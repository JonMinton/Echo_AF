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62A" w:rsidRPr="00B1326A" w:rsidRDefault="0005390C" w:rsidP="003562A1">
      <w:pPr>
        <w:pStyle w:val="Heading1"/>
        <w:numPr>
          <w:ilvl w:val="0"/>
          <w:numId w:val="0"/>
        </w:numPr>
        <w:rPr>
          <w:color w:val="1F497D" w:themeColor="text2"/>
          <w:lang w:val="en-GB"/>
        </w:rPr>
      </w:pPr>
      <w:r w:rsidRPr="00B1326A">
        <w:rPr>
          <w:color w:val="1F497D" w:themeColor="text2"/>
          <w:lang w:val="en-GB"/>
        </w:rPr>
        <w:t>Abstract</w:t>
      </w:r>
      <w:bookmarkStart w:id="0" w:name="_GoBack"/>
      <w:bookmarkEnd w:id="0"/>
    </w:p>
    <w:p w:rsidR="00772D0B" w:rsidRPr="00B1326A" w:rsidRDefault="00772D0B" w:rsidP="008D11C1">
      <w:pPr>
        <w:rPr>
          <w:rStyle w:val="apple-converted-space"/>
          <w:rFonts w:ascii="Arial" w:hAnsi="Arial" w:cs="Arial"/>
          <w:color w:val="1F497D" w:themeColor="text2"/>
          <w:sz w:val="20"/>
          <w:szCs w:val="20"/>
          <w:shd w:val="clear" w:color="auto" w:fill="FFFFFF"/>
        </w:rPr>
      </w:pPr>
      <w:proofErr w:type="gramStart"/>
      <w:r w:rsidRPr="00B1326A">
        <w:rPr>
          <w:b/>
          <w:color w:val="1F497D" w:themeColor="text2"/>
          <w:shd w:val="clear" w:color="auto" w:fill="FFFFFF"/>
        </w:rPr>
        <w:t>Background :</w:t>
      </w:r>
      <w:proofErr w:type="gramEnd"/>
      <w:r w:rsidRPr="00B1326A">
        <w:rPr>
          <w:b/>
          <w:color w:val="1F497D" w:themeColor="text2"/>
          <w:shd w:val="clear" w:color="auto" w:fill="FFFFFF"/>
        </w:rPr>
        <w:t xml:space="preserve"> </w:t>
      </w:r>
      <w:r w:rsidRPr="00B1326A">
        <w:rPr>
          <w:color w:val="1F497D" w:themeColor="text2"/>
          <w:shd w:val="clear" w:color="auto" w:fill="FFFFFF"/>
        </w:rPr>
        <w:t>Atrial fibrillation is a progressive condition affecting up to</w:t>
      </w:r>
      <w:r w:rsidR="00356EEF" w:rsidRPr="00B1326A">
        <w:rPr>
          <w:color w:val="1F497D" w:themeColor="text2"/>
          <w:shd w:val="clear" w:color="auto" w:fill="FFFFFF"/>
        </w:rPr>
        <w:t xml:space="preserve"> one person in fifty in the UK. It </w:t>
      </w:r>
      <w:r w:rsidRPr="00B1326A">
        <w:rPr>
          <w:color w:val="1F497D" w:themeColor="text2"/>
          <w:shd w:val="clear" w:color="auto" w:fill="FFFFFF"/>
        </w:rPr>
        <w:t>raises lifetime stroke risk</w:t>
      </w:r>
      <w:r w:rsidR="00356EEF" w:rsidRPr="00B1326A">
        <w:rPr>
          <w:color w:val="1F497D" w:themeColor="text2"/>
          <w:shd w:val="clear" w:color="auto" w:fill="FFFFFF"/>
        </w:rPr>
        <w:t xml:space="preserve">, and </w:t>
      </w:r>
      <w:r w:rsidRPr="00B1326A">
        <w:rPr>
          <w:color w:val="1F497D" w:themeColor="text2"/>
          <w:shd w:val="clear" w:color="auto" w:fill="FFFFFF"/>
        </w:rPr>
        <w:t>is treated by prescribing oral anticoagulants</w:t>
      </w:r>
      <w:r w:rsidR="00AE69C3" w:rsidRPr="00B1326A">
        <w:rPr>
          <w:color w:val="1F497D" w:themeColor="text2"/>
          <w:shd w:val="clear" w:color="auto" w:fill="FFFFFF"/>
        </w:rPr>
        <w:t xml:space="preserve"> (OACs)</w:t>
      </w:r>
      <w:r w:rsidRPr="00B1326A">
        <w:rPr>
          <w:color w:val="1F497D" w:themeColor="text2"/>
          <w:shd w:val="clear" w:color="auto" w:fill="FFFFFF"/>
        </w:rPr>
        <w:t xml:space="preserve">, which reduces </w:t>
      </w:r>
      <w:r w:rsidR="00356EEF" w:rsidRPr="00B1326A">
        <w:rPr>
          <w:color w:val="1F497D" w:themeColor="text2"/>
          <w:shd w:val="clear" w:color="auto" w:fill="FFFFFF"/>
        </w:rPr>
        <w:t xml:space="preserve">the risk of stroke, but </w:t>
      </w:r>
      <w:r w:rsidR="004323B5" w:rsidRPr="00B1326A">
        <w:rPr>
          <w:color w:val="1F497D" w:themeColor="text2"/>
          <w:shd w:val="clear" w:color="auto" w:fill="FFFFFF"/>
        </w:rPr>
        <w:t>could</w:t>
      </w:r>
      <w:r w:rsidR="00356EEF" w:rsidRPr="00B1326A">
        <w:rPr>
          <w:color w:val="1F497D" w:themeColor="text2"/>
          <w:shd w:val="clear" w:color="auto" w:fill="FFFFFF"/>
        </w:rPr>
        <w:t xml:space="preserve"> cause severe </w:t>
      </w:r>
      <w:r w:rsidR="00356EEF" w:rsidRPr="00B1326A">
        <w:rPr>
          <w:color w:val="1F497D" w:themeColor="text2"/>
          <w:shd w:val="clear" w:color="auto" w:fill="FFFFFF"/>
          <w:lang w:val="en-GB"/>
        </w:rPr>
        <w:t>haemorrhages</w:t>
      </w:r>
      <w:r w:rsidR="00356EEF" w:rsidRPr="00B1326A">
        <w:rPr>
          <w:color w:val="1F497D" w:themeColor="text2"/>
          <w:shd w:val="clear" w:color="auto" w:fill="FFFFFF"/>
        </w:rPr>
        <w:t xml:space="preserve"> which can be fatal.</w:t>
      </w:r>
      <w:r w:rsidRPr="00B1326A">
        <w:rPr>
          <w:color w:val="1F497D" w:themeColor="text2"/>
          <w:shd w:val="clear" w:color="auto" w:fill="FFFFFF"/>
        </w:rPr>
        <w:t xml:space="preserve"> </w:t>
      </w:r>
      <w:r w:rsidR="007461E7" w:rsidRPr="00B1326A">
        <w:rPr>
          <w:color w:val="1F497D" w:themeColor="text2"/>
          <w:shd w:val="clear" w:color="auto" w:fill="FFFFFF"/>
        </w:rPr>
        <w:t>Our objective was t</w:t>
      </w:r>
      <w:r w:rsidRPr="00B1326A">
        <w:rPr>
          <w:color w:val="1F497D" w:themeColor="text2"/>
          <w:shd w:val="clear" w:color="auto" w:fill="FFFFFF"/>
        </w:rPr>
        <w:t xml:space="preserve">o assess the clinical and cost effectiveness of using transthoracic echocardiography </w:t>
      </w:r>
      <w:r w:rsidR="00AE69C3" w:rsidRPr="00B1326A">
        <w:rPr>
          <w:color w:val="1F497D" w:themeColor="text2"/>
          <w:shd w:val="clear" w:color="auto" w:fill="FFFFFF"/>
        </w:rPr>
        <w:t xml:space="preserve">(TTE) </w:t>
      </w:r>
      <w:r w:rsidRPr="00B1326A">
        <w:rPr>
          <w:color w:val="1F497D" w:themeColor="text2"/>
          <w:shd w:val="clear" w:color="auto" w:fill="FFFFFF"/>
        </w:rPr>
        <w:t xml:space="preserve">to help make the decision whether to prescribe </w:t>
      </w:r>
      <w:r w:rsidR="00AE69C3" w:rsidRPr="00B1326A">
        <w:rPr>
          <w:color w:val="1F497D" w:themeColor="text2"/>
          <w:shd w:val="clear" w:color="auto" w:fill="FFFFFF"/>
        </w:rPr>
        <w:t>OACs</w:t>
      </w:r>
      <w:r w:rsidRPr="00B1326A">
        <w:rPr>
          <w:color w:val="1F497D" w:themeColor="text2"/>
          <w:shd w:val="clear" w:color="auto" w:fill="FFFFFF"/>
        </w:rPr>
        <w:t>.</w:t>
      </w:r>
      <w:r w:rsidRPr="00B1326A">
        <w:rPr>
          <w:rStyle w:val="apple-converted-space"/>
          <w:rFonts w:ascii="Arial" w:hAnsi="Arial" w:cs="Arial"/>
          <w:color w:val="1F497D" w:themeColor="text2"/>
          <w:sz w:val="20"/>
          <w:szCs w:val="20"/>
          <w:shd w:val="clear" w:color="auto" w:fill="FFFFFF"/>
        </w:rPr>
        <w:t> </w:t>
      </w:r>
    </w:p>
    <w:p w:rsidR="00772D0B" w:rsidRPr="00B1326A" w:rsidRDefault="00772D0B" w:rsidP="008D11C1">
      <w:pPr>
        <w:rPr>
          <w:rStyle w:val="apple-converted-space"/>
          <w:rFonts w:ascii="Arial" w:hAnsi="Arial" w:cs="Arial"/>
          <w:color w:val="1F497D" w:themeColor="text2"/>
          <w:sz w:val="20"/>
          <w:szCs w:val="20"/>
          <w:shd w:val="clear" w:color="auto" w:fill="FFFFFF"/>
        </w:rPr>
      </w:pPr>
      <w:r w:rsidRPr="00B1326A">
        <w:rPr>
          <w:b/>
          <w:color w:val="1F497D" w:themeColor="text2"/>
          <w:shd w:val="clear" w:color="auto" w:fill="FFFFFF"/>
        </w:rPr>
        <w:t xml:space="preserve">Methods: </w:t>
      </w:r>
      <w:r w:rsidRPr="00B1326A">
        <w:rPr>
          <w:color w:val="1F497D" w:themeColor="text2"/>
          <w:shd w:val="clear" w:color="auto" w:fill="FFFFFF"/>
        </w:rPr>
        <w:t>A discrete event simulation mathematic model</w:t>
      </w:r>
      <w:r w:rsidR="00DC2BB2" w:rsidRPr="00B1326A">
        <w:rPr>
          <w:color w:val="1F497D" w:themeColor="text2"/>
          <w:shd w:val="clear" w:color="auto" w:fill="FFFFFF"/>
        </w:rPr>
        <w:t xml:space="preserve"> was developed in order to simulate the </w:t>
      </w:r>
      <w:r w:rsidR="00EF7137" w:rsidRPr="00B1326A">
        <w:rPr>
          <w:color w:val="1F497D" w:themeColor="text2"/>
          <w:shd w:val="clear" w:color="auto" w:fill="FFFFFF"/>
        </w:rPr>
        <w:t xml:space="preserve">lifetime </w:t>
      </w:r>
      <w:r w:rsidR="00DC2BB2" w:rsidRPr="00B1326A">
        <w:rPr>
          <w:color w:val="1F497D" w:themeColor="text2"/>
          <w:shd w:val="clear" w:color="auto" w:fill="FFFFFF"/>
        </w:rPr>
        <w:t xml:space="preserve">patient experience </w:t>
      </w:r>
      <w:r w:rsidR="00EF7137" w:rsidRPr="00B1326A">
        <w:rPr>
          <w:color w:val="1F497D" w:themeColor="text2"/>
          <w:shd w:val="clear" w:color="auto" w:fill="FFFFFF"/>
        </w:rPr>
        <w:t xml:space="preserve">resulting from </w:t>
      </w:r>
      <w:r w:rsidR="00AC692E" w:rsidRPr="00B1326A">
        <w:rPr>
          <w:color w:val="1F497D" w:themeColor="text2"/>
          <w:shd w:val="clear" w:color="auto" w:fill="FFFFFF"/>
        </w:rPr>
        <w:t>using TTE alongside CHADS</w:t>
      </w:r>
      <w:r w:rsidR="00AC692E" w:rsidRPr="00B1326A">
        <w:rPr>
          <w:color w:val="1F497D" w:themeColor="text2"/>
          <w:shd w:val="clear" w:color="auto" w:fill="FFFFFF"/>
          <w:vertAlign w:val="subscript"/>
        </w:rPr>
        <w:t>2</w:t>
      </w:r>
      <w:r w:rsidR="00AC692E" w:rsidRPr="00B1326A">
        <w:rPr>
          <w:color w:val="1F497D" w:themeColor="text2"/>
          <w:shd w:val="clear" w:color="auto" w:fill="FFFFFF"/>
        </w:rPr>
        <w:t xml:space="preserve">, a standard clinical decision tool, to decide whether to prescribe an OAC (warfarin, </w:t>
      </w:r>
      <w:proofErr w:type="spellStart"/>
      <w:r w:rsidR="00AC692E" w:rsidRPr="00B1326A">
        <w:rPr>
          <w:color w:val="1F497D" w:themeColor="text2"/>
          <w:shd w:val="clear" w:color="auto" w:fill="FFFFFF"/>
        </w:rPr>
        <w:t>dabigatran</w:t>
      </w:r>
      <w:proofErr w:type="spellEnd"/>
      <w:r w:rsidR="00AC692E" w:rsidRPr="00B1326A">
        <w:rPr>
          <w:color w:val="1F497D" w:themeColor="text2"/>
          <w:shd w:val="clear" w:color="auto" w:fill="FFFFFF"/>
        </w:rPr>
        <w:t xml:space="preserve"> or </w:t>
      </w:r>
      <w:proofErr w:type="spellStart"/>
      <w:r w:rsidR="00AC692E" w:rsidRPr="00B1326A">
        <w:rPr>
          <w:color w:val="1F497D" w:themeColor="text2"/>
          <w:shd w:val="clear" w:color="auto" w:fill="FFFFFF"/>
        </w:rPr>
        <w:t>rivaroxaban</w:t>
      </w:r>
      <w:proofErr w:type="spellEnd"/>
      <w:r w:rsidR="00AC692E" w:rsidRPr="00B1326A">
        <w:rPr>
          <w:color w:val="1F497D" w:themeColor="text2"/>
          <w:shd w:val="clear" w:color="auto" w:fill="FFFFFF"/>
        </w:rPr>
        <w:t>) compared with using CHADS</w:t>
      </w:r>
      <w:r w:rsidR="00AC692E" w:rsidRPr="00B1326A">
        <w:rPr>
          <w:color w:val="1F497D" w:themeColor="text2"/>
          <w:shd w:val="clear" w:color="auto" w:fill="FFFFFF"/>
          <w:vertAlign w:val="subscript"/>
        </w:rPr>
        <w:t>2</w:t>
      </w:r>
      <w:r w:rsidR="00AC692E" w:rsidRPr="00B1326A">
        <w:rPr>
          <w:color w:val="1F497D" w:themeColor="text2"/>
          <w:shd w:val="clear" w:color="auto" w:fill="FFFFFF"/>
        </w:rPr>
        <w:t xml:space="preserve"> alone.</w:t>
      </w:r>
      <w:r w:rsidR="005B26D5" w:rsidRPr="00B1326A">
        <w:rPr>
          <w:rStyle w:val="apple-converted-space"/>
          <w:rFonts w:ascii="Arial" w:hAnsi="Arial" w:cs="Arial"/>
          <w:color w:val="1F497D" w:themeColor="text2"/>
          <w:sz w:val="20"/>
          <w:szCs w:val="20"/>
          <w:shd w:val="clear" w:color="auto" w:fill="FFFFFF"/>
        </w:rPr>
        <w:t xml:space="preserve"> </w:t>
      </w:r>
      <w:r w:rsidR="00AC692E" w:rsidRPr="00B1326A">
        <w:rPr>
          <w:rStyle w:val="apple-converted-space"/>
          <w:rFonts w:ascii="Arial" w:hAnsi="Arial" w:cs="Arial"/>
          <w:color w:val="1F497D" w:themeColor="text2"/>
          <w:sz w:val="20"/>
          <w:szCs w:val="20"/>
          <w:shd w:val="clear" w:color="auto" w:fill="FFFFFF"/>
        </w:rPr>
        <w:t>Both males and females were considered, aged either 50 or 65 years, and with different existing risk profiles.</w:t>
      </w:r>
      <w:r w:rsidR="005B26D5" w:rsidRPr="00B1326A">
        <w:rPr>
          <w:color w:val="1F497D" w:themeColor="text2"/>
          <w:shd w:val="clear" w:color="auto" w:fill="FFFFFF"/>
        </w:rPr>
        <w:t xml:space="preserve"> A lifetime horizon and an NHS perspective </w:t>
      </w:r>
      <w:proofErr w:type="gramStart"/>
      <w:r w:rsidR="005B26D5" w:rsidRPr="00B1326A">
        <w:rPr>
          <w:color w:val="1F497D" w:themeColor="text2"/>
          <w:shd w:val="clear" w:color="auto" w:fill="FFFFFF"/>
        </w:rPr>
        <w:t>was</w:t>
      </w:r>
      <w:proofErr w:type="gramEnd"/>
      <w:r w:rsidR="005B26D5" w:rsidRPr="00B1326A">
        <w:rPr>
          <w:color w:val="1F497D" w:themeColor="text2"/>
          <w:shd w:val="clear" w:color="auto" w:fill="FFFFFF"/>
        </w:rPr>
        <w:t xml:space="preserve"> adopted. The cost per QALY of the addition of TTE was estimated.</w:t>
      </w:r>
    </w:p>
    <w:p w:rsidR="00772D0B" w:rsidRPr="00B1326A" w:rsidRDefault="00772D0B" w:rsidP="008D11C1">
      <w:pPr>
        <w:rPr>
          <w:rStyle w:val="apple-converted-space"/>
          <w:rFonts w:ascii="Arial" w:hAnsi="Arial" w:cs="Arial"/>
          <w:color w:val="1F497D" w:themeColor="text2"/>
          <w:sz w:val="20"/>
          <w:szCs w:val="20"/>
          <w:shd w:val="clear" w:color="auto" w:fill="FFFFFF"/>
        </w:rPr>
      </w:pPr>
      <w:r w:rsidRPr="00B1326A">
        <w:rPr>
          <w:b/>
          <w:bCs/>
          <w:color w:val="1F497D" w:themeColor="text2"/>
          <w:shd w:val="clear" w:color="auto" w:fill="FFFFFF"/>
        </w:rPr>
        <w:t>Results</w:t>
      </w:r>
      <w:r w:rsidR="00AE69C3" w:rsidRPr="00B1326A">
        <w:rPr>
          <w:b/>
          <w:bCs/>
          <w:color w:val="1F497D" w:themeColor="text2"/>
          <w:shd w:val="clear" w:color="auto" w:fill="FFFFFF"/>
        </w:rPr>
        <w:t xml:space="preserve">: </w:t>
      </w:r>
      <w:commentRangeStart w:id="1"/>
      <w:r w:rsidR="00CE585A" w:rsidRPr="00B1326A">
        <w:rPr>
          <w:bCs/>
          <w:color w:val="1F497D" w:themeColor="text2"/>
          <w:shd w:val="clear" w:color="auto" w:fill="FFFFFF"/>
        </w:rPr>
        <w:t>Depending on factors such as patient age, gender, clinical characteristics and choice of OAC, it may or may not be cost-effective to use TTE to help inform the decision to prescribe an OAC.</w:t>
      </w:r>
      <w:commentRangeEnd w:id="1"/>
      <w:r w:rsidR="00BD0097">
        <w:rPr>
          <w:rStyle w:val="CommentReference"/>
          <w:rFonts w:ascii="Times New Roman" w:eastAsia="Times New Roman" w:hAnsi="Times New Roman" w:cs="Times New Roman"/>
          <w:lang w:val="en-GB" w:eastAsia="en-GB" w:bidi="ar-SA"/>
        </w:rPr>
        <w:commentReference w:id="1"/>
      </w:r>
      <w:r w:rsidR="00CE585A" w:rsidRPr="00B1326A">
        <w:rPr>
          <w:bCs/>
          <w:color w:val="1F497D" w:themeColor="text2"/>
          <w:shd w:val="clear" w:color="auto" w:fill="FFFFFF"/>
        </w:rPr>
        <w:t xml:space="preserve"> In particular, it may be cost-effective to use TTE to inform the decision whether to prescribe warfarin in patients with a CHADS2 score of one, or </w:t>
      </w:r>
      <w:r w:rsidR="003E2C5D" w:rsidRPr="00B1326A">
        <w:rPr>
          <w:bCs/>
          <w:color w:val="1F497D" w:themeColor="text2"/>
          <w:shd w:val="clear" w:color="auto" w:fill="FFFFFF"/>
        </w:rPr>
        <w:t xml:space="preserve">to prescribe </w:t>
      </w:r>
      <w:proofErr w:type="spellStart"/>
      <w:r w:rsidR="003E2C5D" w:rsidRPr="00B1326A">
        <w:rPr>
          <w:bCs/>
          <w:color w:val="1F497D" w:themeColor="text2"/>
          <w:shd w:val="clear" w:color="auto" w:fill="FFFFFF"/>
        </w:rPr>
        <w:t>dabigatran</w:t>
      </w:r>
      <w:proofErr w:type="spellEnd"/>
      <w:r w:rsidR="003E2C5D" w:rsidRPr="00B1326A">
        <w:rPr>
          <w:bCs/>
          <w:color w:val="1F497D" w:themeColor="text2"/>
          <w:shd w:val="clear" w:color="auto" w:fill="FFFFFF"/>
        </w:rPr>
        <w:t xml:space="preserve"> in older patients.</w:t>
      </w:r>
    </w:p>
    <w:p w:rsidR="005B26D5" w:rsidRPr="00B1326A" w:rsidRDefault="00772D0B" w:rsidP="005B26D5">
      <w:pPr>
        <w:rPr>
          <w:b/>
          <w:color w:val="1F497D" w:themeColor="text2"/>
          <w:shd w:val="clear" w:color="auto" w:fill="FFFFFF"/>
        </w:rPr>
      </w:pPr>
      <w:r w:rsidRPr="00B1326A">
        <w:rPr>
          <w:b/>
          <w:color w:val="1F497D" w:themeColor="text2"/>
          <w:shd w:val="clear" w:color="auto" w:fill="FFFFFF"/>
        </w:rPr>
        <w:t>Conclusions</w:t>
      </w:r>
      <w:r w:rsidR="00A42D14" w:rsidRPr="00B1326A">
        <w:rPr>
          <w:b/>
          <w:color w:val="1F497D" w:themeColor="text2"/>
          <w:shd w:val="clear" w:color="auto" w:fill="FFFFFF"/>
        </w:rPr>
        <w:t xml:space="preserve">: </w:t>
      </w:r>
      <w:commentRangeStart w:id="2"/>
      <w:r w:rsidR="00A42D14" w:rsidRPr="00B1326A">
        <w:rPr>
          <w:color w:val="1F497D" w:themeColor="text2"/>
          <w:shd w:val="clear" w:color="auto" w:fill="FFFFFF"/>
        </w:rPr>
        <w:t>The estimated incremental cost effectiveness of using TTE to make the decision to prescribe depe</w:t>
      </w:r>
      <w:r w:rsidR="00EF7137" w:rsidRPr="00B1326A">
        <w:rPr>
          <w:color w:val="1F497D" w:themeColor="text2"/>
          <w:shd w:val="clear" w:color="auto" w:fill="FFFFFF"/>
        </w:rPr>
        <w:t xml:space="preserve">nds </w:t>
      </w:r>
      <w:r w:rsidR="004323B5" w:rsidRPr="00B1326A">
        <w:rPr>
          <w:color w:val="1F497D" w:themeColor="text2"/>
          <w:shd w:val="clear" w:color="auto" w:fill="FFFFFF"/>
        </w:rPr>
        <w:t xml:space="preserve">on </w:t>
      </w:r>
      <w:r w:rsidR="003E2C5D" w:rsidRPr="00B1326A">
        <w:rPr>
          <w:color w:val="1F497D" w:themeColor="text2"/>
          <w:shd w:val="clear" w:color="auto" w:fill="FFFFFF"/>
        </w:rPr>
        <w:t xml:space="preserve">patient </w:t>
      </w:r>
      <w:r w:rsidR="00E00A0D">
        <w:rPr>
          <w:color w:val="1F497D" w:themeColor="text2"/>
          <w:shd w:val="clear" w:color="auto" w:fill="FFFFFF"/>
        </w:rPr>
        <w:t xml:space="preserve">characteristics </w:t>
      </w:r>
      <w:r w:rsidR="003E2C5D" w:rsidRPr="00B1326A">
        <w:rPr>
          <w:color w:val="1F497D" w:themeColor="text2"/>
          <w:shd w:val="clear" w:color="auto" w:fill="FFFFFF"/>
        </w:rPr>
        <w:t>and OAC</w:t>
      </w:r>
      <w:r w:rsidR="00E00A0D">
        <w:rPr>
          <w:color w:val="1F497D" w:themeColor="text2"/>
          <w:shd w:val="clear" w:color="auto" w:fill="FFFFFF"/>
        </w:rPr>
        <w:t xml:space="preserve"> being considered</w:t>
      </w:r>
      <w:r w:rsidR="004323B5" w:rsidRPr="00B1326A">
        <w:rPr>
          <w:color w:val="1F497D" w:themeColor="text2"/>
          <w:shd w:val="clear" w:color="auto" w:fill="FFFFFF"/>
        </w:rPr>
        <w:t xml:space="preserve">. </w:t>
      </w:r>
      <w:commentRangeEnd w:id="2"/>
      <w:r w:rsidR="00BD0097">
        <w:rPr>
          <w:rStyle w:val="CommentReference"/>
          <w:rFonts w:ascii="Times New Roman" w:eastAsia="Times New Roman" w:hAnsi="Times New Roman" w:cs="Times New Roman"/>
          <w:lang w:val="en-GB" w:eastAsia="en-GB" w:bidi="ar-SA"/>
        </w:rPr>
        <w:commentReference w:id="2"/>
      </w:r>
    </w:p>
    <w:p w:rsidR="0005390C" w:rsidRPr="00B1326A" w:rsidRDefault="00A42D14" w:rsidP="008D11C1">
      <w:pPr>
        <w:rPr>
          <w:color w:val="1F497D" w:themeColor="text2"/>
          <w:lang w:val="en-GB"/>
        </w:rPr>
      </w:pPr>
      <w:r w:rsidRPr="00B1326A">
        <w:rPr>
          <w:color w:val="1F497D" w:themeColor="text2"/>
          <w:shd w:val="clear" w:color="auto" w:fill="FFFFFF"/>
        </w:rPr>
        <w:t xml:space="preserve"> </w:t>
      </w:r>
    </w:p>
    <w:p w:rsidR="00834F71" w:rsidRPr="00B1326A" w:rsidRDefault="00834F71" w:rsidP="003562A1">
      <w:pPr>
        <w:pStyle w:val="Heading2"/>
        <w:numPr>
          <w:ilvl w:val="0"/>
          <w:numId w:val="0"/>
        </w:numPr>
        <w:rPr>
          <w:color w:val="1F497D" w:themeColor="text2"/>
        </w:rPr>
        <w:sectPr w:rsidR="00834F71" w:rsidRPr="00B1326A" w:rsidSect="00834F71">
          <w:footerReference w:type="default" r:id="rId10"/>
          <w:pgSz w:w="11906" w:h="16838"/>
          <w:pgMar w:top="1440" w:right="1440" w:bottom="1440" w:left="1440" w:header="709" w:footer="709" w:gutter="0"/>
          <w:cols w:space="708"/>
          <w:docGrid w:linePitch="360"/>
        </w:sectPr>
      </w:pPr>
    </w:p>
    <w:p w:rsidR="0005390C" w:rsidRPr="00B1326A" w:rsidRDefault="0005390C" w:rsidP="003562A1">
      <w:pPr>
        <w:pStyle w:val="Heading2"/>
        <w:numPr>
          <w:ilvl w:val="0"/>
          <w:numId w:val="0"/>
        </w:numPr>
        <w:rPr>
          <w:color w:val="1F497D" w:themeColor="text2"/>
        </w:rPr>
      </w:pPr>
      <w:commentRangeStart w:id="3"/>
      <w:r w:rsidRPr="00B1326A">
        <w:rPr>
          <w:color w:val="1F497D" w:themeColor="text2"/>
        </w:rPr>
        <w:lastRenderedPageBreak/>
        <w:t>Introduction</w:t>
      </w:r>
      <w:commentRangeEnd w:id="3"/>
      <w:r w:rsidR="00BB7BDC">
        <w:rPr>
          <w:rStyle w:val="CommentReference"/>
          <w:rFonts w:ascii="Times New Roman" w:eastAsia="Times New Roman" w:hAnsi="Times New Roman" w:cs="Times New Roman"/>
          <w:b w:val="0"/>
          <w:i w:val="0"/>
          <w:lang w:val="en-GB" w:eastAsia="en-GB" w:bidi="ar-SA"/>
        </w:rPr>
        <w:commentReference w:id="3"/>
      </w:r>
    </w:p>
    <w:p w:rsidR="00E55A94" w:rsidRPr="00B1326A" w:rsidRDefault="00862C39" w:rsidP="008D11C1">
      <w:pPr>
        <w:rPr>
          <w:color w:val="1F497D" w:themeColor="text2"/>
        </w:rPr>
      </w:pPr>
      <w:r w:rsidRPr="00B1326A">
        <w:rPr>
          <w:color w:val="1F497D" w:themeColor="text2"/>
        </w:rPr>
        <w:t>Atrial fibrillation (AF) is a progressive condition affecting</w:t>
      </w:r>
      <w:r w:rsidR="00665212" w:rsidRPr="00B1326A">
        <w:rPr>
          <w:color w:val="1F497D" w:themeColor="text2"/>
        </w:rPr>
        <w:t xml:space="preserve"> around 1-2% of the UK population</w:t>
      </w:r>
      <w:r w:rsidR="000F1748" w:rsidRPr="00B1326A">
        <w:rPr>
          <w:color w:val="1F497D" w:themeColor="text2"/>
        </w:rPr>
        <w:t xml:space="preserve">, </w:t>
      </w:r>
      <w:r w:rsidR="00DF7E46" w:rsidRPr="00B1326A">
        <w:rPr>
          <w:color w:val="1F497D" w:themeColor="text2"/>
        </w:rPr>
        <w:t xml:space="preserve">disproportionately </w:t>
      </w:r>
      <w:r w:rsidR="000F1748" w:rsidRPr="00B1326A">
        <w:rPr>
          <w:color w:val="1F497D" w:themeColor="text2"/>
        </w:rPr>
        <w:t xml:space="preserve">older </w:t>
      </w:r>
      <w:r w:rsidR="00B37EDA" w:rsidRPr="00B1326A">
        <w:rPr>
          <w:color w:val="1F497D" w:themeColor="text2"/>
        </w:rPr>
        <w:t>people</w:t>
      </w:r>
      <w:r w:rsidR="000F1748" w:rsidRPr="00B1326A">
        <w:rPr>
          <w:color w:val="1F497D" w:themeColor="text2"/>
        </w:rPr>
        <w:t>, and is a significant risk factor for stroke</w:t>
      </w:r>
      <w:r w:rsidR="00356EEF" w:rsidRPr="00B1326A">
        <w:rPr>
          <w:color w:val="1F497D" w:themeColor="text2"/>
        </w:rPr>
        <w:t>.</w:t>
      </w:r>
      <w:r w:rsidR="00374E80" w:rsidRPr="00B1326A">
        <w:rPr>
          <w:color w:val="1F497D" w:themeColor="text2"/>
        </w:rPr>
        <w:fldChar w:fldCharType="begin" w:fldLock="1"/>
      </w:r>
      <w:r w:rsidR="00B56A7D">
        <w:rPr>
          <w:color w:val="1F497D" w:themeColor="text2"/>
        </w:rPr>
        <w:instrText>ADDIN CSL_CITATION { "citationItems" : [ { "id" : "ITEM-1", "itemData" : { "abstract" : "Atrial fibrillation is the most common arrhythmia in elderly persons and a potent risk factor for stroke. However, recent prevalence and projected future numbers of persons with atrial fibrillation are not well described.", "author" : [ { "family" : "Go", "given" : "A S" }, { "family" : "Hylek", "given" : "E M" }, { "family" : "Phillips", "given" : "K A" }, { "family" : "Chang", "given" : "Y" }, { "family" : "Henault", "given" : "L E" }, { "family" : "Selby", "given" : "J V" }, { "family" : "Singer", "given" : "D E" } ], "container-title" : "JAMA : the journal of the American Medical Association", "id" : "ITEM-1", "issue" : "18", "issued" : { "date-parts" : [ [ "2001", "5", "9" ] ] }, "page" : "2370-5", "title" : "Prevalence of diagnosed atrial fibrillation in adults: national implications for rhythm management and stroke prevention: the AnTicoagulation and Risk Factors in Atrial Fibrillation (ATRIA) Study.", "type" : "article-journal", "volume" : "285" }, "uris" : [ "http://www.mendeley.com/documents/?uuid=f30d1cf5-58b0-4c35-b298-fbbe4563156a" ] } ], "mendeley" : { "previouslyFormattedCitation" : "(1)" }, "properties" : { "noteIndex" : 0 }, "schema" : "https://github.com/citation-style-language/schema/raw/master/csl-citation.json" }</w:instrText>
      </w:r>
      <w:r w:rsidR="00374E80" w:rsidRPr="00B1326A">
        <w:rPr>
          <w:color w:val="1F497D" w:themeColor="text2"/>
        </w:rPr>
        <w:fldChar w:fldCharType="separate"/>
      </w:r>
      <w:r w:rsidR="00974077" w:rsidRPr="00B1326A">
        <w:rPr>
          <w:noProof/>
          <w:color w:val="1F497D" w:themeColor="text2"/>
        </w:rPr>
        <w:t>(1)</w:t>
      </w:r>
      <w:r w:rsidR="00374E80" w:rsidRPr="00B1326A">
        <w:rPr>
          <w:color w:val="1F497D" w:themeColor="text2"/>
        </w:rPr>
        <w:fldChar w:fldCharType="end"/>
      </w:r>
      <w:r w:rsidR="00665212" w:rsidRPr="00B1326A">
        <w:rPr>
          <w:color w:val="1F497D" w:themeColor="text2"/>
        </w:rPr>
        <w:t xml:space="preserve"> </w:t>
      </w:r>
      <w:r w:rsidR="00B37EDA" w:rsidRPr="00B1326A">
        <w:rPr>
          <w:color w:val="1F497D" w:themeColor="text2"/>
        </w:rPr>
        <w:t>E</w:t>
      </w:r>
      <w:r w:rsidRPr="00B1326A">
        <w:rPr>
          <w:color w:val="1F497D" w:themeColor="text2"/>
        </w:rPr>
        <w:t>ffective management of AF and the associated stroke risk is important</w:t>
      </w:r>
      <w:r w:rsidR="003F5221" w:rsidRPr="00B1326A">
        <w:rPr>
          <w:color w:val="1F497D" w:themeColor="text2"/>
        </w:rPr>
        <w:t xml:space="preserve"> for reducing additional mortality and morbidity risks that result from the condition</w:t>
      </w:r>
      <w:r w:rsidRPr="00B1326A">
        <w:rPr>
          <w:color w:val="1F497D" w:themeColor="text2"/>
        </w:rPr>
        <w:t xml:space="preserve">. Oral anticoagulants (OACs) reduce the risk of stroke, but </w:t>
      </w:r>
      <w:r w:rsidR="000F1748" w:rsidRPr="00B1326A">
        <w:rPr>
          <w:color w:val="1F497D" w:themeColor="text2"/>
        </w:rPr>
        <w:t>can cause major bleeding events</w:t>
      </w:r>
      <w:r w:rsidR="00374A9D" w:rsidRPr="00B1326A">
        <w:rPr>
          <w:color w:val="1F497D" w:themeColor="text2"/>
        </w:rPr>
        <w:t xml:space="preserve"> which may result in death or severe disablement.</w:t>
      </w:r>
      <w:r w:rsidR="00356EEF" w:rsidRPr="00B1326A">
        <w:rPr>
          <w:color w:val="1F497D" w:themeColor="text2"/>
        </w:rPr>
        <w:t xml:space="preserve"> </w:t>
      </w:r>
      <w:r w:rsidR="00374E80" w:rsidRPr="00B1326A">
        <w:rPr>
          <w:color w:val="1F497D" w:themeColor="text2"/>
        </w:rPr>
        <w:fldChar w:fldCharType="begin" w:fldLock="1"/>
      </w:r>
      <w:r w:rsidR="00B56A7D">
        <w:rPr>
          <w:color w:val="1F497D" w:themeColor="text2"/>
        </w:rPr>
        <w:instrText>ADDIN CSL_CITATION { "citationItems" : [ { "id" : "ITEM-1", "itemData" : { "DOI" : "10.1016/j.ahj.2009.11.025", "abstract" : "Atrial fibrillation (AF), the most common significant cardiac arrhythmia, increases the risk of stroke, particularly in the elderly. Warfarin is effective in reducing stroke risk but is burdensome to patients and is difficult to control. Rivaroxaban is an oral direct factor Xa inhibitor in advanced development as an alternative to warfarin for the prevention and treatment of thromboembolic disorders.", "container-title" : "American heart journal", "id" : "ITEM-1", "issue" : "3", "issued" : { "date-parts" : [ [ "2010", "3" ] ] }, "page" : "340-347.e1", "title" : "Rivaroxaban-once daily, oral, direct factor Xa inhibition compared with vitamin K antagonism for prevention of stroke and Embolism Trial in Atrial Fibrillation: rationale and design of the ROCKET AF study.", "type" : "article-journal", "volume" : "159" }, "uris" : [ "http://www.mendeley.com/documents/?uuid=96a8955b-ba1a-4c08-98f5-c96de9a3db66" ] } ], "mendeley" : { "previouslyFormattedCitation" : "(2)" }, "properties" : { "noteIndex" : 0 }, "schema" : "https://github.com/citation-style-language/schema/raw/master/csl-citation.json" }</w:instrText>
      </w:r>
      <w:r w:rsidR="00374E80" w:rsidRPr="00B1326A">
        <w:rPr>
          <w:color w:val="1F497D" w:themeColor="text2"/>
        </w:rPr>
        <w:fldChar w:fldCharType="separate"/>
      </w:r>
      <w:r w:rsidR="00356EEF" w:rsidRPr="00B1326A">
        <w:rPr>
          <w:noProof/>
          <w:color w:val="1F497D" w:themeColor="text2"/>
        </w:rPr>
        <w:t>(2)</w:t>
      </w:r>
      <w:r w:rsidR="00374E80" w:rsidRPr="00B1326A">
        <w:rPr>
          <w:color w:val="1F497D" w:themeColor="text2"/>
        </w:rPr>
        <w:fldChar w:fldCharType="end"/>
      </w:r>
      <w:r w:rsidR="00374A9D" w:rsidRPr="00B1326A">
        <w:rPr>
          <w:color w:val="1F497D" w:themeColor="text2"/>
        </w:rPr>
        <w:t xml:space="preserve"> </w:t>
      </w:r>
    </w:p>
    <w:p w:rsidR="005A2BAB" w:rsidRPr="00B1326A" w:rsidRDefault="00862C39" w:rsidP="008D11C1">
      <w:pPr>
        <w:rPr>
          <w:color w:val="1F497D" w:themeColor="text2"/>
        </w:rPr>
      </w:pPr>
      <w:del w:id="4" w:author="Matt" w:date="2012-09-12T10:30:00Z">
        <w:r w:rsidRPr="00B1326A" w:rsidDel="00BD0097">
          <w:rPr>
            <w:color w:val="1F497D" w:themeColor="text2"/>
          </w:rPr>
          <w:delText xml:space="preserve">They </w:delText>
        </w:r>
      </w:del>
      <w:ins w:id="5" w:author="Matt" w:date="2012-09-12T10:30:00Z">
        <w:r w:rsidR="00BD0097">
          <w:rPr>
            <w:color w:val="1F497D" w:themeColor="text2"/>
          </w:rPr>
          <w:t>OACs</w:t>
        </w:r>
        <w:r w:rsidR="00BD0097" w:rsidRPr="00B1326A">
          <w:rPr>
            <w:color w:val="1F497D" w:themeColor="text2"/>
          </w:rPr>
          <w:t xml:space="preserve"> </w:t>
        </w:r>
      </w:ins>
      <w:del w:id="6" w:author="Matt" w:date="2012-09-12T10:31:00Z">
        <w:r w:rsidRPr="00B1326A" w:rsidDel="00A84C60">
          <w:rPr>
            <w:color w:val="1F497D" w:themeColor="text2"/>
          </w:rPr>
          <w:delText>are also relatively expensive</w:delText>
        </w:r>
      </w:del>
      <w:ins w:id="7" w:author="Matt" w:date="2012-09-12T10:31:00Z">
        <w:r w:rsidR="00A84C60">
          <w:rPr>
            <w:color w:val="1F497D" w:themeColor="text2"/>
          </w:rPr>
          <w:t>impose a cost burden</w:t>
        </w:r>
      </w:ins>
      <w:r w:rsidRPr="00B1326A">
        <w:rPr>
          <w:color w:val="1F497D" w:themeColor="text2"/>
        </w:rPr>
        <w:t>, either directly due to drug acquisition costs in the case of new</w:t>
      </w:r>
      <w:r w:rsidR="00542E72" w:rsidRPr="00B1326A">
        <w:rPr>
          <w:color w:val="1F497D" w:themeColor="text2"/>
        </w:rPr>
        <w:t>er</w:t>
      </w:r>
      <w:r w:rsidRPr="00B1326A">
        <w:rPr>
          <w:color w:val="1F497D" w:themeColor="text2"/>
        </w:rPr>
        <w:t xml:space="preserve"> drugs like </w:t>
      </w:r>
      <w:proofErr w:type="spellStart"/>
      <w:r w:rsidRPr="00B1326A">
        <w:rPr>
          <w:color w:val="1F497D" w:themeColor="text2"/>
        </w:rPr>
        <w:t>dabigatran</w:t>
      </w:r>
      <w:proofErr w:type="spellEnd"/>
      <w:r w:rsidR="003E2C5D" w:rsidRPr="00B1326A">
        <w:rPr>
          <w:color w:val="1F497D" w:themeColor="text2"/>
        </w:rPr>
        <w:t xml:space="preserve"> or </w:t>
      </w:r>
      <w:proofErr w:type="spellStart"/>
      <w:r w:rsidR="003E2C5D" w:rsidRPr="00B1326A">
        <w:rPr>
          <w:color w:val="1F497D" w:themeColor="text2"/>
        </w:rPr>
        <w:t>rivaroxaban</w:t>
      </w:r>
      <w:proofErr w:type="spellEnd"/>
      <w:r w:rsidRPr="00B1326A">
        <w:rPr>
          <w:color w:val="1F497D" w:themeColor="text2"/>
        </w:rPr>
        <w:t xml:space="preserve">, or indirectly due to monitoring costs in the case of warfarin. </w:t>
      </w:r>
      <w:commentRangeStart w:id="8"/>
      <w:r w:rsidR="00356EEF" w:rsidRPr="00B1326A">
        <w:rPr>
          <w:color w:val="1F497D" w:themeColor="text2"/>
        </w:rPr>
        <w:t>As a result of</w:t>
      </w:r>
      <w:r w:rsidR="00374A9D" w:rsidRPr="00B1326A">
        <w:rPr>
          <w:color w:val="1F497D" w:themeColor="text2"/>
        </w:rPr>
        <w:t xml:space="preserve"> this</w:t>
      </w:r>
      <w:commentRangeEnd w:id="8"/>
      <w:r w:rsidR="00577888">
        <w:rPr>
          <w:rStyle w:val="CommentReference"/>
          <w:rFonts w:ascii="Times New Roman" w:eastAsia="Times New Roman" w:hAnsi="Times New Roman" w:cs="Times New Roman"/>
          <w:lang w:val="en-GB" w:eastAsia="en-GB" w:bidi="ar-SA"/>
        </w:rPr>
        <w:commentReference w:id="8"/>
      </w:r>
      <w:r w:rsidR="00374A9D" w:rsidRPr="00B1326A">
        <w:rPr>
          <w:color w:val="1F497D" w:themeColor="text2"/>
        </w:rPr>
        <w:t xml:space="preserve">, </w:t>
      </w:r>
      <w:r w:rsidRPr="00B1326A">
        <w:rPr>
          <w:color w:val="1F497D" w:themeColor="text2"/>
        </w:rPr>
        <w:t xml:space="preserve">it is important to identify those patients </w:t>
      </w:r>
      <w:r w:rsidR="003F5221" w:rsidRPr="00B1326A">
        <w:rPr>
          <w:color w:val="1F497D" w:themeColor="text2"/>
        </w:rPr>
        <w:t xml:space="preserve">for whom </w:t>
      </w:r>
      <w:r w:rsidRPr="00B1326A">
        <w:rPr>
          <w:color w:val="1F497D" w:themeColor="text2"/>
        </w:rPr>
        <w:t>the benefits are</w:t>
      </w:r>
      <w:r w:rsidR="00492057" w:rsidRPr="00B1326A">
        <w:rPr>
          <w:color w:val="1F497D" w:themeColor="text2"/>
        </w:rPr>
        <w:t xml:space="preserve"> most</w:t>
      </w:r>
      <w:r w:rsidRPr="00B1326A">
        <w:rPr>
          <w:color w:val="1F497D" w:themeColor="text2"/>
        </w:rPr>
        <w:t xml:space="preserve"> likely to outweigh the risks</w:t>
      </w:r>
      <w:r w:rsidR="00374A9D" w:rsidRPr="00B1326A">
        <w:rPr>
          <w:color w:val="1F497D" w:themeColor="text2"/>
        </w:rPr>
        <w:t>, and so a range of diagnostic tools are used to identify patients higher risk patients</w:t>
      </w:r>
      <w:r w:rsidR="00655A1D" w:rsidRPr="00B1326A">
        <w:rPr>
          <w:color w:val="1F497D" w:themeColor="text2"/>
        </w:rPr>
        <w:t xml:space="preserve">, including </w:t>
      </w:r>
      <w:r w:rsidR="00395BE3" w:rsidRPr="00B1326A">
        <w:rPr>
          <w:color w:val="1F497D" w:themeColor="text2"/>
        </w:rPr>
        <w:t>clinical prediction rules using patient history and characteristics</w:t>
      </w:r>
      <w:r w:rsidR="00374A9D" w:rsidRPr="00B1326A">
        <w:rPr>
          <w:color w:val="1F497D" w:themeColor="text2"/>
        </w:rPr>
        <w:t>.</w:t>
      </w:r>
      <w:r w:rsidR="00307F5F" w:rsidRPr="00B1326A">
        <w:rPr>
          <w:color w:val="1F497D" w:themeColor="text2"/>
        </w:rPr>
        <w:t xml:space="preserve"> </w:t>
      </w:r>
      <w:commentRangeStart w:id="9"/>
      <w:r w:rsidR="00E55A94" w:rsidRPr="00B1326A">
        <w:rPr>
          <w:color w:val="1F497D" w:themeColor="text2"/>
        </w:rPr>
        <w:t>It should be noted that even where an intervention is clinically effective it does not necessarily follow that the intervention is also cost effective.</w:t>
      </w:r>
      <w:commentRangeEnd w:id="9"/>
      <w:r w:rsidR="00E84302">
        <w:rPr>
          <w:rStyle w:val="CommentReference"/>
          <w:rFonts w:ascii="Times New Roman" w:eastAsia="Times New Roman" w:hAnsi="Times New Roman" w:cs="Times New Roman"/>
          <w:lang w:val="en-GB" w:eastAsia="en-GB" w:bidi="ar-SA"/>
        </w:rPr>
        <w:commentReference w:id="9"/>
      </w:r>
    </w:p>
    <w:p w:rsidR="00A07773" w:rsidRPr="00B1326A" w:rsidRDefault="00356EEF" w:rsidP="008D11C1">
      <w:pPr>
        <w:rPr>
          <w:color w:val="1F497D" w:themeColor="text2"/>
        </w:rPr>
      </w:pPr>
      <w:r w:rsidRPr="00B1326A">
        <w:rPr>
          <w:color w:val="1F497D" w:themeColor="text2"/>
        </w:rPr>
        <w:t xml:space="preserve">The decision to prescribe OACs </w:t>
      </w:r>
      <w:commentRangeStart w:id="10"/>
      <w:r w:rsidRPr="00B1326A">
        <w:rPr>
          <w:color w:val="1F497D" w:themeColor="text2"/>
        </w:rPr>
        <w:t>depends on</w:t>
      </w:r>
      <w:commentRangeEnd w:id="10"/>
      <w:r w:rsidR="00E84302">
        <w:rPr>
          <w:rStyle w:val="CommentReference"/>
          <w:rFonts w:ascii="Times New Roman" w:eastAsia="Times New Roman" w:hAnsi="Times New Roman" w:cs="Times New Roman"/>
          <w:lang w:val="en-GB" w:eastAsia="en-GB" w:bidi="ar-SA"/>
        </w:rPr>
        <w:commentReference w:id="10"/>
      </w:r>
      <w:r w:rsidRPr="00B1326A">
        <w:rPr>
          <w:color w:val="1F497D" w:themeColor="text2"/>
        </w:rPr>
        <w:t xml:space="preserve"> </w:t>
      </w:r>
      <w:commentRangeStart w:id="11"/>
      <w:r w:rsidRPr="00B1326A">
        <w:rPr>
          <w:color w:val="1F497D" w:themeColor="text2"/>
        </w:rPr>
        <w:t xml:space="preserve">clinical </w:t>
      </w:r>
      <w:proofErr w:type="spellStart"/>
      <w:r w:rsidRPr="00B1326A">
        <w:rPr>
          <w:color w:val="1F497D" w:themeColor="text2"/>
        </w:rPr>
        <w:t>judgement</w:t>
      </w:r>
      <w:commentRangeEnd w:id="11"/>
      <w:proofErr w:type="spellEnd"/>
      <w:r w:rsidR="00E84302">
        <w:rPr>
          <w:rStyle w:val="CommentReference"/>
          <w:rFonts w:ascii="Times New Roman" w:eastAsia="Times New Roman" w:hAnsi="Times New Roman" w:cs="Times New Roman"/>
          <w:lang w:val="en-GB" w:eastAsia="en-GB" w:bidi="ar-SA"/>
        </w:rPr>
        <w:commentReference w:id="11"/>
      </w:r>
      <w:r w:rsidRPr="00B1326A">
        <w:rPr>
          <w:color w:val="1F497D" w:themeColor="text2"/>
        </w:rPr>
        <w:t xml:space="preserve"> about whether the decreased risk of stroke </w:t>
      </w:r>
      <w:r w:rsidR="00C46C92" w:rsidRPr="00B1326A">
        <w:rPr>
          <w:color w:val="1F497D" w:themeColor="text2"/>
        </w:rPr>
        <w:t xml:space="preserve">outweighs the increased risk of severe side effects, in particular </w:t>
      </w:r>
      <w:r w:rsidR="00A07773" w:rsidRPr="00B1326A">
        <w:rPr>
          <w:color w:val="1F497D" w:themeColor="text2"/>
        </w:rPr>
        <w:t>potentially fatal major bleeding events</w:t>
      </w:r>
      <w:r w:rsidR="00C46C92" w:rsidRPr="00B1326A">
        <w:rPr>
          <w:color w:val="1F497D" w:themeColor="text2"/>
        </w:rPr>
        <w:t>. Presently,</w:t>
      </w:r>
      <w:r w:rsidR="00D57902" w:rsidRPr="00B1326A">
        <w:rPr>
          <w:color w:val="1F497D" w:themeColor="text2"/>
        </w:rPr>
        <w:t xml:space="preserve"> the assessment about the balance of risks is made using a clinical prediction rule</w:t>
      </w:r>
      <w:r w:rsidR="00E55A94" w:rsidRPr="00B1326A">
        <w:rPr>
          <w:color w:val="1F497D" w:themeColor="text2"/>
        </w:rPr>
        <w:t>,</w:t>
      </w:r>
      <w:r w:rsidR="00D57902" w:rsidRPr="00B1326A">
        <w:rPr>
          <w:color w:val="1F497D" w:themeColor="text2"/>
        </w:rPr>
        <w:t xml:space="preserve"> such as CHADS</w:t>
      </w:r>
      <w:r w:rsidR="003E2C5D" w:rsidRPr="00B1326A">
        <w:rPr>
          <w:color w:val="1F497D" w:themeColor="text2"/>
          <w:vertAlign w:val="subscript"/>
        </w:rPr>
        <w:t>2</w:t>
      </w:r>
      <w:r w:rsidR="00D57902" w:rsidRPr="00B1326A">
        <w:rPr>
          <w:color w:val="1F497D" w:themeColor="text2"/>
        </w:rPr>
        <w:t>, which use demographic and clinical characteristics to produce a stroke risk score.</w:t>
      </w:r>
      <w:r w:rsidR="00374E80" w:rsidRPr="00B1326A">
        <w:rPr>
          <w:color w:val="1F497D" w:themeColor="text2"/>
        </w:rPr>
        <w:fldChar w:fldCharType="begin" w:fldLock="1"/>
      </w:r>
      <w:r w:rsidR="00B56A7D">
        <w:rPr>
          <w:color w:val="1F497D" w:themeColor="text2"/>
        </w:rPr>
        <w:instrText>ADDIN CSL_CITATION { "citationItems" : [ { "id" : "ITEM-1", "itemData" : { "DOI" : "ehq278 [pii]\n10.1093/eurheartj/ehq278", "ISBN" : "1522-9645 (Electronic)\n0195-668X (Linking)", "author" : [ { "family" : "Camm", "given" : "A J" }, { "family" : "Kirchhof", "given" : "P" }, { "family" : "Lip", "given" : "G Y" }, { "family" : "Schotten", "given" : "U" }, { "family" : "Savelieva", "given" : "I" }, { "family" : "Ernst", "given" : "S" }, { "family" : "Van Gelder", "given" : "I C" }, { "family" : "Al-Attar", "given" : "N" }, { "family" : "Hindricks", "given" : "G" }, { "family" : "Prendergast", "given" : "B" }, { "family" : "Heidbuchel", "given" : "H" }, { "family" : "Alfieri", "given" : "O" }, { "family" : "Angelini", "given" : "A" }, { "family" : "Atar", "given" : "D" }, { "family" : "Colonna", "given" : "P" }, { "family" : "De Caterina", "given" : "R" }, { "family" : "De Sutter", "given" : "J" }, { "family" : "Goette", "given" : "A" }, { "family" : "Gorenek", "given" : "B" }, { "family" : "Heldal", "given" : "M" }, { "family" : "Hohloser", "given" : "S H" }, { "family" : "Kolh", "given" : "P" }, { "family" : "Le Heuzey", "given" : "J Y" }, { "family" : "Ponikowski", "given" : "P" }, { "family" : "Rutten", "given" : "F H" } ], "container-title" : "Eur Heart J", "edition" : "2010/08/31", "id" : "ITEM-1", "issue" : "19", "issued" : { "date-parts" : [ [ "2010" ] ] }, "note" : "European Heart Rhythm Association\nEuropean Association for Cardio-Thoracic Surgery\nCamm, A John\nKirchhof, Paulus\nLip, Gregory Y H\nSchotten, Ulrich\nSavelieva, Irene\nErnst, Sabine\nVan Gelder, Isabelle C\nAl-Attar, Nawwar\nHindricks, Gerhard\nPrendergast, Bernard\nHeidbuchel, Hein\nAlfieri, Ottavio\nAngelini, Annalisa\nAtar, Dan\nColonna, Paolo\nDe Caterina, Raffaele\nDe Sutter, Johan\nGoette, Andreas\nGorenek, Bulent\nHeldal, Magnus\nHohloser, Stefan H\nKolh, Philippe\nLe Heuzey, Jean-Yves\nPonikowski, Piotr\nRutten, Frans H\nPractice Guideline\nEngland\nEuropean heart journal\nEur Heart J. 2010 Oct;31(19):2369-429. Epub 2010 Aug 29.", "page" : "2369-2429", "title" : "Guidelines for the management of atrial fibrillation: the Task Force for the Management of Atrial Fibrillation of the European Society of Cardiology (ESC)", "type" : "article-journal", "volume" : "31" }, "uris" : [ "http://www.mendeley.com/documents/?uuid=cd676823-b526-432d-ab86-77564884dbcb" ] } ], "mendeley" : { "previouslyFormattedCitation" : "(3)" }, "properties" : { "noteIndex" : 0 }, "schema" : "https://github.com/citation-style-language/schema/raw/master/csl-citation.json" }</w:instrText>
      </w:r>
      <w:r w:rsidR="00374E80" w:rsidRPr="00B1326A">
        <w:rPr>
          <w:color w:val="1F497D" w:themeColor="text2"/>
        </w:rPr>
        <w:fldChar w:fldCharType="separate"/>
      </w:r>
      <w:r w:rsidR="004B7B0B" w:rsidRPr="00B1326A">
        <w:rPr>
          <w:noProof/>
          <w:color w:val="1F497D" w:themeColor="text2"/>
        </w:rPr>
        <w:t>(3)</w:t>
      </w:r>
      <w:r w:rsidR="00374E80" w:rsidRPr="00B1326A">
        <w:rPr>
          <w:color w:val="1F497D" w:themeColor="text2"/>
        </w:rPr>
        <w:fldChar w:fldCharType="end"/>
      </w:r>
      <w:r w:rsidR="00D57902" w:rsidRPr="00B1326A">
        <w:rPr>
          <w:color w:val="1F497D" w:themeColor="text2"/>
        </w:rPr>
        <w:t xml:space="preserve"> If this score is at or exceeds a threshold, the decision to prescribe OACs is made. </w:t>
      </w:r>
    </w:p>
    <w:p w:rsidR="00374A9D" w:rsidRPr="00B1326A" w:rsidRDefault="00E55A94" w:rsidP="008D11C1">
      <w:pPr>
        <w:rPr>
          <w:color w:val="1F497D" w:themeColor="text2"/>
        </w:rPr>
      </w:pPr>
      <w:commentRangeStart w:id="12"/>
      <w:r w:rsidRPr="00B1326A">
        <w:rPr>
          <w:color w:val="1F497D" w:themeColor="text2"/>
        </w:rPr>
        <w:t>The</w:t>
      </w:r>
      <w:commentRangeEnd w:id="12"/>
      <w:r w:rsidR="00E84302">
        <w:rPr>
          <w:rStyle w:val="CommentReference"/>
          <w:rFonts w:ascii="Times New Roman" w:eastAsia="Times New Roman" w:hAnsi="Times New Roman" w:cs="Times New Roman"/>
          <w:lang w:val="en-GB" w:eastAsia="en-GB" w:bidi="ar-SA"/>
        </w:rPr>
        <w:commentReference w:id="12"/>
      </w:r>
      <w:r w:rsidRPr="00B1326A">
        <w:rPr>
          <w:color w:val="1F497D" w:themeColor="text2"/>
        </w:rPr>
        <w:t xml:space="preserve"> population</w:t>
      </w:r>
      <w:ins w:id="13" w:author="Matt" w:date="2012-09-12T11:04:00Z">
        <w:r w:rsidR="00E84302">
          <w:rPr>
            <w:color w:val="1F497D" w:themeColor="text2"/>
          </w:rPr>
          <w:t>s</w:t>
        </w:r>
      </w:ins>
      <w:ins w:id="14" w:author="Matt" w:date="2012-09-12T11:03:00Z">
        <w:r w:rsidR="00E84302">
          <w:rPr>
            <w:color w:val="1F497D" w:themeColor="text2"/>
          </w:rPr>
          <w:t xml:space="preserve"> to be </w:t>
        </w:r>
        <w:proofErr w:type="spellStart"/>
        <w:r w:rsidR="00E84302">
          <w:rPr>
            <w:color w:val="1F497D" w:themeColor="text2"/>
          </w:rPr>
          <w:t>model</w:t>
        </w:r>
      </w:ins>
      <w:ins w:id="15" w:author="Matt" w:date="2012-09-12T11:04:00Z">
        <w:r w:rsidR="00E84302">
          <w:rPr>
            <w:color w:val="1F497D" w:themeColor="text2"/>
          </w:rPr>
          <w:t>l</w:t>
        </w:r>
      </w:ins>
      <w:ins w:id="16" w:author="Matt" w:date="2012-09-12T11:03:00Z">
        <w:r w:rsidR="00E84302">
          <w:rPr>
            <w:color w:val="1F497D" w:themeColor="text2"/>
          </w:rPr>
          <w:t>ed</w:t>
        </w:r>
      </w:ins>
      <w:proofErr w:type="spellEnd"/>
      <w:del w:id="17" w:author="Matt" w:date="2012-09-12T11:04:00Z">
        <w:r w:rsidR="003E2C5D" w:rsidRPr="00B1326A" w:rsidDel="00E84302">
          <w:rPr>
            <w:color w:val="1F497D" w:themeColor="text2"/>
          </w:rPr>
          <w:delText>s</w:delText>
        </w:r>
      </w:del>
      <w:r w:rsidRPr="00B1326A">
        <w:rPr>
          <w:color w:val="1F497D" w:themeColor="text2"/>
        </w:rPr>
        <w:t xml:space="preserve"> </w:t>
      </w:r>
      <w:r w:rsidR="003E2C5D" w:rsidRPr="00B1326A">
        <w:rPr>
          <w:color w:val="1F497D" w:themeColor="text2"/>
        </w:rPr>
        <w:t xml:space="preserve">are </w:t>
      </w:r>
      <w:r w:rsidRPr="00B1326A">
        <w:rPr>
          <w:color w:val="1F497D" w:themeColor="text2"/>
        </w:rPr>
        <w:t>patients with newly diagnosed AF</w:t>
      </w:r>
      <w:r w:rsidR="003E2C5D" w:rsidRPr="00B1326A">
        <w:rPr>
          <w:color w:val="1F497D" w:themeColor="text2"/>
        </w:rPr>
        <w:t>. Based on clinical history, they will either have an initial CHADS</w:t>
      </w:r>
      <w:r w:rsidR="003E2C5D" w:rsidRPr="00B1326A">
        <w:rPr>
          <w:color w:val="1F497D" w:themeColor="text2"/>
          <w:vertAlign w:val="subscript"/>
        </w:rPr>
        <w:t>2</w:t>
      </w:r>
      <w:r w:rsidR="003E2C5D" w:rsidRPr="00B1326A">
        <w:rPr>
          <w:color w:val="1F497D" w:themeColor="text2"/>
        </w:rPr>
        <w:t xml:space="preserve"> risk score of zero or one point. </w:t>
      </w:r>
      <w:r w:rsidR="00D57902" w:rsidRPr="00B1326A">
        <w:rPr>
          <w:color w:val="1F497D" w:themeColor="text2"/>
        </w:rPr>
        <w:t xml:space="preserve">This study assesses </w:t>
      </w:r>
      <w:r w:rsidR="003F5221" w:rsidRPr="00B1326A">
        <w:rPr>
          <w:color w:val="1F497D" w:themeColor="text2"/>
        </w:rPr>
        <w:t xml:space="preserve">whether performing </w:t>
      </w:r>
      <w:r w:rsidR="00307F5F" w:rsidRPr="00B1326A">
        <w:rPr>
          <w:color w:val="1F497D" w:themeColor="text2"/>
        </w:rPr>
        <w:t>an addi</w:t>
      </w:r>
      <w:r w:rsidR="00C007A4" w:rsidRPr="00B1326A">
        <w:rPr>
          <w:color w:val="1F497D" w:themeColor="text2"/>
        </w:rPr>
        <w:t>tional, slightly more expensive</w:t>
      </w:r>
      <w:r w:rsidR="00307F5F" w:rsidRPr="00B1326A">
        <w:rPr>
          <w:color w:val="1F497D" w:themeColor="text2"/>
        </w:rPr>
        <w:t xml:space="preserve"> </w:t>
      </w:r>
      <w:r w:rsidR="00C3051A" w:rsidRPr="00B1326A">
        <w:rPr>
          <w:color w:val="1F497D" w:themeColor="text2"/>
        </w:rPr>
        <w:t xml:space="preserve">diagnostic test in </w:t>
      </w:r>
      <w:r w:rsidRPr="00B1326A">
        <w:rPr>
          <w:color w:val="1F497D" w:themeColor="text2"/>
        </w:rPr>
        <w:t>the population of interest</w:t>
      </w:r>
      <w:r w:rsidR="00C3051A" w:rsidRPr="00B1326A">
        <w:rPr>
          <w:color w:val="1F497D" w:themeColor="text2"/>
        </w:rPr>
        <w:t xml:space="preserve"> </w:t>
      </w:r>
      <w:r w:rsidR="00307F5F" w:rsidRPr="00B1326A">
        <w:rPr>
          <w:color w:val="1F497D" w:themeColor="text2"/>
        </w:rPr>
        <w:t xml:space="preserve">would lead to </w:t>
      </w:r>
      <w:r w:rsidR="003F5221" w:rsidRPr="00B1326A">
        <w:rPr>
          <w:color w:val="1F497D" w:themeColor="text2"/>
        </w:rPr>
        <w:t>better clinical outcomes on average (clinical effectiveness)</w:t>
      </w:r>
      <w:r w:rsidR="00307F5F" w:rsidRPr="00B1326A">
        <w:rPr>
          <w:color w:val="1F497D" w:themeColor="text2"/>
        </w:rPr>
        <w:t xml:space="preserve">. </w:t>
      </w:r>
      <w:r w:rsidR="00D65C68" w:rsidRPr="00B1326A">
        <w:rPr>
          <w:color w:val="1F497D" w:themeColor="text2"/>
        </w:rPr>
        <w:t>If such additional testing is clinically effective, it is also important to evaluate whether the additional health benefits are proportionate to the additional costs accrued, and</w:t>
      </w:r>
      <w:ins w:id="18" w:author="Matt" w:date="2012-09-12T11:05:00Z">
        <w:r w:rsidR="00E84302">
          <w:rPr>
            <w:color w:val="1F497D" w:themeColor="text2"/>
          </w:rPr>
          <w:t xml:space="preserve"> whether</w:t>
        </w:r>
      </w:ins>
      <w:r w:rsidR="00D65C68" w:rsidRPr="00B1326A">
        <w:rPr>
          <w:color w:val="1F497D" w:themeColor="text2"/>
        </w:rPr>
        <w:t xml:space="preserve"> the additional testing is cost effective at standard NICE decision-making thresholds.</w:t>
      </w:r>
      <w:r w:rsidR="00C007A4" w:rsidRPr="00B1326A">
        <w:rPr>
          <w:color w:val="1F497D" w:themeColor="text2"/>
        </w:rPr>
        <w:t xml:space="preserve"> </w:t>
      </w:r>
      <w:r w:rsidR="00D65C68" w:rsidRPr="00B1326A">
        <w:rPr>
          <w:color w:val="1F497D" w:themeColor="text2"/>
        </w:rPr>
        <w:t xml:space="preserve">The </w:t>
      </w:r>
      <w:r w:rsidR="00C007A4" w:rsidRPr="00B1326A">
        <w:rPr>
          <w:color w:val="1F497D" w:themeColor="text2"/>
        </w:rPr>
        <w:t>additional diagnostic test of interest is transthoracic echocardiography (TTE)</w:t>
      </w:r>
      <w:r w:rsidR="00CE721E" w:rsidRPr="00B1326A">
        <w:rPr>
          <w:color w:val="1F497D" w:themeColor="text2"/>
        </w:rPr>
        <w:t>, a non</w:t>
      </w:r>
      <w:ins w:id="19" w:author="Matt" w:date="2012-09-12T11:05:00Z">
        <w:r w:rsidR="00E84302">
          <w:rPr>
            <w:color w:val="1F497D" w:themeColor="text2"/>
          </w:rPr>
          <w:t>-</w:t>
        </w:r>
      </w:ins>
      <w:del w:id="20" w:author="Matt" w:date="2012-09-12T11:05:00Z">
        <w:r w:rsidR="00CE721E" w:rsidRPr="00B1326A" w:rsidDel="00E84302">
          <w:rPr>
            <w:color w:val="1F497D" w:themeColor="text2"/>
          </w:rPr>
          <w:delText xml:space="preserve"> </w:delText>
        </w:r>
      </w:del>
      <w:r w:rsidR="00CE721E" w:rsidRPr="00B1326A">
        <w:rPr>
          <w:color w:val="1F497D" w:themeColor="text2"/>
        </w:rPr>
        <w:t xml:space="preserve">invasive procedure that allows imaging of the heart and blood flow. </w:t>
      </w:r>
    </w:p>
    <w:p w:rsidR="00395BE3" w:rsidRPr="00B1326A" w:rsidRDefault="00374A9D" w:rsidP="008D11C1">
      <w:pPr>
        <w:rPr>
          <w:color w:val="1F497D" w:themeColor="text2"/>
        </w:rPr>
      </w:pPr>
      <w:commentRangeStart w:id="21"/>
      <w:r w:rsidRPr="00B1326A">
        <w:rPr>
          <w:color w:val="1F497D" w:themeColor="text2"/>
        </w:rPr>
        <w:t>In</w:t>
      </w:r>
      <w:commentRangeEnd w:id="21"/>
      <w:r w:rsidR="00E84302">
        <w:rPr>
          <w:rStyle w:val="CommentReference"/>
          <w:rFonts w:ascii="Times New Roman" w:eastAsia="Times New Roman" w:hAnsi="Times New Roman" w:cs="Times New Roman"/>
          <w:lang w:val="en-GB" w:eastAsia="en-GB" w:bidi="ar-SA"/>
        </w:rPr>
        <w:commentReference w:id="21"/>
      </w:r>
      <w:r w:rsidRPr="00B1326A">
        <w:rPr>
          <w:color w:val="1F497D" w:themeColor="text2"/>
        </w:rPr>
        <w:t xml:space="preserve"> this study a discrete event simulation (DES) model was developed to </w:t>
      </w:r>
      <w:del w:id="22" w:author="Matt" w:date="2012-09-12T11:06:00Z">
        <w:r w:rsidRPr="00B1326A" w:rsidDel="00E84302">
          <w:rPr>
            <w:color w:val="1F497D" w:themeColor="text2"/>
          </w:rPr>
          <w:delText xml:space="preserve">model </w:delText>
        </w:r>
      </w:del>
      <w:ins w:id="23" w:author="Matt" w:date="2012-09-12T11:06:00Z">
        <w:r w:rsidR="00E84302">
          <w:rPr>
            <w:color w:val="1F497D" w:themeColor="text2"/>
          </w:rPr>
          <w:t>simulate</w:t>
        </w:r>
        <w:r w:rsidR="00E84302" w:rsidRPr="00B1326A">
          <w:rPr>
            <w:color w:val="1F497D" w:themeColor="text2"/>
          </w:rPr>
          <w:t xml:space="preserve"> </w:t>
        </w:r>
      </w:ins>
      <w:r w:rsidRPr="00B1326A">
        <w:rPr>
          <w:color w:val="1F497D" w:themeColor="text2"/>
        </w:rPr>
        <w:t xml:space="preserve">the long-term implications of performing TTEs in </w:t>
      </w:r>
      <w:r w:rsidR="00E55A94" w:rsidRPr="00B1326A">
        <w:rPr>
          <w:color w:val="1F497D" w:themeColor="text2"/>
        </w:rPr>
        <w:t xml:space="preserve">the population of interest </w:t>
      </w:r>
      <w:r w:rsidRPr="00B1326A">
        <w:rPr>
          <w:color w:val="1F497D" w:themeColor="text2"/>
        </w:rPr>
        <w:t xml:space="preserve">when </w:t>
      </w:r>
      <w:del w:id="24" w:author="Matt" w:date="2012-09-12T11:07:00Z">
        <w:r w:rsidRPr="00B1326A" w:rsidDel="00E84302">
          <w:rPr>
            <w:color w:val="1F497D" w:themeColor="text2"/>
          </w:rPr>
          <w:delText>making the decision</w:delText>
        </w:r>
      </w:del>
      <w:proofErr w:type="gramStart"/>
      <w:ins w:id="25" w:author="Matt" w:date="2012-09-12T11:07:00Z">
        <w:r w:rsidR="00E84302">
          <w:rPr>
            <w:color w:val="1F497D" w:themeColor="text2"/>
          </w:rPr>
          <w:t xml:space="preserve">deciding </w:t>
        </w:r>
      </w:ins>
      <w:r w:rsidRPr="00B1326A">
        <w:rPr>
          <w:color w:val="1F497D" w:themeColor="text2"/>
        </w:rPr>
        <w:t xml:space="preserve"> whether</w:t>
      </w:r>
      <w:proofErr w:type="gramEnd"/>
      <w:r w:rsidRPr="00B1326A">
        <w:rPr>
          <w:color w:val="1F497D" w:themeColor="text2"/>
        </w:rPr>
        <w:t xml:space="preserve"> to prescribe OACs. Patients </w:t>
      </w:r>
      <w:r w:rsidR="00B1326A" w:rsidRPr="00B1326A">
        <w:rPr>
          <w:color w:val="1F497D" w:themeColor="text2"/>
        </w:rPr>
        <w:t>whose CHADS</w:t>
      </w:r>
      <w:r w:rsidR="00B1326A" w:rsidRPr="00B1326A">
        <w:rPr>
          <w:color w:val="1F497D" w:themeColor="text2"/>
          <w:vertAlign w:val="subscript"/>
        </w:rPr>
        <w:t>2</w:t>
      </w:r>
      <w:r w:rsidR="00B1326A" w:rsidRPr="00B1326A">
        <w:rPr>
          <w:color w:val="1F497D" w:themeColor="text2"/>
        </w:rPr>
        <w:t xml:space="preserve"> scores are below the threshold at which the OAC would be prescribed</w:t>
      </w:r>
      <w:r w:rsidRPr="00B1326A">
        <w:rPr>
          <w:color w:val="1F497D" w:themeColor="text2"/>
        </w:rPr>
        <w:t xml:space="preserve"> are </w:t>
      </w:r>
      <w:r w:rsidR="00E55A94" w:rsidRPr="00B1326A">
        <w:rPr>
          <w:color w:val="1F497D" w:themeColor="text2"/>
        </w:rPr>
        <w:t xml:space="preserve">additionally </w:t>
      </w:r>
      <w:r w:rsidRPr="00B1326A">
        <w:rPr>
          <w:color w:val="1F497D" w:themeColor="text2"/>
        </w:rPr>
        <w:t>assessed using TTE. If TTE identifies at least one type of left atrial abnormality (LA ABN), which has been shown to lead to an increased stroke risk,</w:t>
      </w:r>
      <w:r w:rsidR="00374E80" w:rsidRPr="00B1326A">
        <w:rPr>
          <w:color w:val="1F497D" w:themeColor="text2"/>
        </w:rPr>
        <w:fldChar w:fldCharType="begin" w:fldLock="1"/>
      </w:r>
      <w:r w:rsidR="00B56A7D">
        <w:rPr>
          <w:color w:val="1F497D" w:themeColor="text2"/>
        </w:rP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374E80" w:rsidRPr="00B1326A">
        <w:rPr>
          <w:color w:val="1F497D" w:themeColor="text2"/>
        </w:rPr>
        <w:fldChar w:fldCharType="separate"/>
      </w:r>
      <w:r w:rsidR="00B56A7D" w:rsidRPr="00B56A7D">
        <w:rPr>
          <w:noProof/>
          <w:color w:val="1F497D" w:themeColor="text2"/>
        </w:rPr>
        <w:t>(4)</w:t>
      </w:r>
      <w:r w:rsidR="00374E80" w:rsidRPr="00B1326A">
        <w:rPr>
          <w:color w:val="1F497D" w:themeColor="text2"/>
        </w:rPr>
        <w:fldChar w:fldCharType="end"/>
      </w:r>
      <w:r w:rsidRPr="00B1326A">
        <w:rPr>
          <w:color w:val="1F497D" w:themeColor="text2"/>
        </w:rPr>
        <w:t xml:space="preserve"> then they are also prescribed OACs. </w:t>
      </w:r>
      <w:r w:rsidR="00655A1D" w:rsidRPr="00B1326A">
        <w:rPr>
          <w:color w:val="1F497D" w:themeColor="text2"/>
        </w:rPr>
        <w:t>As</w:t>
      </w:r>
      <w:r w:rsidRPr="00B1326A">
        <w:rPr>
          <w:color w:val="1F497D" w:themeColor="text2"/>
        </w:rPr>
        <w:t xml:space="preserve"> a result of this, more people will be prescribed OACs when TTE is </w:t>
      </w:r>
      <w:r w:rsidRPr="00B1326A">
        <w:rPr>
          <w:color w:val="1F497D" w:themeColor="text2"/>
        </w:rPr>
        <w:lastRenderedPageBreak/>
        <w:t>included in the diagnost</w:t>
      </w:r>
      <w:r w:rsidR="00655A1D" w:rsidRPr="00B1326A">
        <w:rPr>
          <w:color w:val="1F497D" w:themeColor="text2"/>
        </w:rPr>
        <w:t xml:space="preserve">ic package than when it is not, so </w:t>
      </w:r>
      <w:r w:rsidRPr="00B1326A">
        <w:rPr>
          <w:color w:val="1F497D" w:themeColor="text2"/>
        </w:rPr>
        <w:t xml:space="preserve">any potential cost savings would be as a result of preventing strokes and the costs to the NHS that result from them.  </w:t>
      </w:r>
    </w:p>
    <w:p w:rsidR="0005390C" w:rsidRPr="00B1326A" w:rsidRDefault="00C007A4" w:rsidP="009C2038">
      <w:pPr>
        <w:pStyle w:val="Heading2"/>
        <w:numPr>
          <w:ilvl w:val="0"/>
          <w:numId w:val="0"/>
        </w:numPr>
        <w:rPr>
          <w:color w:val="1F497D" w:themeColor="text2"/>
        </w:rPr>
      </w:pPr>
      <w:r w:rsidRPr="00B1326A">
        <w:rPr>
          <w:color w:val="1F497D" w:themeColor="text2"/>
        </w:rPr>
        <w:t>Method</w:t>
      </w:r>
      <w:r w:rsidR="00E57550" w:rsidRPr="00B1326A">
        <w:rPr>
          <w:color w:val="1F497D" w:themeColor="text2"/>
        </w:rPr>
        <w:t>s</w:t>
      </w:r>
    </w:p>
    <w:p w:rsidR="00E57550" w:rsidRPr="00B1326A" w:rsidRDefault="00E57550" w:rsidP="008D11C1">
      <w:pPr>
        <w:rPr>
          <w:color w:val="1F497D" w:themeColor="text2"/>
        </w:rPr>
      </w:pPr>
      <w:r w:rsidRPr="00B1326A">
        <w:rPr>
          <w:color w:val="1F497D" w:themeColor="text2"/>
        </w:rPr>
        <w:t xml:space="preserve">The mathematical model developed estimated the effect of </w:t>
      </w:r>
      <w:r w:rsidR="006D7B3B" w:rsidRPr="00B1326A">
        <w:rPr>
          <w:color w:val="1F497D" w:themeColor="text2"/>
        </w:rPr>
        <w:t xml:space="preserve">performing TTE in </w:t>
      </w:r>
      <w:r w:rsidR="00B1326A" w:rsidRPr="00B1326A">
        <w:rPr>
          <w:color w:val="1F497D" w:themeColor="text2"/>
        </w:rPr>
        <w:t xml:space="preserve">making </w:t>
      </w:r>
      <w:commentRangeStart w:id="26"/>
      <w:r w:rsidR="00B1326A" w:rsidRPr="00B1326A">
        <w:rPr>
          <w:color w:val="1F497D" w:themeColor="text2"/>
        </w:rPr>
        <w:t xml:space="preserve">the decision to prescribe an OAC in eight separate patient cohorts, in making the decision to prescribe any one of three OACs. </w:t>
      </w:r>
      <w:commentRangeEnd w:id="26"/>
      <w:r w:rsidR="001B784A">
        <w:rPr>
          <w:rStyle w:val="CommentReference"/>
          <w:rFonts w:ascii="Times New Roman" w:eastAsia="Times New Roman" w:hAnsi="Times New Roman" w:cs="Times New Roman"/>
          <w:lang w:val="en-GB" w:eastAsia="en-GB" w:bidi="ar-SA"/>
        </w:rPr>
        <w:commentReference w:id="26"/>
      </w:r>
      <w:r w:rsidR="00B1326A" w:rsidRPr="00B1326A">
        <w:rPr>
          <w:color w:val="1F497D" w:themeColor="text2"/>
        </w:rPr>
        <w:t xml:space="preserve">Because some of these patient cohorts would automatically receive some but not each of the OACs, a total of twelve scenarios were considered. </w:t>
      </w:r>
      <w:commentRangeStart w:id="27"/>
      <w:r w:rsidR="00B1326A" w:rsidRPr="00B1326A">
        <w:rPr>
          <w:color w:val="1F497D" w:themeColor="text2"/>
        </w:rPr>
        <w:t>This is described in more detail below</w:t>
      </w:r>
      <w:commentRangeEnd w:id="27"/>
      <w:r w:rsidR="001B784A">
        <w:rPr>
          <w:rStyle w:val="CommentReference"/>
          <w:rFonts w:ascii="Times New Roman" w:eastAsia="Times New Roman" w:hAnsi="Times New Roman" w:cs="Times New Roman"/>
          <w:lang w:val="en-GB" w:eastAsia="en-GB" w:bidi="ar-SA"/>
        </w:rPr>
        <w:commentReference w:id="27"/>
      </w:r>
      <w:r w:rsidR="00B1326A" w:rsidRPr="00B1326A">
        <w:rPr>
          <w:color w:val="1F497D" w:themeColor="text2"/>
        </w:rPr>
        <w:t xml:space="preserve">. </w:t>
      </w:r>
      <w:r w:rsidR="006D7B3B" w:rsidRPr="00B1326A">
        <w:rPr>
          <w:color w:val="1F497D" w:themeColor="text2"/>
        </w:rPr>
        <w:t>The health economic outcome of interest is the quality adjusted life</w:t>
      </w:r>
      <w:r w:rsidR="00397705" w:rsidRPr="00B1326A">
        <w:rPr>
          <w:color w:val="1F497D" w:themeColor="text2"/>
        </w:rPr>
        <w:t xml:space="preserve"> </w:t>
      </w:r>
      <w:r w:rsidR="006D7B3B" w:rsidRPr="00B1326A">
        <w:rPr>
          <w:color w:val="1F497D" w:themeColor="text2"/>
        </w:rPr>
        <w:t>year (QALY). An NHS perspective is adopted</w:t>
      </w:r>
      <w:r w:rsidR="003E2F7C" w:rsidRPr="00B1326A">
        <w:rPr>
          <w:color w:val="1F497D" w:themeColor="text2"/>
        </w:rPr>
        <w:t xml:space="preserve">, </w:t>
      </w:r>
      <w:del w:id="28" w:author="Matt" w:date="2012-09-12T11:11:00Z">
        <w:r w:rsidR="003E2F7C" w:rsidRPr="00B1326A" w:rsidDel="00933B76">
          <w:rPr>
            <w:color w:val="1F497D" w:themeColor="text2"/>
          </w:rPr>
          <w:delText>so that</w:delText>
        </w:r>
      </w:del>
      <w:ins w:id="29" w:author="Matt" w:date="2012-09-12T11:11:00Z">
        <w:r w:rsidR="00933B76">
          <w:rPr>
            <w:color w:val="1F497D" w:themeColor="text2"/>
          </w:rPr>
          <w:t>therefore</w:t>
        </w:r>
      </w:ins>
      <w:r w:rsidR="003E2F7C" w:rsidRPr="00B1326A">
        <w:rPr>
          <w:color w:val="1F497D" w:themeColor="text2"/>
        </w:rPr>
        <w:t xml:space="preserve"> costs incurred by the patient or wider society are not considered</w:t>
      </w:r>
      <w:r w:rsidR="006D7B3B" w:rsidRPr="00B1326A">
        <w:rPr>
          <w:color w:val="1F497D" w:themeColor="text2"/>
        </w:rPr>
        <w:t xml:space="preserve">. Standard NICE discount rates for utilities and costs of 3.5% per annum are used. </w:t>
      </w:r>
      <w:r w:rsidR="00374E80" w:rsidRPr="00B1326A">
        <w:rPr>
          <w:color w:val="1F497D" w:themeColor="text2"/>
        </w:rPr>
        <w:fldChar w:fldCharType="begin" w:fldLock="1"/>
      </w:r>
      <w:r w:rsidR="00B56A7D">
        <w:rPr>
          <w:color w:val="1F497D" w:themeColor="text2"/>
        </w:rPr>
        <w:instrText>ADDIN CSL_CITATION { "citationItems" : [ { "id" : "ITEM-1", "itemData" : { "author" : [ { "family" : "NICE", "given" : "" } ], "id" : "ITEM-1", "issued" : { "date-parts" : [ [ "2008" ] ] }, "page" : "80", "title" : "Guide to the methods of technoloy appraisal", "type" : "report" }, "uris" : [ "http://www.mendeley.com/documents/?uuid=cd033cb2-d65d-48dd-9230-e0ece575195f", "http://www.mendeley.com/documents/?uuid=c47d1ddf-6159-47a9-9d46-18940ac72cc8" ] } ], "mendeley" : { "previouslyFormattedCitation" : "(5)" }, "properties" : { "noteIndex" : 0 }, "schema" : "https://github.com/citation-style-language/schema/raw/master/csl-citation.json" }</w:instrText>
      </w:r>
      <w:r w:rsidR="00374E80" w:rsidRPr="00B1326A">
        <w:rPr>
          <w:color w:val="1F497D" w:themeColor="text2"/>
        </w:rPr>
        <w:fldChar w:fldCharType="separate"/>
      </w:r>
      <w:r w:rsidR="00B56A7D" w:rsidRPr="00B56A7D">
        <w:rPr>
          <w:noProof/>
          <w:color w:val="1F497D" w:themeColor="text2"/>
        </w:rPr>
        <w:t>(5)</w:t>
      </w:r>
      <w:r w:rsidR="00374E80" w:rsidRPr="00B1326A">
        <w:rPr>
          <w:color w:val="1F497D" w:themeColor="text2"/>
        </w:rPr>
        <w:fldChar w:fldCharType="end"/>
      </w:r>
      <w:r w:rsidR="004B7B0B" w:rsidRPr="00B1326A">
        <w:rPr>
          <w:color w:val="1F497D" w:themeColor="text2"/>
        </w:rPr>
        <w:t xml:space="preserve"> </w:t>
      </w:r>
      <w:r w:rsidR="00E36064" w:rsidRPr="00B1326A">
        <w:rPr>
          <w:color w:val="1F497D" w:themeColor="text2"/>
        </w:rPr>
        <w:t xml:space="preserve">A lifetime horizon is adopted. </w:t>
      </w:r>
      <w:r w:rsidR="006D7B3B" w:rsidRPr="00B1326A">
        <w:rPr>
          <w:color w:val="1F497D" w:themeColor="text2"/>
        </w:rPr>
        <w:t xml:space="preserve">In order to incorporate the effect of uncertainty on predicted outcomes, a probabilistic model is used, </w:t>
      </w:r>
      <w:r w:rsidR="00834F71" w:rsidRPr="00B1326A">
        <w:rPr>
          <w:color w:val="1F497D" w:themeColor="text2"/>
        </w:rPr>
        <w:t>meaning</w:t>
      </w:r>
      <w:r w:rsidR="006D7B3B" w:rsidRPr="00B1326A">
        <w:rPr>
          <w:color w:val="1F497D" w:themeColor="text2"/>
        </w:rPr>
        <w:t xml:space="preserve"> that where possible model parameter estimates are drawn from distributions rather than assumed to be fixed values. The central estimates </w:t>
      </w:r>
      <w:r w:rsidR="00A07773" w:rsidRPr="00B1326A">
        <w:rPr>
          <w:color w:val="1F497D" w:themeColor="text2"/>
        </w:rPr>
        <w:t xml:space="preserve">were </w:t>
      </w:r>
      <w:r w:rsidR="006D7B3B" w:rsidRPr="00B1326A">
        <w:rPr>
          <w:color w:val="1F497D" w:themeColor="text2"/>
        </w:rPr>
        <w:t xml:space="preserve">derived by taking mean values from probabilistic sensitivity analyses, rather than from a deterministic model run, in order to incorporate nonlinearities between </w:t>
      </w:r>
      <w:r w:rsidR="005E46D7" w:rsidRPr="00B1326A">
        <w:rPr>
          <w:color w:val="1F497D" w:themeColor="text2"/>
        </w:rPr>
        <w:t xml:space="preserve">model </w:t>
      </w:r>
      <w:r w:rsidR="006D7B3B" w:rsidRPr="00B1326A">
        <w:rPr>
          <w:color w:val="1F497D" w:themeColor="text2"/>
        </w:rPr>
        <w:t>parameters and outcomes.</w:t>
      </w:r>
    </w:p>
    <w:p w:rsidR="00515AEC" w:rsidRPr="00B1326A" w:rsidRDefault="00515AEC" w:rsidP="00515AEC">
      <w:pPr>
        <w:pStyle w:val="Heading3"/>
        <w:numPr>
          <w:ilvl w:val="0"/>
          <w:numId w:val="0"/>
        </w:numPr>
        <w:rPr>
          <w:color w:val="1F497D" w:themeColor="text2"/>
        </w:rPr>
      </w:pPr>
      <w:commentRangeStart w:id="30"/>
      <w:r w:rsidRPr="00B1326A">
        <w:rPr>
          <w:color w:val="1F497D" w:themeColor="text2"/>
        </w:rPr>
        <w:t>Model Overview</w:t>
      </w:r>
      <w:commentRangeEnd w:id="30"/>
      <w:r w:rsidR="00BD0097">
        <w:rPr>
          <w:rStyle w:val="CommentReference"/>
          <w:rFonts w:ascii="Times New Roman" w:eastAsia="Times New Roman" w:hAnsi="Times New Roman" w:cs="Times New Roman"/>
          <w:b w:val="0"/>
          <w:bCs w:val="0"/>
          <w:lang w:val="en-GB" w:eastAsia="en-GB" w:bidi="ar-SA"/>
        </w:rPr>
        <w:commentReference w:id="30"/>
      </w:r>
    </w:p>
    <w:p w:rsidR="00004236" w:rsidRPr="00B1326A" w:rsidRDefault="00397705" w:rsidP="008D11C1">
      <w:pPr>
        <w:rPr>
          <w:color w:val="1F497D" w:themeColor="text2"/>
        </w:rPr>
      </w:pPr>
      <w:r w:rsidRPr="00B1326A">
        <w:rPr>
          <w:color w:val="1F497D" w:themeColor="text2"/>
        </w:rPr>
        <w:t>A</w:t>
      </w:r>
      <w:r w:rsidR="00004236" w:rsidRPr="00B1326A">
        <w:rPr>
          <w:color w:val="1F497D" w:themeColor="text2"/>
        </w:rPr>
        <w:t xml:space="preserve">n overview of the model is presented in </w:t>
      </w:r>
      <w:r w:rsidR="00374E80" w:rsidRPr="00B1326A">
        <w:rPr>
          <w:color w:val="1F497D" w:themeColor="text2"/>
        </w:rPr>
        <w:fldChar w:fldCharType="begin"/>
      </w:r>
      <w:r w:rsidR="00ED065B" w:rsidRPr="00B1326A">
        <w:rPr>
          <w:color w:val="1F497D" w:themeColor="text2"/>
        </w:rPr>
        <w:instrText xml:space="preserve"> REF _Ref321241706 \h </w:instrText>
      </w:r>
      <w:r w:rsidR="003E2C5D" w:rsidRPr="00B1326A">
        <w:rPr>
          <w:color w:val="1F497D" w:themeColor="text2"/>
        </w:rPr>
        <w:instrText xml:space="preserve"> \* MERGEFORMAT </w:instrText>
      </w:r>
      <w:r w:rsidR="00374E80" w:rsidRPr="00B1326A">
        <w:rPr>
          <w:color w:val="1F497D" w:themeColor="text2"/>
        </w:rPr>
      </w:r>
      <w:r w:rsidR="00374E80" w:rsidRPr="00B1326A">
        <w:rPr>
          <w:color w:val="1F497D" w:themeColor="text2"/>
        </w:rPr>
        <w:fldChar w:fldCharType="separate"/>
      </w:r>
      <w:r w:rsidR="00BD4F95" w:rsidRPr="00B1326A">
        <w:rPr>
          <w:color w:val="1F497D" w:themeColor="text2"/>
        </w:rPr>
        <w:t>Figure 1</w:t>
      </w:r>
      <w:r w:rsidR="00374E80" w:rsidRPr="00B1326A">
        <w:rPr>
          <w:color w:val="1F497D" w:themeColor="text2"/>
        </w:rPr>
        <w:fldChar w:fldCharType="end"/>
      </w:r>
      <w:r w:rsidR="00C007A4" w:rsidRPr="00B1326A">
        <w:rPr>
          <w:color w:val="1F497D" w:themeColor="text2"/>
        </w:rPr>
        <w:t>.</w:t>
      </w:r>
      <w:r w:rsidR="00004236" w:rsidRPr="00B1326A">
        <w:rPr>
          <w:color w:val="1F497D" w:themeColor="text2"/>
        </w:rPr>
        <w:t xml:space="preserve"> The model </w:t>
      </w:r>
      <w:r w:rsidR="00834F71" w:rsidRPr="00B1326A">
        <w:rPr>
          <w:color w:val="1F497D" w:themeColor="text2"/>
        </w:rPr>
        <w:t xml:space="preserve">comprises </w:t>
      </w:r>
      <w:r w:rsidR="00657538" w:rsidRPr="00B1326A">
        <w:rPr>
          <w:color w:val="1F497D" w:themeColor="text2"/>
        </w:rPr>
        <w:t xml:space="preserve">a </w:t>
      </w:r>
      <w:r w:rsidR="00004236" w:rsidRPr="00B1326A">
        <w:rPr>
          <w:color w:val="1F497D" w:themeColor="text2"/>
        </w:rPr>
        <w:t xml:space="preserve">short-term </w:t>
      </w:r>
      <w:r w:rsidR="00A07773" w:rsidRPr="00B1326A">
        <w:rPr>
          <w:color w:val="1F497D" w:themeColor="text2"/>
        </w:rPr>
        <w:t xml:space="preserve">diagnostic stage and </w:t>
      </w:r>
      <w:r w:rsidR="00834F71" w:rsidRPr="00B1326A">
        <w:rPr>
          <w:color w:val="1F497D" w:themeColor="text2"/>
        </w:rPr>
        <w:t xml:space="preserve">a </w:t>
      </w:r>
      <w:r w:rsidR="00A07773" w:rsidRPr="00B1326A">
        <w:rPr>
          <w:color w:val="1F497D" w:themeColor="text2"/>
        </w:rPr>
        <w:t xml:space="preserve">long-term patient outcome stage. In the short-term stage </w:t>
      </w:r>
      <w:r w:rsidR="00004236" w:rsidRPr="00B1326A">
        <w:rPr>
          <w:color w:val="1F497D" w:themeColor="text2"/>
        </w:rPr>
        <w:t xml:space="preserve">the clinical characteristics of a patient are generated, and </w:t>
      </w:r>
      <w:del w:id="31" w:author="Matt" w:date="2012-09-12T11:13:00Z">
        <w:r w:rsidR="00004236" w:rsidRPr="00B1326A" w:rsidDel="00933B76">
          <w:rPr>
            <w:color w:val="1F497D" w:themeColor="text2"/>
          </w:rPr>
          <w:delText xml:space="preserve">the </w:delText>
        </w:r>
        <w:commentRangeStart w:id="32"/>
        <w:r w:rsidR="00004236" w:rsidRPr="00B1326A" w:rsidDel="00933B76">
          <w:rPr>
            <w:color w:val="1F497D" w:themeColor="text2"/>
          </w:rPr>
          <w:delText>decision</w:delText>
        </w:r>
      </w:del>
      <w:commentRangeEnd w:id="32"/>
      <w:r w:rsidR="00933B76">
        <w:rPr>
          <w:rStyle w:val="CommentReference"/>
          <w:rFonts w:ascii="Times New Roman" w:eastAsia="Times New Roman" w:hAnsi="Times New Roman" w:cs="Times New Roman"/>
          <w:lang w:val="en-GB" w:eastAsia="en-GB" w:bidi="ar-SA"/>
        </w:rPr>
        <w:commentReference w:id="32"/>
      </w:r>
      <w:del w:id="33" w:author="Matt" w:date="2012-09-12T11:13:00Z">
        <w:r w:rsidR="00004236" w:rsidRPr="00B1326A" w:rsidDel="00933B76">
          <w:rPr>
            <w:color w:val="1F497D" w:themeColor="text2"/>
          </w:rPr>
          <w:delText xml:space="preserve"> </w:delText>
        </w:r>
      </w:del>
      <w:r w:rsidR="00004236" w:rsidRPr="00B1326A">
        <w:rPr>
          <w:color w:val="1F497D" w:themeColor="text2"/>
        </w:rPr>
        <w:t xml:space="preserve">whether or not to </w:t>
      </w:r>
      <w:del w:id="34" w:author="Matt" w:date="2012-09-12T11:13:00Z">
        <w:r w:rsidR="00004236" w:rsidRPr="00B1326A" w:rsidDel="00933B76">
          <w:rPr>
            <w:color w:val="1F497D" w:themeColor="text2"/>
          </w:rPr>
          <w:delText xml:space="preserve">prescribe </w:delText>
        </w:r>
      </w:del>
      <w:r w:rsidR="00004236" w:rsidRPr="00B1326A">
        <w:rPr>
          <w:color w:val="1F497D" w:themeColor="text2"/>
        </w:rPr>
        <w:t>OAC</w:t>
      </w:r>
      <w:ins w:id="35" w:author="Matt" w:date="2012-09-12T11:13:00Z">
        <w:r w:rsidR="00933B76">
          <w:rPr>
            <w:color w:val="1F497D" w:themeColor="text2"/>
          </w:rPr>
          <w:t xml:space="preserve"> were prescribed</w:t>
        </w:r>
      </w:ins>
      <w:r w:rsidR="00004236" w:rsidRPr="00B1326A">
        <w:rPr>
          <w:color w:val="1F497D" w:themeColor="text2"/>
        </w:rPr>
        <w:t xml:space="preserve"> is </w:t>
      </w:r>
      <w:del w:id="36" w:author="Matt" w:date="2012-09-12T11:13:00Z">
        <w:r w:rsidR="00004236" w:rsidRPr="00B1326A" w:rsidDel="00933B76">
          <w:rPr>
            <w:color w:val="1F497D" w:themeColor="text2"/>
          </w:rPr>
          <w:delText>made</w:delText>
        </w:r>
      </w:del>
      <w:ins w:id="37" w:author="Matt" w:date="2012-09-12T11:13:00Z">
        <w:r w:rsidR="00933B76">
          <w:rPr>
            <w:color w:val="1F497D" w:themeColor="text2"/>
          </w:rPr>
          <w:t>determined</w:t>
        </w:r>
      </w:ins>
      <w:r w:rsidR="00A07773" w:rsidRPr="00B1326A">
        <w:rPr>
          <w:color w:val="1F497D" w:themeColor="text2"/>
        </w:rPr>
        <w:t xml:space="preserve">. In the </w:t>
      </w:r>
      <w:r w:rsidR="00004236" w:rsidRPr="00B1326A">
        <w:rPr>
          <w:color w:val="1F497D" w:themeColor="text2"/>
        </w:rPr>
        <w:t xml:space="preserve">long-term simulation </w:t>
      </w:r>
      <w:r w:rsidR="00A07773" w:rsidRPr="00B1326A">
        <w:rPr>
          <w:color w:val="1F497D" w:themeColor="text2"/>
        </w:rPr>
        <w:t xml:space="preserve">the patient’s clinical outcomes are simulated. Over the patient lifetime the patient may experience a stroke or major bleeding event, </w:t>
      </w:r>
      <w:ins w:id="38" w:author="Matt" w:date="2012-09-12T11:14:00Z">
        <w:r w:rsidR="00933B76">
          <w:rPr>
            <w:color w:val="1F497D" w:themeColor="text2"/>
          </w:rPr>
          <w:t xml:space="preserve">both of which are assumed could lead to </w:t>
        </w:r>
        <w:proofErr w:type="gramStart"/>
        <w:r w:rsidR="00933B76">
          <w:rPr>
            <w:color w:val="1F497D" w:themeColor="text2"/>
          </w:rPr>
          <w:t xml:space="preserve">death, </w:t>
        </w:r>
      </w:ins>
      <w:r w:rsidR="00A07773" w:rsidRPr="00B1326A">
        <w:rPr>
          <w:color w:val="1F497D" w:themeColor="text2"/>
        </w:rPr>
        <w:t xml:space="preserve">or </w:t>
      </w:r>
      <w:del w:id="39" w:author="Matt" w:date="2012-09-12T11:15:00Z">
        <w:r w:rsidR="00A07773" w:rsidRPr="00B1326A" w:rsidDel="00933B76">
          <w:rPr>
            <w:color w:val="1F497D" w:themeColor="text2"/>
          </w:rPr>
          <w:delText xml:space="preserve">a </w:delText>
        </w:r>
      </w:del>
      <w:r w:rsidR="00A07773" w:rsidRPr="00B1326A">
        <w:rPr>
          <w:color w:val="1F497D" w:themeColor="text2"/>
        </w:rPr>
        <w:t>death</w:t>
      </w:r>
      <w:proofErr w:type="gramEnd"/>
      <w:r w:rsidR="00A07773" w:rsidRPr="00B1326A">
        <w:rPr>
          <w:color w:val="1F497D" w:themeColor="text2"/>
        </w:rPr>
        <w:t xml:space="preserve"> from another cause. Each of these events </w:t>
      </w:r>
      <w:del w:id="40" w:author="Matt" w:date="2012-09-12T11:15:00Z">
        <w:r w:rsidR="00A07773" w:rsidRPr="00B1326A" w:rsidDel="00933B76">
          <w:rPr>
            <w:color w:val="1F497D" w:themeColor="text2"/>
          </w:rPr>
          <w:delText>ha</w:delText>
        </w:r>
        <w:r w:rsidR="004B7B0B" w:rsidRPr="00B1326A" w:rsidDel="00933B76">
          <w:rPr>
            <w:color w:val="1F497D" w:themeColor="text2"/>
          </w:rPr>
          <w:delText>ve</w:delText>
        </w:r>
      </w:del>
      <w:ins w:id="41" w:author="Matt" w:date="2012-09-12T11:15:00Z">
        <w:r w:rsidR="00933B76" w:rsidRPr="00B1326A">
          <w:rPr>
            <w:color w:val="1F497D" w:themeColor="text2"/>
          </w:rPr>
          <w:t>has</w:t>
        </w:r>
      </w:ins>
      <w:r w:rsidR="004B7B0B" w:rsidRPr="00B1326A">
        <w:rPr>
          <w:color w:val="1F497D" w:themeColor="text2"/>
        </w:rPr>
        <w:t xml:space="preserve"> associated cost</w:t>
      </w:r>
      <w:del w:id="42" w:author="Matt" w:date="2012-09-12T11:15:00Z">
        <w:r w:rsidR="004B7B0B" w:rsidRPr="00B1326A" w:rsidDel="00933B76">
          <w:rPr>
            <w:color w:val="1F497D" w:themeColor="text2"/>
          </w:rPr>
          <w:delText>s</w:delText>
        </w:r>
      </w:del>
      <w:r w:rsidR="004B7B0B" w:rsidRPr="00B1326A">
        <w:rPr>
          <w:color w:val="1F497D" w:themeColor="text2"/>
        </w:rPr>
        <w:t xml:space="preserve"> and utility implications</w:t>
      </w:r>
      <w:r w:rsidR="00A07773" w:rsidRPr="00B1326A">
        <w:rPr>
          <w:color w:val="1F497D" w:themeColor="text2"/>
        </w:rPr>
        <w:t xml:space="preserve">. By </w:t>
      </w:r>
      <w:r w:rsidR="004B7B0B" w:rsidRPr="00B1326A">
        <w:rPr>
          <w:color w:val="1F497D" w:themeColor="text2"/>
        </w:rPr>
        <w:t xml:space="preserve">simulating </w:t>
      </w:r>
      <w:r w:rsidR="00A07773" w:rsidRPr="00B1326A">
        <w:rPr>
          <w:color w:val="1F497D" w:themeColor="text2"/>
        </w:rPr>
        <w:t xml:space="preserve">the outcomes for a large number of patients, the average associated costs and utilities following </w:t>
      </w:r>
      <w:r w:rsidR="00834F71" w:rsidRPr="00B1326A">
        <w:rPr>
          <w:color w:val="1F497D" w:themeColor="text2"/>
        </w:rPr>
        <w:t xml:space="preserve">alternative </w:t>
      </w:r>
      <w:r w:rsidR="00A07773" w:rsidRPr="00B1326A">
        <w:rPr>
          <w:color w:val="1F497D" w:themeColor="text2"/>
        </w:rPr>
        <w:t>diagnostic strategies (</w:t>
      </w:r>
      <w:r w:rsidR="00834F71" w:rsidRPr="00B1326A">
        <w:rPr>
          <w:color w:val="1F497D" w:themeColor="text2"/>
        </w:rPr>
        <w:t>with</w:t>
      </w:r>
      <w:r w:rsidR="004B7B0B" w:rsidRPr="00B1326A">
        <w:rPr>
          <w:color w:val="1F497D" w:themeColor="text2"/>
        </w:rPr>
        <w:t xml:space="preserve"> and without the use of TTE</w:t>
      </w:r>
      <w:r w:rsidR="00A07773" w:rsidRPr="00B1326A">
        <w:rPr>
          <w:color w:val="1F497D" w:themeColor="text2"/>
        </w:rPr>
        <w:t xml:space="preserve">) were estimated, allowing </w:t>
      </w:r>
      <w:r w:rsidR="00263B7C" w:rsidRPr="00B1326A">
        <w:rPr>
          <w:color w:val="1F497D" w:themeColor="text2"/>
        </w:rPr>
        <w:t xml:space="preserve">estimation of the mean costs and mean QALYs for both strategies, and </w:t>
      </w:r>
      <w:del w:id="43" w:author="Matt" w:date="2012-09-12T11:15:00Z">
        <w:r w:rsidR="00263B7C" w:rsidRPr="00B1326A" w:rsidDel="00933B76">
          <w:rPr>
            <w:color w:val="1F497D" w:themeColor="text2"/>
          </w:rPr>
          <w:delText xml:space="preserve">so </w:delText>
        </w:r>
      </w:del>
      <w:ins w:id="44" w:author="Matt" w:date="2012-09-12T11:15:00Z">
        <w:r w:rsidR="00933B76">
          <w:rPr>
            <w:color w:val="1F497D" w:themeColor="text2"/>
          </w:rPr>
          <w:t>from these</w:t>
        </w:r>
        <w:r w:rsidR="00933B76" w:rsidRPr="00B1326A">
          <w:rPr>
            <w:color w:val="1F497D" w:themeColor="text2"/>
          </w:rPr>
          <w:t xml:space="preserve"> </w:t>
        </w:r>
      </w:ins>
      <w:r w:rsidR="00263B7C" w:rsidRPr="00B1326A">
        <w:rPr>
          <w:color w:val="1F497D" w:themeColor="text2"/>
        </w:rPr>
        <w:t>the incremental cost effectiveness ratio (ICER) of including TTE in the diagnostic package.</w:t>
      </w:r>
    </w:p>
    <w:p w:rsidR="00515AEC" w:rsidRPr="00183C66" w:rsidRDefault="00B1326A" w:rsidP="00515AEC">
      <w:pPr>
        <w:pStyle w:val="Heading3"/>
        <w:numPr>
          <w:ilvl w:val="0"/>
          <w:numId w:val="0"/>
        </w:numPr>
        <w:rPr>
          <w:color w:val="1F497D" w:themeColor="text2"/>
        </w:rPr>
      </w:pPr>
      <w:r w:rsidRPr="00183C66">
        <w:rPr>
          <w:color w:val="1F497D" w:themeColor="text2"/>
        </w:rPr>
        <w:t xml:space="preserve">Patient cohorts, OAC indications, and scenarios </w:t>
      </w:r>
      <w:proofErr w:type="spellStart"/>
      <w:r w:rsidRPr="00183C66">
        <w:rPr>
          <w:color w:val="1F497D" w:themeColor="text2"/>
        </w:rPr>
        <w:t>modelled</w:t>
      </w:r>
      <w:proofErr w:type="spellEnd"/>
    </w:p>
    <w:p w:rsidR="00EF7137" w:rsidRPr="00A0005C" w:rsidRDefault="00B1326A" w:rsidP="00834F71">
      <w:pPr>
        <w:rPr>
          <w:color w:val="1F497D" w:themeColor="text2"/>
        </w:rPr>
      </w:pPr>
      <w:r w:rsidRPr="00183C66">
        <w:rPr>
          <w:color w:val="1F497D" w:themeColor="text2"/>
        </w:rPr>
        <w:t xml:space="preserve">Warfarin, </w:t>
      </w:r>
      <w:proofErr w:type="spellStart"/>
      <w:r w:rsidRPr="00183C66">
        <w:rPr>
          <w:color w:val="1F497D" w:themeColor="text2"/>
        </w:rPr>
        <w:t>dabigatran</w:t>
      </w:r>
      <w:proofErr w:type="spellEnd"/>
      <w:r w:rsidRPr="00183C66">
        <w:rPr>
          <w:color w:val="1F497D" w:themeColor="text2"/>
        </w:rPr>
        <w:t xml:space="preserve"> and </w:t>
      </w:r>
      <w:proofErr w:type="spellStart"/>
      <w:r w:rsidRPr="00183C66">
        <w:rPr>
          <w:color w:val="1F497D" w:themeColor="text2"/>
        </w:rPr>
        <w:t>rivaroxaban</w:t>
      </w:r>
      <w:proofErr w:type="spellEnd"/>
      <w:r w:rsidRPr="00183C66">
        <w:rPr>
          <w:color w:val="1F497D" w:themeColor="text2"/>
        </w:rPr>
        <w:t xml:space="preserve"> are </w:t>
      </w:r>
      <w:del w:id="45" w:author="Matt" w:date="2012-09-12T11:15:00Z">
        <w:r w:rsidRPr="00183C66" w:rsidDel="00933B76">
          <w:rPr>
            <w:color w:val="1F497D" w:themeColor="text2"/>
          </w:rPr>
          <w:delText xml:space="preserve">each </w:delText>
        </w:r>
      </w:del>
      <w:ins w:id="46" w:author="Matt" w:date="2012-09-12T11:15:00Z">
        <w:r w:rsidR="00933B76">
          <w:rPr>
            <w:color w:val="1F497D" w:themeColor="text2"/>
          </w:rPr>
          <w:t>all</w:t>
        </w:r>
        <w:r w:rsidR="00933B76" w:rsidRPr="00183C66">
          <w:rPr>
            <w:color w:val="1F497D" w:themeColor="text2"/>
          </w:rPr>
          <w:t xml:space="preserve"> </w:t>
        </w:r>
      </w:ins>
      <w:r w:rsidRPr="00183C66">
        <w:rPr>
          <w:color w:val="1F497D" w:themeColor="text2"/>
        </w:rPr>
        <w:t>recommended for use in patients</w:t>
      </w:r>
      <w:ins w:id="47" w:author="Matt" w:date="2012-09-12T11:31:00Z">
        <w:r w:rsidR="002F7CCE">
          <w:rPr>
            <w:color w:val="1F497D" w:themeColor="text2"/>
          </w:rPr>
          <w:t>.</w:t>
        </w:r>
      </w:ins>
      <w:r w:rsidRPr="00183C66">
        <w:rPr>
          <w:color w:val="1F497D" w:themeColor="text2"/>
        </w:rPr>
        <w:t xml:space="preserve"> </w:t>
      </w:r>
      <w:del w:id="48" w:author="Matt" w:date="2012-09-12T11:31:00Z">
        <w:r w:rsidRPr="00183C66" w:rsidDel="002F7CCE">
          <w:rPr>
            <w:color w:val="1F497D" w:themeColor="text2"/>
          </w:rPr>
          <w:delText xml:space="preserve">with different clinical characteristics. More specifically, </w:delText>
        </w:r>
      </w:del>
      <w:ins w:id="49" w:author="Matt" w:date="2012-09-12T11:31:00Z">
        <w:r w:rsidR="002F7CCE">
          <w:rPr>
            <w:color w:val="1F497D" w:themeColor="text2"/>
          </w:rPr>
          <w:t>W</w:t>
        </w:r>
      </w:ins>
      <w:del w:id="50" w:author="Matt" w:date="2012-09-12T11:31:00Z">
        <w:r w:rsidRPr="00183C66" w:rsidDel="002F7CCE">
          <w:rPr>
            <w:color w:val="1F497D" w:themeColor="text2"/>
          </w:rPr>
          <w:delText>w</w:delText>
        </w:r>
      </w:del>
      <w:r w:rsidRPr="00183C66">
        <w:rPr>
          <w:color w:val="1F497D" w:themeColor="text2"/>
        </w:rPr>
        <w:t xml:space="preserve">arfarin is </w:t>
      </w:r>
      <w:commentRangeStart w:id="51"/>
      <w:r w:rsidRPr="00183C66">
        <w:rPr>
          <w:color w:val="1F497D" w:themeColor="text2"/>
        </w:rPr>
        <w:t>commonly</w:t>
      </w:r>
      <w:commentRangeEnd w:id="51"/>
      <w:r w:rsidR="002F7CCE">
        <w:rPr>
          <w:rStyle w:val="CommentReference"/>
          <w:rFonts w:ascii="Times New Roman" w:eastAsia="Times New Roman" w:hAnsi="Times New Roman" w:cs="Times New Roman"/>
          <w:lang w:val="en-GB" w:eastAsia="en-GB" w:bidi="ar-SA"/>
        </w:rPr>
        <w:commentReference w:id="51"/>
      </w:r>
      <w:r w:rsidRPr="00183C66">
        <w:rPr>
          <w:color w:val="1F497D" w:themeColor="text2"/>
        </w:rPr>
        <w:t xml:space="preserve"> prescribed in patients with a CHADS</w:t>
      </w:r>
      <w:r w:rsidRPr="00183C66">
        <w:rPr>
          <w:color w:val="1F497D" w:themeColor="text2"/>
          <w:vertAlign w:val="subscript"/>
        </w:rPr>
        <w:t>2</w:t>
      </w:r>
      <w:r w:rsidR="00183C66" w:rsidRPr="00183C66">
        <w:rPr>
          <w:color w:val="1F497D" w:themeColor="text2"/>
        </w:rPr>
        <w:t xml:space="preserve"> score of two or more;</w:t>
      </w:r>
      <w:r w:rsidRPr="00183C66">
        <w:rPr>
          <w:color w:val="1F497D" w:themeColor="text2"/>
        </w:rPr>
        <w:t xml:space="preserve"> </w:t>
      </w:r>
      <w:r w:rsidR="00183C66" w:rsidRPr="00183C66">
        <w:rPr>
          <w:color w:val="1F497D" w:themeColor="text2"/>
        </w:rPr>
        <w:t xml:space="preserve">the recent </w:t>
      </w:r>
      <w:commentRangeStart w:id="52"/>
      <w:r w:rsidR="00183C66" w:rsidRPr="00183C66">
        <w:rPr>
          <w:color w:val="1F497D" w:themeColor="text2"/>
        </w:rPr>
        <w:t xml:space="preserve">NICE recommendations </w:t>
      </w:r>
      <w:commentRangeEnd w:id="52"/>
      <w:r w:rsidR="002F7CCE">
        <w:rPr>
          <w:rStyle w:val="CommentReference"/>
          <w:rFonts w:ascii="Times New Roman" w:eastAsia="Times New Roman" w:hAnsi="Times New Roman" w:cs="Times New Roman"/>
          <w:lang w:val="en-GB" w:eastAsia="en-GB" w:bidi="ar-SA"/>
        </w:rPr>
        <w:commentReference w:id="52"/>
      </w:r>
      <w:r w:rsidR="00183C66" w:rsidRPr="00183C66">
        <w:rPr>
          <w:color w:val="1F497D" w:themeColor="text2"/>
        </w:rPr>
        <w:t xml:space="preserve">for </w:t>
      </w:r>
      <w:proofErr w:type="spellStart"/>
      <w:r w:rsidR="00183C66" w:rsidRPr="00183C66">
        <w:rPr>
          <w:color w:val="1F497D" w:themeColor="text2"/>
        </w:rPr>
        <w:t>rivaroxaban</w:t>
      </w:r>
      <w:proofErr w:type="spellEnd"/>
      <w:r w:rsidR="00183C66" w:rsidRPr="00183C66">
        <w:rPr>
          <w:color w:val="1F497D" w:themeColor="text2"/>
        </w:rPr>
        <w:t xml:space="preserve"> are equivalent to stating that patients with a CHADS</w:t>
      </w:r>
      <w:r w:rsidR="00183C66" w:rsidRPr="00BC4AAE">
        <w:rPr>
          <w:color w:val="1F497D" w:themeColor="text2"/>
          <w:vertAlign w:val="subscript"/>
        </w:rPr>
        <w:t>2</w:t>
      </w:r>
      <w:r w:rsidR="00183C66" w:rsidRPr="00183C66">
        <w:rPr>
          <w:color w:val="1F497D" w:themeColor="text2"/>
        </w:rPr>
        <w:t xml:space="preserve"> score of one or more should receive it; and recent </w:t>
      </w:r>
      <w:commentRangeStart w:id="53"/>
      <w:r w:rsidR="00183C66" w:rsidRPr="00183C66">
        <w:rPr>
          <w:color w:val="1F497D" w:themeColor="text2"/>
        </w:rPr>
        <w:t xml:space="preserve">NICE recommendations for </w:t>
      </w:r>
      <w:proofErr w:type="spellStart"/>
      <w:r w:rsidR="00183C66" w:rsidRPr="00183C66">
        <w:rPr>
          <w:color w:val="1F497D" w:themeColor="text2"/>
        </w:rPr>
        <w:t>dabigatran</w:t>
      </w:r>
      <w:proofErr w:type="spellEnd"/>
      <w:r w:rsidR="00183C66" w:rsidRPr="00183C66">
        <w:rPr>
          <w:color w:val="1F497D" w:themeColor="text2"/>
        </w:rPr>
        <w:t xml:space="preserve"> </w:t>
      </w:r>
      <w:commentRangeEnd w:id="53"/>
      <w:r w:rsidR="002F7CCE">
        <w:rPr>
          <w:rStyle w:val="CommentReference"/>
          <w:rFonts w:ascii="Times New Roman" w:eastAsia="Times New Roman" w:hAnsi="Times New Roman" w:cs="Times New Roman"/>
          <w:lang w:val="en-GB" w:eastAsia="en-GB" w:bidi="ar-SA"/>
        </w:rPr>
        <w:commentReference w:id="53"/>
      </w:r>
      <w:r w:rsidR="00183C66" w:rsidRPr="00183C66">
        <w:rPr>
          <w:color w:val="1F497D" w:themeColor="text2"/>
        </w:rPr>
        <w:t>are equivalent to stating that patients with a CHADS</w:t>
      </w:r>
      <w:r w:rsidR="00183C66" w:rsidRPr="00BC4AAE">
        <w:rPr>
          <w:color w:val="1F497D" w:themeColor="text2"/>
          <w:vertAlign w:val="subscript"/>
        </w:rPr>
        <w:t>2</w:t>
      </w:r>
      <w:r w:rsidR="00183C66" w:rsidRPr="00183C66">
        <w:rPr>
          <w:color w:val="1F497D" w:themeColor="text2"/>
        </w:rPr>
        <w:t xml:space="preserve"> score of one </w:t>
      </w:r>
      <w:r w:rsidR="00183C66" w:rsidRPr="00183C66">
        <w:rPr>
          <w:color w:val="1F497D" w:themeColor="text2"/>
        </w:rPr>
        <w:lastRenderedPageBreak/>
        <w:t>or more should receive it if they are also aged 65 years or more.</w:t>
      </w:r>
      <w:r w:rsidR="00BC4AAE">
        <w:rPr>
          <w:color w:val="1F497D" w:themeColor="text2"/>
        </w:rPr>
        <w:t xml:space="preserve"> Eight different patient cohorts were considered in order to assess the effect of patient heterogeneity on the cost-effectiveness of various decisions</w:t>
      </w:r>
      <w:r w:rsidR="00BC4AAE" w:rsidRPr="00A0005C">
        <w:rPr>
          <w:color w:val="1F497D" w:themeColor="text2"/>
        </w:rPr>
        <w:t xml:space="preserve">. </w:t>
      </w:r>
      <w:r w:rsidR="00374E80" w:rsidRPr="00A0005C">
        <w:rPr>
          <w:color w:val="1F497D" w:themeColor="text2"/>
        </w:rPr>
        <w:fldChar w:fldCharType="begin"/>
      </w:r>
      <w:r w:rsidR="00983B8D" w:rsidRPr="00A0005C">
        <w:rPr>
          <w:color w:val="1F497D" w:themeColor="text2"/>
        </w:rPr>
        <w:instrText xml:space="preserve"> REF _Ref321227101 \h </w:instrText>
      </w:r>
      <w:r w:rsidR="003E2C5D" w:rsidRPr="00A0005C">
        <w:rPr>
          <w:color w:val="1F497D" w:themeColor="text2"/>
        </w:rPr>
        <w:instrText xml:space="preserve"> \* MERGEFORMAT </w:instrText>
      </w:r>
      <w:r w:rsidR="00374E80" w:rsidRPr="00A0005C">
        <w:rPr>
          <w:color w:val="1F497D" w:themeColor="text2"/>
        </w:rPr>
      </w:r>
      <w:r w:rsidR="00374E80" w:rsidRPr="00A0005C">
        <w:rPr>
          <w:color w:val="1F497D" w:themeColor="text2"/>
        </w:rPr>
        <w:fldChar w:fldCharType="separate"/>
      </w:r>
      <w:r w:rsidR="00983B8D" w:rsidRPr="00A0005C">
        <w:rPr>
          <w:color w:val="1F497D" w:themeColor="text2"/>
        </w:rPr>
        <w:t xml:space="preserve">Table </w:t>
      </w:r>
      <w:r w:rsidR="00983B8D" w:rsidRPr="00A0005C">
        <w:rPr>
          <w:noProof/>
          <w:color w:val="1F497D" w:themeColor="text2"/>
        </w:rPr>
        <w:t>1</w:t>
      </w:r>
      <w:r w:rsidR="00374E80" w:rsidRPr="00A0005C">
        <w:rPr>
          <w:color w:val="1F497D" w:themeColor="text2"/>
        </w:rPr>
        <w:fldChar w:fldCharType="end"/>
      </w:r>
      <w:r w:rsidR="00983B8D" w:rsidRPr="00A0005C">
        <w:rPr>
          <w:color w:val="1F497D" w:themeColor="text2"/>
        </w:rPr>
        <w:t xml:space="preserve"> </w:t>
      </w:r>
      <w:r w:rsidR="007D019C" w:rsidRPr="00A0005C">
        <w:rPr>
          <w:color w:val="1F497D" w:themeColor="text2"/>
        </w:rPr>
        <w:t>below</w:t>
      </w:r>
      <w:r w:rsidR="00BC4AAE" w:rsidRPr="00A0005C">
        <w:rPr>
          <w:color w:val="1F497D" w:themeColor="text2"/>
        </w:rPr>
        <w:t xml:space="preserve"> shows the CHADS2 scores at which different OACs are recommended, and which patient cohorts were simulated for each OAC. In total 14 separate scenarios were simulated.</w:t>
      </w:r>
      <w:r w:rsidR="00A8404E" w:rsidRPr="00A0005C">
        <w:rPr>
          <w:color w:val="1F497D" w:themeColor="text2"/>
        </w:rPr>
        <w:t xml:space="preserve"> </w:t>
      </w:r>
    </w:p>
    <w:p w:rsidR="00515AEC" w:rsidRPr="00A0005C" w:rsidRDefault="00BC4AAE" w:rsidP="008D11C1">
      <w:pPr>
        <w:rPr>
          <w:color w:val="1F497D" w:themeColor="text2"/>
        </w:rPr>
      </w:pPr>
      <w:commentRangeStart w:id="54"/>
      <w:r w:rsidRPr="00A0005C">
        <w:rPr>
          <w:color w:val="1F497D" w:themeColor="text2"/>
        </w:rPr>
        <w:t xml:space="preserve">It was assumed that some proportion of </w:t>
      </w:r>
      <w:r w:rsidR="00A0005C" w:rsidRPr="00A0005C">
        <w:rPr>
          <w:color w:val="1F497D" w:themeColor="text2"/>
        </w:rPr>
        <w:t xml:space="preserve">each </w:t>
      </w:r>
      <w:r w:rsidRPr="00A0005C">
        <w:rPr>
          <w:color w:val="1F497D" w:themeColor="text2"/>
        </w:rPr>
        <w:t xml:space="preserve">patient cohort would have </w:t>
      </w:r>
      <w:del w:id="55" w:author="Matt" w:date="2012-09-12T11:35:00Z">
        <w:r w:rsidR="00A0005C" w:rsidRPr="00A0005C" w:rsidDel="002F7CCE">
          <w:rPr>
            <w:color w:val="1F497D" w:themeColor="text2"/>
          </w:rPr>
          <w:delText xml:space="preserve">a structural feature, left atrial abnormality </w:delText>
        </w:r>
      </w:del>
      <w:r w:rsidR="00A0005C" w:rsidRPr="00A0005C">
        <w:rPr>
          <w:color w:val="1F497D" w:themeColor="text2"/>
        </w:rPr>
        <w:t>(LA ABN</w:t>
      </w:r>
      <w:del w:id="56" w:author="Matt" w:date="2012-09-12T11:35:00Z">
        <w:r w:rsidR="00A0005C" w:rsidRPr="00A0005C" w:rsidDel="002F7CCE">
          <w:rPr>
            <w:color w:val="1F497D" w:themeColor="text2"/>
          </w:rPr>
          <w:delText>)</w:delText>
        </w:r>
      </w:del>
      <w:r w:rsidR="00A0005C" w:rsidRPr="00A0005C">
        <w:rPr>
          <w:color w:val="1F497D" w:themeColor="text2"/>
        </w:rPr>
        <w:t xml:space="preserve"> that predisposes the patient to a high risk of stroke</w:t>
      </w:r>
      <w:r w:rsidR="00A0005C" w:rsidRPr="00A0005C">
        <w:rPr>
          <w:color w:val="1F497D" w:themeColor="text2"/>
        </w:rPr>
        <w:fldChar w:fldCharType="begin" w:fldLock="1"/>
      </w:r>
      <w:r w:rsidR="00B56A7D">
        <w:rPr>
          <w:color w:val="1F497D" w:themeColor="text2"/>
        </w:rPr>
        <w:instrText>ADDIN CSL_CITATION { "citationItems" : [ { "id" : "ITEM-1", "itemData" : { "ISBN" : "0003-4819 (Print)\n0003-4819 (Linking)", "abstract" : "BACKGROUND: Transesophageal echocardiography (TEE) visualizes potential sources of embolism in patients with atrial fibrillation, but the clinical significance of TEE findings has not been prospectively established. OBJECTIVE: To define TEE predictors of stroke in patients with atrial fibrillation and to examine response to antithrombotic therapy. DESIGN: Prospective correlation of TEE findings at study entry with subsequent ischemic stroke during 1.1-year mean follow-up of participants in a randomized trial. SETTING: 18 echocardiography laboratories. PATIENTS: 382 patients with atrial fibrillation at high risk for thromboembolism. INTERVENTION: Adjusted-dose warfarin (international normalized ratio, 2 to 3) or low-intensity warfarin (international normalized ratio, 1.2 to 1.5) plus aspirin (325 mg/d). MEASUREMENTS: Size of left atrium and left atrial appendage, flow velocity, spontaneous echocardiographic contrast, thrombus, and plaque on the aortic arch. RESULTS: 23 ischemic strokes occurred. In patients with dense spontaneous echocardiographic contrast (20%), the rate of stroke was 18.2% per year with combination therapy (2.9 times the rate in patients without this finding; P = 0.06) and 4.5% per year with adjusted-dose warfarin (P = 0.09 for rate reduction). Appendage thrombus, detected in 10% of patients, was associated with dense spontaneous echocardiographic contrast (P &lt; 0.001), was seen more frequently after 2 weeks of combination therapy (15%) than after 2 weeks of adjusted-dose warfarin (4%) (P = 0.004), and tripled the overall rate of stroke (P = 0.04). Patients with complex aortic plaque (35%) had a fourfold increased rate of stroke compared with plaque-free patients (P = 0.005); adjusted-dose warfarin decreased risk by 75% (P = 0.02). Dense spontaneous echocardiographic contrast and complex aortic plaque were independent of each other as predictors of thromboembolism. CONCLUSIONS: In high-risk patients with atrial fibrillation, subsequent rates of thromboembolism are correlated with dense spontaneous echocardiographic contrast, thrombus of the atrial appendage, and aortic plaque. Adjusted-dose warfarin reduces the rate of stroke among patients with dense contrast and complex plaque. In patients with atrial fibrillation, the pathogenesis of stroke is multifactorial, and warfarin seems effective for the diverse mechanisms.", "container-title" : "Ann Intern Med", "edition" : "1998/12/16", "id" : "ITEM-1", "issue" : "8", "issued" : { "date-parts" : [ [ "1998" ] ] }, "note" : "R01-NS-24224/NS/NINDS NIH HHS/United States\nR01-NS-33351/NS/NINDS NIH HHS/United States\nClinical Trial\nRandomized Controlled Trial\nResearch Support, U.S. Gov't, P.H.S.\nUnited states\nAnnals of internal medicine\nAnn Intern Med. 1998 Apr 15;128(8):639-47.", "page" : "639-647", "title" : "Transesophageal echocardiographic correlates of thromboembolism in high-risk patients with nonvalvular atrial fibrillation. The Stroke Prevention in Atrial Fibrillation Investigators Committee on Echocardiography", "type" : "article-journal", "volume" : "128" }, "uris" : [ "http://www.mendeley.com/documents/?uuid=968b0944-cf4e-4f23-91e7-760351b2bc71" ] } ], "mendeley" : { "previouslyFormattedCitation" : "(4)" }, "properties" : { "noteIndex" : 0 }, "schema" : "https://github.com/citation-style-language/schema/raw/master/csl-citation.json" }</w:instrText>
      </w:r>
      <w:r w:rsidR="00A0005C" w:rsidRPr="00A0005C">
        <w:rPr>
          <w:color w:val="1F497D" w:themeColor="text2"/>
        </w:rPr>
        <w:fldChar w:fldCharType="separate"/>
      </w:r>
      <w:r w:rsidR="00B56A7D" w:rsidRPr="00B56A7D">
        <w:rPr>
          <w:noProof/>
          <w:color w:val="1F497D" w:themeColor="text2"/>
        </w:rPr>
        <w:t>(4)</w:t>
      </w:r>
      <w:r w:rsidR="00A0005C" w:rsidRPr="00A0005C">
        <w:rPr>
          <w:color w:val="1F497D" w:themeColor="text2"/>
        </w:rPr>
        <w:fldChar w:fldCharType="end"/>
      </w:r>
      <w:r w:rsidR="00A0005C" w:rsidRPr="00A0005C">
        <w:rPr>
          <w:color w:val="1F497D" w:themeColor="text2"/>
        </w:rPr>
        <w:t>. LA ABN is defined as a patient having either a left atrial appendage thrombi, a dense spontaneous echo contrast, or left atrial appendage low flow velocities</w:t>
      </w:r>
      <w:commentRangeEnd w:id="54"/>
      <w:r w:rsidR="002F7CCE">
        <w:rPr>
          <w:rStyle w:val="CommentReference"/>
          <w:rFonts w:ascii="Times New Roman" w:eastAsia="Times New Roman" w:hAnsi="Times New Roman" w:cs="Times New Roman"/>
          <w:lang w:val="en-GB" w:eastAsia="en-GB" w:bidi="ar-SA"/>
        </w:rPr>
        <w:commentReference w:id="54"/>
      </w:r>
      <w:r w:rsidR="00A0005C" w:rsidRPr="00A0005C">
        <w:rPr>
          <w:color w:val="1F497D" w:themeColor="text2"/>
        </w:rPr>
        <w:t xml:space="preserve">. </w:t>
      </w:r>
      <w:r w:rsidR="00A0005C" w:rsidRPr="00A0005C">
        <w:rPr>
          <w:color w:val="1F497D" w:themeColor="text2"/>
        </w:rPr>
        <w:fldChar w:fldCharType="begin" w:fldLock="1"/>
      </w:r>
      <w:r w:rsidR="00B56A7D">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A0005C" w:rsidRPr="00A0005C">
        <w:rPr>
          <w:color w:val="1F497D" w:themeColor="text2"/>
        </w:rPr>
        <w:fldChar w:fldCharType="separate"/>
      </w:r>
      <w:r w:rsidR="00B56A7D" w:rsidRPr="00B56A7D">
        <w:rPr>
          <w:noProof/>
          <w:color w:val="1F497D" w:themeColor="text2"/>
        </w:rPr>
        <w:t>(6)</w:t>
      </w:r>
      <w:r w:rsidR="00A0005C" w:rsidRPr="00A0005C">
        <w:rPr>
          <w:color w:val="1F497D" w:themeColor="text2"/>
        </w:rPr>
        <w:fldChar w:fldCharType="end"/>
      </w:r>
      <w:r w:rsidR="00A0005C" w:rsidRPr="00A0005C">
        <w:rPr>
          <w:color w:val="1F497D" w:themeColor="text2"/>
        </w:rPr>
        <w:t xml:space="preserve"> This feature can be identified by TTE. In the baseline strategies, none of these LAABN patients were treated with the OAC even though their high stroke risk means they should have been. In the comparator strategy, some of these high risk patients would receive the OAC due to TTE correctly identifying the feature. However, </w:t>
      </w:r>
      <w:ins w:id="57" w:author="Matt" w:date="2012-09-12T11:36:00Z">
        <w:r w:rsidR="002F7CCE">
          <w:rPr>
            <w:color w:val="1F497D" w:themeColor="text2"/>
          </w:rPr>
          <w:t xml:space="preserve">due to less </w:t>
        </w:r>
      </w:ins>
      <w:r w:rsidR="00A0005C" w:rsidRPr="00A0005C">
        <w:rPr>
          <w:color w:val="1F497D" w:themeColor="text2"/>
        </w:rPr>
        <w:t xml:space="preserve">not all patients with the feature would receive the </w:t>
      </w:r>
      <w:proofErr w:type="gramStart"/>
      <w:r w:rsidR="00A0005C" w:rsidRPr="00A0005C">
        <w:rPr>
          <w:color w:val="1F497D" w:themeColor="text2"/>
        </w:rPr>
        <w:t>OAC,</w:t>
      </w:r>
      <w:proofErr w:type="gramEnd"/>
      <w:r w:rsidR="00A0005C" w:rsidRPr="00A0005C">
        <w:rPr>
          <w:color w:val="1F497D" w:themeColor="text2"/>
        </w:rPr>
        <w:t xml:space="preserve"> and some patients without LA ABN would receive it due to misdiagnosis. This is discussed in more detail below</w:t>
      </w:r>
      <w:r w:rsidR="00A8404E" w:rsidRPr="00A0005C">
        <w:rPr>
          <w:color w:val="1F497D" w:themeColor="text2"/>
        </w:rPr>
        <w:t xml:space="preserve">.  </w:t>
      </w:r>
    </w:p>
    <w:p w:rsidR="00515AEC" w:rsidRPr="00A0005C" w:rsidRDefault="00515AEC" w:rsidP="00515AEC">
      <w:pPr>
        <w:pStyle w:val="Heading3"/>
        <w:numPr>
          <w:ilvl w:val="0"/>
          <w:numId w:val="0"/>
        </w:numPr>
        <w:rPr>
          <w:color w:val="1F497D" w:themeColor="text2"/>
        </w:rPr>
      </w:pPr>
      <w:commentRangeStart w:id="58"/>
      <w:r w:rsidRPr="00A0005C">
        <w:rPr>
          <w:color w:val="1F497D" w:themeColor="text2"/>
          <w:lang w:val="en-GB"/>
        </w:rPr>
        <w:t>Model</w:t>
      </w:r>
      <w:r w:rsidR="00850455" w:rsidRPr="00A0005C">
        <w:rPr>
          <w:color w:val="1F497D" w:themeColor="text2"/>
          <w:lang w:val="en-GB"/>
        </w:rPr>
        <w:t>l</w:t>
      </w:r>
      <w:r w:rsidRPr="00A0005C">
        <w:rPr>
          <w:color w:val="1F497D" w:themeColor="text2"/>
          <w:lang w:val="en-GB"/>
        </w:rPr>
        <w:t>ing</w:t>
      </w:r>
      <w:r w:rsidRPr="00A0005C">
        <w:rPr>
          <w:color w:val="1F497D" w:themeColor="text2"/>
        </w:rPr>
        <w:t xml:space="preserve"> of decision</w:t>
      </w:r>
      <w:commentRangeEnd w:id="58"/>
      <w:r w:rsidR="00876B5A">
        <w:rPr>
          <w:rStyle w:val="CommentReference"/>
          <w:rFonts w:ascii="Times New Roman" w:eastAsia="Times New Roman" w:hAnsi="Times New Roman" w:cs="Times New Roman"/>
          <w:b w:val="0"/>
          <w:bCs w:val="0"/>
          <w:lang w:val="en-GB" w:eastAsia="en-GB" w:bidi="ar-SA"/>
        </w:rPr>
        <w:commentReference w:id="58"/>
      </w:r>
    </w:p>
    <w:p w:rsidR="00850455" w:rsidRPr="00A0005C" w:rsidRDefault="00657538" w:rsidP="008D11C1">
      <w:pPr>
        <w:rPr>
          <w:color w:val="1F497D" w:themeColor="text2"/>
        </w:rPr>
      </w:pPr>
      <w:r w:rsidRPr="00A0005C">
        <w:rPr>
          <w:color w:val="1F497D" w:themeColor="text2"/>
        </w:rPr>
        <w:t xml:space="preserve">The short term model </w:t>
      </w:r>
      <w:r w:rsidR="00850455" w:rsidRPr="00A0005C">
        <w:rPr>
          <w:color w:val="1F497D" w:themeColor="text2"/>
        </w:rPr>
        <w:t xml:space="preserve">assesses </w:t>
      </w:r>
      <w:r w:rsidRPr="00A0005C">
        <w:rPr>
          <w:color w:val="1F497D" w:themeColor="text2"/>
        </w:rPr>
        <w:t xml:space="preserve">the effect of including TTE in the diagnostic strategy on the proportion of newly diagnosed AF patients from four mutually exclusive and exhaustive patient groups. </w:t>
      </w:r>
      <w:r w:rsidR="00983B8D" w:rsidRPr="00A0005C">
        <w:rPr>
          <w:color w:val="1F497D" w:themeColor="text2"/>
        </w:rPr>
        <w:t>These groups are defined as</w:t>
      </w:r>
      <w:r w:rsidRPr="00A0005C">
        <w:rPr>
          <w:color w:val="1F497D" w:themeColor="text2"/>
        </w:rPr>
        <w:t xml:space="preserve">: 1) true positives (TPs): patients </w:t>
      </w:r>
      <w:r w:rsidR="00397705" w:rsidRPr="00A0005C">
        <w:rPr>
          <w:color w:val="1F497D" w:themeColor="text2"/>
        </w:rPr>
        <w:t xml:space="preserve">where the high </w:t>
      </w:r>
      <w:proofErr w:type="gramStart"/>
      <w:r w:rsidR="00397705" w:rsidRPr="00A0005C">
        <w:rPr>
          <w:color w:val="1F497D" w:themeColor="text2"/>
        </w:rPr>
        <w:t>risk feature</w:t>
      </w:r>
      <w:proofErr w:type="gramEnd"/>
      <w:r w:rsidR="00397705" w:rsidRPr="00A0005C">
        <w:rPr>
          <w:color w:val="1F497D" w:themeColor="text2"/>
        </w:rPr>
        <w:t xml:space="preserve"> LA ABN was correctly identified, and as a result </w:t>
      </w:r>
      <w:r w:rsidR="00850455" w:rsidRPr="00A0005C">
        <w:rPr>
          <w:color w:val="1F497D" w:themeColor="text2"/>
        </w:rPr>
        <w:t xml:space="preserve">the patient </w:t>
      </w:r>
      <w:r w:rsidR="00397705" w:rsidRPr="00A0005C">
        <w:rPr>
          <w:color w:val="1F497D" w:themeColor="text2"/>
        </w:rPr>
        <w:t xml:space="preserve">would receive </w:t>
      </w:r>
      <w:r w:rsidR="00A0005C" w:rsidRPr="00A0005C">
        <w:rPr>
          <w:color w:val="1F497D" w:themeColor="text2"/>
        </w:rPr>
        <w:t>the OAC</w:t>
      </w:r>
      <w:r w:rsidR="00397705" w:rsidRPr="00A0005C">
        <w:rPr>
          <w:color w:val="1F497D" w:themeColor="text2"/>
        </w:rPr>
        <w:t xml:space="preserve">. </w:t>
      </w:r>
      <w:r w:rsidRPr="00A0005C">
        <w:rPr>
          <w:color w:val="1F497D" w:themeColor="text2"/>
        </w:rPr>
        <w:t xml:space="preserve">2) </w:t>
      </w:r>
      <w:proofErr w:type="gramStart"/>
      <w:r w:rsidRPr="00A0005C">
        <w:rPr>
          <w:color w:val="1F497D" w:themeColor="text2"/>
        </w:rPr>
        <w:t>true</w:t>
      </w:r>
      <w:proofErr w:type="gramEnd"/>
      <w:r w:rsidRPr="00A0005C">
        <w:rPr>
          <w:color w:val="1F497D" w:themeColor="text2"/>
        </w:rPr>
        <w:t xml:space="preserve"> negatives (TNs):</w:t>
      </w:r>
      <w:r w:rsidR="00AF094E" w:rsidRPr="00A0005C">
        <w:rPr>
          <w:color w:val="1F497D" w:themeColor="text2"/>
        </w:rPr>
        <w:t xml:space="preserve"> who do not have an LA ABN, and </w:t>
      </w:r>
      <w:r w:rsidR="00850455" w:rsidRPr="00A0005C">
        <w:rPr>
          <w:color w:val="1F497D" w:themeColor="text2"/>
        </w:rPr>
        <w:t xml:space="preserve">in </w:t>
      </w:r>
      <w:r w:rsidR="00AF094E" w:rsidRPr="00A0005C">
        <w:rPr>
          <w:color w:val="1F497D" w:themeColor="text2"/>
        </w:rPr>
        <w:t xml:space="preserve">whom TTE does not misclassify as having LA ABN. These patients </w:t>
      </w:r>
      <w:r w:rsidR="00850455" w:rsidRPr="00A0005C">
        <w:rPr>
          <w:color w:val="1F497D" w:themeColor="text2"/>
        </w:rPr>
        <w:t xml:space="preserve">would </w:t>
      </w:r>
      <w:r w:rsidR="00AF094E" w:rsidRPr="00A0005C">
        <w:rPr>
          <w:color w:val="1F497D" w:themeColor="text2"/>
        </w:rPr>
        <w:t>not receive the OAC. 3) False positives (FPs): Patients whom TTE misclassifies as having a LA ABN. As a result of this, using TTE would lead to these patients being given OACs even though for them this would be the wrong decision</w:t>
      </w:r>
      <w:r w:rsidR="009C0DBF" w:rsidRPr="00A0005C">
        <w:rPr>
          <w:color w:val="1F497D" w:themeColor="text2"/>
        </w:rPr>
        <w:t xml:space="preserve"> under current clinical guidelines</w:t>
      </w:r>
      <w:r w:rsidR="00AF094E" w:rsidRPr="00A0005C">
        <w:rPr>
          <w:color w:val="1F497D" w:themeColor="text2"/>
        </w:rPr>
        <w:t>. 4) False negatives (FNs): Patients with a LA ABN that TTE has failed to identify. These patients would not receive OACs</w:t>
      </w:r>
      <w:r w:rsidR="00850455" w:rsidRPr="00A0005C">
        <w:rPr>
          <w:color w:val="1F497D" w:themeColor="text2"/>
        </w:rPr>
        <w:t>.</w:t>
      </w:r>
    </w:p>
    <w:p w:rsidR="00492057" w:rsidRPr="00A0005C" w:rsidRDefault="00DF7E46" w:rsidP="008D11C1">
      <w:pPr>
        <w:rPr>
          <w:color w:val="1F497D" w:themeColor="text2"/>
        </w:rPr>
      </w:pPr>
      <w:r w:rsidRPr="00A0005C">
        <w:rPr>
          <w:color w:val="1F497D" w:themeColor="text2"/>
        </w:rPr>
        <w:t>The c</w:t>
      </w:r>
      <w:r w:rsidR="00AF094E" w:rsidRPr="00A0005C">
        <w:rPr>
          <w:color w:val="1F497D" w:themeColor="text2"/>
        </w:rPr>
        <w:t>linical</w:t>
      </w:r>
      <w:r w:rsidR="00983B8D" w:rsidRPr="00A0005C">
        <w:rPr>
          <w:color w:val="1F497D" w:themeColor="text2"/>
        </w:rPr>
        <w:t xml:space="preserve"> effectiveness</w:t>
      </w:r>
      <w:r w:rsidR="00AF094E" w:rsidRPr="00A0005C">
        <w:rPr>
          <w:color w:val="1F497D" w:themeColor="text2"/>
        </w:rPr>
        <w:t xml:space="preserve"> and cost-effectiveness of </w:t>
      </w:r>
      <w:r w:rsidR="00983B8D" w:rsidRPr="00A0005C">
        <w:rPr>
          <w:color w:val="1F497D" w:themeColor="text2"/>
        </w:rPr>
        <w:t>using TTE</w:t>
      </w:r>
      <w:r w:rsidR="00AF094E" w:rsidRPr="00A0005C">
        <w:rPr>
          <w:color w:val="1F497D" w:themeColor="text2"/>
        </w:rPr>
        <w:t xml:space="preserve"> is a function of the mixture of these four patient groups</w:t>
      </w:r>
      <w:r w:rsidR="00CF007B" w:rsidRPr="00A0005C">
        <w:rPr>
          <w:color w:val="1F497D" w:themeColor="text2"/>
        </w:rPr>
        <w:t xml:space="preserve"> within the patient population</w:t>
      </w:r>
      <w:r w:rsidR="00AF094E" w:rsidRPr="00A0005C">
        <w:rPr>
          <w:color w:val="1F497D" w:themeColor="text2"/>
        </w:rPr>
        <w:t xml:space="preserve">, which is itself a function of 1) the true proportion of patients with </w:t>
      </w:r>
      <w:r w:rsidR="00CF007B" w:rsidRPr="00A0005C">
        <w:rPr>
          <w:color w:val="1F497D" w:themeColor="text2"/>
        </w:rPr>
        <w:t xml:space="preserve">a clinical prediction score of zero who have LA ABN and are thus at substantially higher stroke risk than predicted (‘True Proportion High Risk’ or TPHR); and 2) the sensitivity and specificity of TTE in identifying TPHR individuals. The </w:t>
      </w:r>
      <w:r w:rsidR="002C4C31" w:rsidRPr="00A0005C">
        <w:rPr>
          <w:color w:val="1F497D" w:themeColor="text2"/>
        </w:rPr>
        <w:t xml:space="preserve">derivation of these four patient groups in the </w:t>
      </w:r>
      <w:r w:rsidR="003E2F7C" w:rsidRPr="00A0005C">
        <w:rPr>
          <w:color w:val="1F497D" w:themeColor="text2"/>
        </w:rPr>
        <w:t>population</w:t>
      </w:r>
      <w:r w:rsidR="00CF007B" w:rsidRPr="00A0005C">
        <w:rPr>
          <w:color w:val="1F497D" w:themeColor="text2"/>
        </w:rPr>
        <w:t xml:space="preserve"> mix is defined </w:t>
      </w:r>
      <w:r w:rsidR="002C4C31" w:rsidRPr="00A0005C">
        <w:rPr>
          <w:color w:val="1F497D" w:themeColor="text2"/>
        </w:rPr>
        <w:t xml:space="preserve">in </w:t>
      </w:r>
      <w:r w:rsidR="00374E80" w:rsidRPr="00A0005C">
        <w:rPr>
          <w:color w:val="1F497D" w:themeColor="text2"/>
        </w:rPr>
        <w:fldChar w:fldCharType="begin"/>
      </w:r>
      <w:r w:rsidR="00ED065B" w:rsidRPr="00A0005C">
        <w:rPr>
          <w:color w:val="1F497D" w:themeColor="text2"/>
        </w:rPr>
        <w:instrText xml:space="preserve"> REF _Ref321228259 \h </w:instrText>
      </w:r>
      <w:r w:rsidR="003E2C5D" w:rsidRPr="00A0005C">
        <w:rPr>
          <w:color w:val="1F497D" w:themeColor="text2"/>
        </w:rPr>
        <w:instrText xml:space="preserve"> \* MERGEFORMAT </w:instrText>
      </w:r>
      <w:r w:rsidR="00374E80" w:rsidRPr="00A0005C">
        <w:rPr>
          <w:color w:val="1F497D" w:themeColor="text2"/>
        </w:rPr>
      </w:r>
      <w:r w:rsidR="00374E80" w:rsidRPr="00A0005C">
        <w:rPr>
          <w:color w:val="1F497D" w:themeColor="text2"/>
        </w:rPr>
        <w:fldChar w:fldCharType="separate"/>
      </w:r>
      <w:r w:rsidR="00E57550" w:rsidRPr="00A0005C">
        <w:rPr>
          <w:color w:val="1F497D" w:themeColor="text2"/>
        </w:rPr>
        <w:t>Table 2</w:t>
      </w:r>
      <w:r w:rsidR="00374E80" w:rsidRPr="00A0005C">
        <w:rPr>
          <w:color w:val="1F497D" w:themeColor="text2"/>
        </w:rPr>
        <w:fldChar w:fldCharType="end"/>
      </w:r>
      <w:ins w:id="59" w:author="Matt" w:date="2012-09-12T12:15:00Z">
        <w:r w:rsidR="00876B5A">
          <w:rPr>
            <w:color w:val="1F497D" w:themeColor="text2"/>
          </w:rPr>
          <w:t>.</w:t>
        </w:r>
      </w:ins>
      <w:r w:rsidR="002C4C31" w:rsidRPr="00A0005C">
        <w:rPr>
          <w:color w:val="1F497D" w:themeColor="text2"/>
        </w:rPr>
        <w:t xml:space="preserve"> </w:t>
      </w:r>
      <w:del w:id="60" w:author="Matt" w:date="2012-09-12T12:15:00Z">
        <w:r w:rsidR="002C4C31" w:rsidRPr="00A0005C" w:rsidDel="00876B5A">
          <w:rPr>
            <w:color w:val="1F497D" w:themeColor="text2"/>
          </w:rPr>
          <w:delText xml:space="preserve">below. </w:delText>
        </w:r>
      </w:del>
      <w:r w:rsidR="00492057" w:rsidRPr="00A0005C">
        <w:rPr>
          <w:color w:val="1F497D" w:themeColor="text2"/>
        </w:rPr>
        <w:t xml:space="preserve">Within the context of the model, the baseline strategy (no TTE) can be considered a diagnostic strategy with a sensitivity of zero and a specificity of one, so the baseline population mix is comprised of TPHR% false negative and 1-TPHR% true negative.  </w:t>
      </w:r>
    </w:p>
    <w:p w:rsidR="00515AEC" w:rsidRPr="00A0005C" w:rsidRDefault="00515AEC" w:rsidP="00515AEC">
      <w:pPr>
        <w:pStyle w:val="Heading3"/>
        <w:numPr>
          <w:ilvl w:val="0"/>
          <w:numId w:val="0"/>
        </w:numPr>
        <w:rPr>
          <w:color w:val="1F497D" w:themeColor="text2"/>
        </w:rPr>
      </w:pPr>
      <w:r w:rsidRPr="00A0005C">
        <w:rPr>
          <w:color w:val="1F497D" w:themeColor="text2"/>
        </w:rPr>
        <w:lastRenderedPageBreak/>
        <w:t>Data sources used in model</w:t>
      </w:r>
    </w:p>
    <w:p w:rsidR="009C2038" w:rsidRPr="00A0005C" w:rsidRDefault="009C2038" w:rsidP="008D11C1">
      <w:pPr>
        <w:rPr>
          <w:color w:val="1F497D" w:themeColor="text2"/>
        </w:rPr>
      </w:pPr>
      <w:r w:rsidRPr="00A0005C">
        <w:rPr>
          <w:color w:val="1F497D" w:themeColor="text2"/>
        </w:rPr>
        <w:t xml:space="preserve">A full list of the information used to populate the parameters in the model, including event risks, </w:t>
      </w:r>
      <w:proofErr w:type="gramStart"/>
      <w:r w:rsidR="00796E10" w:rsidRPr="00A0005C">
        <w:rPr>
          <w:color w:val="1F497D" w:themeColor="text2"/>
        </w:rPr>
        <w:t>costs</w:t>
      </w:r>
      <w:proofErr w:type="gramEnd"/>
      <w:r w:rsidR="00796E10" w:rsidRPr="00A0005C">
        <w:rPr>
          <w:color w:val="1F497D" w:themeColor="text2"/>
        </w:rPr>
        <w:t xml:space="preserve"> and utilities, is presented in </w:t>
      </w:r>
      <w:r w:rsidR="00374E80" w:rsidRPr="00A0005C">
        <w:rPr>
          <w:color w:val="1F497D" w:themeColor="text2"/>
        </w:rPr>
        <w:fldChar w:fldCharType="begin"/>
      </w:r>
      <w:r w:rsidR="00ED065B" w:rsidRPr="00A0005C">
        <w:rPr>
          <w:color w:val="1F497D" w:themeColor="text2"/>
        </w:rPr>
        <w:instrText xml:space="preserve"> REF _Ref321401422 \h </w:instrText>
      </w:r>
      <w:r w:rsidR="003E2C5D" w:rsidRPr="00A0005C">
        <w:rPr>
          <w:color w:val="1F497D" w:themeColor="text2"/>
        </w:rPr>
        <w:instrText xml:space="preserve"> \* MERGEFORMAT </w:instrText>
      </w:r>
      <w:r w:rsidR="00374E80" w:rsidRPr="00A0005C">
        <w:rPr>
          <w:color w:val="1F497D" w:themeColor="text2"/>
        </w:rPr>
      </w:r>
      <w:r w:rsidR="00374E80" w:rsidRPr="00A0005C">
        <w:rPr>
          <w:color w:val="1F497D" w:themeColor="text2"/>
        </w:rPr>
        <w:fldChar w:fldCharType="separate"/>
      </w:r>
      <w:r w:rsidR="00F15320" w:rsidRPr="00A0005C">
        <w:rPr>
          <w:color w:val="1F497D" w:themeColor="text2"/>
        </w:rPr>
        <w:t>Table 3</w:t>
      </w:r>
      <w:r w:rsidR="00374E80" w:rsidRPr="00A0005C">
        <w:rPr>
          <w:color w:val="1F497D" w:themeColor="text2"/>
        </w:rPr>
        <w:fldChar w:fldCharType="end"/>
      </w:r>
      <w:del w:id="61" w:author="Matt" w:date="2012-09-12T12:14:00Z">
        <w:r w:rsidR="00796E10" w:rsidRPr="00A0005C" w:rsidDel="00876B5A">
          <w:rPr>
            <w:color w:val="1F497D" w:themeColor="text2"/>
          </w:rPr>
          <w:delText xml:space="preserve"> below</w:delText>
        </w:r>
      </w:del>
      <w:r w:rsidR="00796E10" w:rsidRPr="00A0005C">
        <w:rPr>
          <w:color w:val="1F497D" w:themeColor="text2"/>
        </w:rPr>
        <w:t>.</w:t>
      </w:r>
    </w:p>
    <w:p w:rsidR="00515AEC" w:rsidRPr="00A0005C" w:rsidRDefault="00515AEC" w:rsidP="00515AEC">
      <w:pPr>
        <w:pStyle w:val="Heading3"/>
        <w:numPr>
          <w:ilvl w:val="0"/>
          <w:numId w:val="0"/>
        </w:numPr>
        <w:rPr>
          <w:color w:val="1F497D" w:themeColor="text2"/>
        </w:rPr>
      </w:pPr>
      <w:r w:rsidRPr="00A0005C">
        <w:rPr>
          <w:color w:val="1F497D" w:themeColor="text2"/>
        </w:rPr>
        <w:t xml:space="preserve">Modeling </w:t>
      </w:r>
      <w:del w:id="62" w:author="Matt" w:date="2012-09-12T12:17:00Z">
        <w:r w:rsidRPr="00A0005C" w:rsidDel="00BC79E5">
          <w:rPr>
            <w:color w:val="1F497D" w:themeColor="text2"/>
          </w:rPr>
          <w:delText xml:space="preserve">the </w:delText>
        </w:r>
      </w:del>
      <w:r w:rsidRPr="00A0005C">
        <w:rPr>
          <w:color w:val="1F497D" w:themeColor="text2"/>
        </w:rPr>
        <w:t xml:space="preserve">long-term </w:t>
      </w:r>
      <w:del w:id="63" w:author="Matt" w:date="2012-09-12T12:17:00Z">
        <w:r w:rsidRPr="00A0005C" w:rsidDel="00BC79E5">
          <w:rPr>
            <w:color w:val="1F497D" w:themeColor="text2"/>
          </w:rPr>
          <w:delText>implications of</w:delText>
        </w:r>
        <w:r w:rsidR="00DC17EE" w:rsidRPr="00A0005C" w:rsidDel="00BC79E5">
          <w:rPr>
            <w:color w:val="1F497D" w:themeColor="text2"/>
          </w:rPr>
          <w:delText xml:space="preserve"> the</w:delText>
        </w:r>
        <w:r w:rsidRPr="00A0005C" w:rsidDel="00BC79E5">
          <w:rPr>
            <w:color w:val="1F497D" w:themeColor="text2"/>
          </w:rPr>
          <w:delText xml:space="preserve"> decision</w:delText>
        </w:r>
      </w:del>
      <w:ins w:id="64" w:author="Matt" w:date="2012-09-12T12:17:00Z">
        <w:r w:rsidR="00BC79E5">
          <w:rPr>
            <w:color w:val="1F497D" w:themeColor="text2"/>
          </w:rPr>
          <w:t>events</w:t>
        </w:r>
      </w:ins>
    </w:p>
    <w:p w:rsidR="00E97667" w:rsidRPr="00A0005C" w:rsidRDefault="00515AEC" w:rsidP="008D11C1">
      <w:pPr>
        <w:rPr>
          <w:color w:val="1F497D" w:themeColor="text2"/>
        </w:rPr>
      </w:pPr>
      <w:proofErr w:type="gramStart"/>
      <w:r w:rsidRPr="00A0005C">
        <w:rPr>
          <w:color w:val="1F497D" w:themeColor="text2"/>
        </w:rPr>
        <w:t>Prescribing an OAC means reducing the risk to the patient of suffering a stroke, but introducing the risk of causing a potentially fatal major bleeding event.</w:t>
      </w:r>
      <w:proofErr w:type="gramEnd"/>
      <w:r w:rsidRPr="00A0005C">
        <w:rPr>
          <w:color w:val="1F497D" w:themeColor="text2"/>
        </w:rPr>
        <w:t xml:space="preserve"> </w:t>
      </w:r>
      <w:r w:rsidR="00E97667" w:rsidRPr="00A0005C">
        <w:rPr>
          <w:color w:val="1F497D" w:themeColor="text2"/>
        </w:rPr>
        <w:t>Three mutually exclusive outcomes could result from a stroke: death, a dependent state, and an independent state. Each outcome has different utilities, probabilities and costs. Similarly, three mutually exclusive outcomes could result from a major bleeding event: death, an intracranial (IC) bleeding event, or a non-intracranial (NIC) bleeding event (assumed to be a gastrointestinal bleed). The severity of an IC bleed can vary substantially, and this variation of outcomes was itself simulated using data based on outcomes categorized by GOS score following traumatic brain injury. The full methodology used to produce these estimates is presented elsewhere</w:t>
      </w:r>
      <w:r w:rsidR="00850455" w:rsidRPr="00A0005C">
        <w:rPr>
          <w:color w:val="1F497D" w:themeColor="text2"/>
        </w:rPr>
        <w:t>.</w:t>
      </w:r>
      <w:r w:rsidR="00E97667" w:rsidRPr="00A0005C">
        <w:rPr>
          <w:color w:val="1F497D" w:themeColor="text2"/>
        </w:rPr>
        <w:t xml:space="preserve"> </w:t>
      </w:r>
      <w:r w:rsidR="00374E80" w:rsidRPr="00A0005C">
        <w:rPr>
          <w:color w:val="1F497D" w:themeColor="text2"/>
        </w:rPr>
        <w:fldChar w:fldCharType="begin" w:fldLock="1"/>
      </w:r>
      <w:r w:rsidR="00B56A7D">
        <w:rPr>
          <w:color w:val="1F497D" w:themeColor="text2"/>
        </w:rPr>
        <w:instrText>ADDIN CSL_CITATION { "citationItems" : [ { "id" : "ITEM-1", "itemData" : { "author" : [ { "family" : "Simpson", "given" : "E L" }, { "family" : "Stevenson", "given" : "M D" }, { "family" : "Scope", "given" : "A" }, { "family" : "Poku", "given" : "E" }, { "family" : "Minton", "given" : "J" }, { "family" : "Evans", "given" : "P" } ], "id" : "ITEM-1", "issued" : { "date-parts" : [ [ "2012" ] ] }, "page" : "303", "title" : "Echocardiography in newly diagnosed atrial fibrillation patients: a systematic review and economic evaluation", "type" : "report" }, "uris" : [ "http://www.mendeley.com/documents/?uuid=779c182a-76c2-4bca-b460-1b6ba4032a4a" ] } ], "mendeley" : { "previouslyFormattedCitation" : "(7)" }, "properties" : { "noteIndex" : 0 }, "schema" : "https://github.com/citation-style-language/schema/raw/master/csl-citation.json" }</w:instrText>
      </w:r>
      <w:r w:rsidR="00374E80" w:rsidRPr="00A0005C">
        <w:rPr>
          <w:color w:val="1F497D" w:themeColor="text2"/>
        </w:rPr>
        <w:fldChar w:fldCharType="separate"/>
      </w:r>
      <w:r w:rsidR="00B56A7D" w:rsidRPr="00B56A7D">
        <w:rPr>
          <w:noProof/>
          <w:color w:val="1F497D" w:themeColor="text2"/>
        </w:rPr>
        <w:t>(7)</w:t>
      </w:r>
      <w:r w:rsidR="00374E80" w:rsidRPr="00A0005C">
        <w:rPr>
          <w:color w:val="1F497D" w:themeColor="text2"/>
        </w:rPr>
        <w:fldChar w:fldCharType="end"/>
      </w:r>
      <w:r w:rsidR="00E97667" w:rsidRPr="00A0005C">
        <w:rPr>
          <w:color w:val="1F497D" w:themeColor="text2"/>
        </w:rPr>
        <w:t xml:space="preserve"> </w:t>
      </w:r>
    </w:p>
    <w:p w:rsidR="00F91783" w:rsidRPr="00E5262E" w:rsidRDefault="00A8404E" w:rsidP="008D11C1">
      <w:pPr>
        <w:rPr>
          <w:color w:val="1F497D" w:themeColor="text2"/>
        </w:rPr>
      </w:pPr>
      <w:r w:rsidRPr="00E5262E">
        <w:rPr>
          <w:color w:val="1F497D" w:themeColor="text2"/>
        </w:rPr>
        <w:t xml:space="preserve">The </w:t>
      </w:r>
      <w:r w:rsidR="00515AEC" w:rsidRPr="00E5262E">
        <w:rPr>
          <w:color w:val="1F497D" w:themeColor="text2"/>
        </w:rPr>
        <w:t>model</w:t>
      </w:r>
      <w:r w:rsidRPr="00E5262E">
        <w:rPr>
          <w:color w:val="1F497D" w:themeColor="text2"/>
        </w:rPr>
        <w:t xml:space="preserve"> is </w:t>
      </w:r>
      <w:del w:id="65" w:author="Matt" w:date="2012-09-12T12:18:00Z">
        <w:r w:rsidRPr="00E5262E" w:rsidDel="00BC79E5">
          <w:rPr>
            <w:color w:val="1F497D" w:themeColor="text2"/>
          </w:rPr>
          <w:delText xml:space="preserve">dynamically </w:delText>
        </w:r>
      </w:del>
      <w:r w:rsidRPr="00E5262E">
        <w:rPr>
          <w:color w:val="1F497D" w:themeColor="text2"/>
        </w:rPr>
        <w:t>updated when events occur that affect an individual’s</w:t>
      </w:r>
      <w:r w:rsidR="00F91783" w:rsidRPr="00E5262E">
        <w:rPr>
          <w:color w:val="1F497D" w:themeColor="text2"/>
        </w:rPr>
        <w:t xml:space="preserve"> </w:t>
      </w:r>
      <w:del w:id="66" w:author="Matt" w:date="2012-09-12T12:19:00Z">
        <w:r w:rsidR="00F91783" w:rsidRPr="00E5262E" w:rsidDel="00BC79E5">
          <w:rPr>
            <w:color w:val="1F497D" w:themeColor="text2"/>
          </w:rPr>
          <w:delText>CHADS</w:delText>
        </w:r>
        <w:r w:rsidR="00F91783" w:rsidRPr="00E5262E" w:rsidDel="00BC79E5">
          <w:rPr>
            <w:color w:val="1F497D" w:themeColor="text2"/>
            <w:vertAlign w:val="subscript"/>
          </w:rPr>
          <w:delText>2</w:delText>
        </w:r>
        <w:r w:rsidR="00F91783" w:rsidRPr="00E5262E" w:rsidDel="00BC79E5">
          <w:rPr>
            <w:color w:val="1F497D" w:themeColor="text2"/>
          </w:rPr>
          <w:delText xml:space="preserve"> score, or other characteristics that affect their </w:delText>
        </w:r>
      </w:del>
      <w:r w:rsidR="00F91783" w:rsidRPr="00E5262E">
        <w:rPr>
          <w:color w:val="1F497D" w:themeColor="text2"/>
        </w:rPr>
        <w:t xml:space="preserve">stroke or bleed risk. </w:t>
      </w:r>
      <w:del w:id="67" w:author="Matt" w:date="2012-09-12T12:20:00Z">
        <w:r w:rsidR="00F91783" w:rsidRPr="00E5262E" w:rsidDel="00BC79E5">
          <w:rPr>
            <w:color w:val="1F497D" w:themeColor="text2"/>
          </w:rPr>
          <w:delText xml:space="preserve">For </w:delText>
        </w:r>
      </w:del>
      <w:ins w:id="68" w:author="Matt" w:date="2012-09-12T12:20:00Z">
        <w:r w:rsidR="00BC79E5">
          <w:rPr>
            <w:color w:val="1F497D" w:themeColor="text2"/>
          </w:rPr>
          <w:t>E</w:t>
        </w:r>
      </w:ins>
      <w:del w:id="69" w:author="Matt" w:date="2012-09-12T12:20:00Z">
        <w:r w:rsidR="00F91783" w:rsidRPr="00E5262E" w:rsidDel="00BC79E5">
          <w:rPr>
            <w:color w:val="1F497D" w:themeColor="text2"/>
          </w:rPr>
          <w:delText>e</w:delText>
        </w:r>
      </w:del>
      <w:r w:rsidR="00F91783" w:rsidRPr="00E5262E">
        <w:rPr>
          <w:color w:val="1F497D" w:themeColor="text2"/>
        </w:rPr>
        <w:t>xample</w:t>
      </w:r>
      <w:ins w:id="70" w:author="Matt" w:date="2012-09-12T12:20:00Z">
        <w:r w:rsidR="00BC79E5">
          <w:rPr>
            <w:color w:val="1F497D" w:themeColor="text2"/>
          </w:rPr>
          <w:t xml:space="preserve">s of such events are: becoming </w:t>
        </w:r>
      </w:ins>
      <w:del w:id="71" w:author="Matt" w:date="2012-09-12T12:20:00Z">
        <w:r w:rsidR="00F91783" w:rsidRPr="00E5262E" w:rsidDel="00BC79E5">
          <w:rPr>
            <w:color w:val="1F497D" w:themeColor="text2"/>
          </w:rPr>
          <w:delText xml:space="preserve"> at age </w:delText>
        </w:r>
      </w:del>
      <w:r w:rsidR="00F91783" w:rsidRPr="00E5262E">
        <w:rPr>
          <w:color w:val="1F497D" w:themeColor="text2"/>
        </w:rPr>
        <w:t>75</w:t>
      </w:r>
      <w:ins w:id="72" w:author="Matt" w:date="2012-09-12T12:20:00Z">
        <w:r w:rsidR="00BC79E5">
          <w:rPr>
            <w:color w:val="1F497D" w:themeColor="text2"/>
          </w:rPr>
          <w:t xml:space="preserve"> years of age</w:t>
        </w:r>
      </w:ins>
      <w:ins w:id="73" w:author="Matt" w:date="2012-09-12T12:21:00Z">
        <w:r w:rsidR="00BC79E5">
          <w:rPr>
            <w:color w:val="1F497D" w:themeColor="text2"/>
          </w:rPr>
          <w:t>:</w:t>
        </w:r>
      </w:ins>
      <w:r w:rsidR="00F91783" w:rsidRPr="00E5262E">
        <w:rPr>
          <w:color w:val="1F497D" w:themeColor="text2"/>
        </w:rPr>
        <w:t xml:space="preserve"> </w:t>
      </w:r>
      <w:del w:id="74" w:author="Matt" w:date="2012-09-12T12:21:00Z">
        <w:r w:rsidR="00F91783" w:rsidRPr="00E5262E" w:rsidDel="00BC79E5">
          <w:rPr>
            <w:color w:val="1F497D" w:themeColor="text2"/>
          </w:rPr>
          <w:delText xml:space="preserve">their </w:delText>
        </w:r>
        <w:r w:rsidR="00266451" w:rsidRPr="00E5262E" w:rsidDel="00BC79E5">
          <w:rPr>
            <w:color w:val="1F497D" w:themeColor="text2"/>
          </w:rPr>
          <w:delText>CHADS</w:delText>
        </w:r>
        <w:r w:rsidR="00266451" w:rsidRPr="00E5262E" w:rsidDel="00BC79E5">
          <w:rPr>
            <w:color w:val="1F497D" w:themeColor="text2"/>
            <w:vertAlign w:val="subscript"/>
          </w:rPr>
          <w:delText>2</w:delText>
        </w:r>
        <w:r w:rsidR="00266451" w:rsidRPr="00E5262E" w:rsidDel="00BC79E5">
          <w:rPr>
            <w:color w:val="1F497D" w:themeColor="text2"/>
          </w:rPr>
          <w:delText xml:space="preserve"> </w:delText>
        </w:r>
        <w:r w:rsidR="00F91783" w:rsidRPr="00E5262E" w:rsidDel="00BC79E5">
          <w:rPr>
            <w:color w:val="1F497D" w:themeColor="text2"/>
          </w:rPr>
          <w:delText>score increases by one point.</w:delText>
        </w:r>
      </w:del>
      <w:ins w:id="75" w:author="Matt" w:date="2012-09-12T12:21:00Z">
        <w:r w:rsidR="00BC79E5">
          <w:rPr>
            <w:color w:val="1F497D" w:themeColor="text2"/>
          </w:rPr>
          <w:t>experiencing a</w:t>
        </w:r>
      </w:ins>
      <w:del w:id="76" w:author="Matt" w:date="2012-09-12T12:21:00Z">
        <w:r w:rsidR="00F91783" w:rsidRPr="00E5262E" w:rsidDel="00BC79E5">
          <w:rPr>
            <w:color w:val="1F497D" w:themeColor="text2"/>
          </w:rPr>
          <w:delText xml:space="preserve"> A</w:delText>
        </w:r>
      </w:del>
      <w:r w:rsidR="00F91783" w:rsidRPr="00E5262E">
        <w:rPr>
          <w:color w:val="1F497D" w:themeColor="text2"/>
        </w:rPr>
        <w:t xml:space="preserve"> stroke</w:t>
      </w:r>
      <w:proofErr w:type="gramStart"/>
      <w:ins w:id="77" w:author="Matt" w:date="2012-09-12T12:21:00Z">
        <w:r w:rsidR="00BC79E5">
          <w:rPr>
            <w:color w:val="1F497D" w:themeColor="text2"/>
          </w:rPr>
          <w:t>:</w:t>
        </w:r>
      </w:ins>
      <w:del w:id="78" w:author="Matt" w:date="2012-09-12T12:21:00Z">
        <w:r w:rsidR="00F91783" w:rsidRPr="00E5262E" w:rsidDel="00BC79E5">
          <w:rPr>
            <w:color w:val="1F497D" w:themeColor="text2"/>
          </w:rPr>
          <w:delText xml:space="preserve"> leads to an increment of two points on the CHADS</w:delText>
        </w:r>
        <w:r w:rsidR="00F91783" w:rsidRPr="00E5262E" w:rsidDel="00BC79E5">
          <w:rPr>
            <w:color w:val="1F497D" w:themeColor="text2"/>
            <w:vertAlign w:val="subscript"/>
          </w:rPr>
          <w:delText>2</w:delText>
        </w:r>
        <w:r w:rsidR="00F91783" w:rsidRPr="00E5262E" w:rsidDel="00BC79E5">
          <w:rPr>
            <w:color w:val="1F497D" w:themeColor="text2"/>
          </w:rPr>
          <w:delText xml:space="preserve"> score</w:delText>
        </w:r>
      </w:del>
      <w:r w:rsidR="00F91783" w:rsidRPr="00E5262E">
        <w:rPr>
          <w:color w:val="1F497D" w:themeColor="text2"/>
        </w:rPr>
        <w:t>.</w:t>
      </w:r>
      <w:proofErr w:type="gramEnd"/>
      <w:r w:rsidR="00F91783" w:rsidRPr="00E5262E">
        <w:rPr>
          <w:color w:val="1F497D" w:themeColor="text2"/>
        </w:rPr>
        <w:t xml:space="preserve"> </w:t>
      </w:r>
      <w:del w:id="79" w:author="Matt" w:date="2012-09-12T12:21:00Z">
        <w:r w:rsidR="00F91783" w:rsidRPr="00E5262E" w:rsidDel="00BC79E5">
          <w:rPr>
            <w:color w:val="1F497D" w:themeColor="text2"/>
          </w:rPr>
          <w:delText>If a patient</w:delText>
        </w:r>
      </w:del>
      <w:proofErr w:type="gramStart"/>
      <w:ins w:id="80" w:author="Matt" w:date="2012-09-12T12:21:00Z">
        <w:r w:rsidR="00BC79E5">
          <w:rPr>
            <w:color w:val="1F497D" w:themeColor="text2"/>
          </w:rPr>
          <w:t>withdrawal</w:t>
        </w:r>
        <w:proofErr w:type="gramEnd"/>
        <w:r w:rsidR="00BC79E5">
          <w:rPr>
            <w:color w:val="1F497D" w:themeColor="text2"/>
          </w:rPr>
          <w:t xml:space="preserve"> of an OAC following a</w:t>
        </w:r>
      </w:ins>
      <w:del w:id="81" w:author="Matt" w:date="2012-09-12T12:21:00Z">
        <w:r w:rsidR="00F91783" w:rsidRPr="00E5262E" w:rsidDel="00BC79E5">
          <w:rPr>
            <w:color w:val="1F497D" w:themeColor="text2"/>
          </w:rPr>
          <w:delText xml:space="preserve"> suffers a</w:delText>
        </w:r>
      </w:del>
      <w:r w:rsidR="00F91783" w:rsidRPr="00E5262E">
        <w:rPr>
          <w:color w:val="1F497D" w:themeColor="text2"/>
        </w:rPr>
        <w:t xml:space="preserve"> major bleed</w:t>
      </w:r>
      <w:del w:id="82" w:author="Matt" w:date="2012-09-12T12:22:00Z">
        <w:r w:rsidR="00F91783" w:rsidRPr="00E5262E" w:rsidDel="00BC79E5">
          <w:rPr>
            <w:color w:val="1F497D" w:themeColor="text2"/>
          </w:rPr>
          <w:delText>ing event, they stop being prescribed the OACs, leading to the risk of bleeds reducing to zero, but the risk of stroke increasing.</w:delText>
        </w:r>
      </w:del>
      <w:r w:rsidR="00F91783" w:rsidRPr="00E5262E">
        <w:rPr>
          <w:color w:val="1F497D" w:themeColor="text2"/>
        </w:rPr>
        <w:t xml:space="preserve"> </w:t>
      </w:r>
      <w:commentRangeStart w:id="83"/>
      <w:ins w:id="84" w:author="Matt" w:date="2012-09-12T12:22:00Z">
        <w:r w:rsidR="00BC79E5">
          <w:rPr>
            <w:color w:val="1F497D" w:themeColor="text2"/>
          </w:rPr>
          <w:t xml:space="preserve">It was assumed that </w:t>
        </w:r>
      </w:ins>
      <w:r w:rsidR="00F91783" w:rsidRPr="00E5262E">
        <w:rPr>
          <w:color w:val="1F497D" w:themeColor="text2"/>
        </w:rPr>
        <w:t xml:space="preserve">If a patient experiences a stroke and </w:t>
      </w:r>
      <w:r w:rsidR="00266451" w:rsidRPr="00E5262E">
        <w:rPr>
          <w:color w:val="1F497D" w:themeColor="text2"/>
        </w:rPr>
        <w:t xml:space="preserve">is </w:t>
      </w:r>
      <w:r w:rsidR="00F91783" w:rsidRPr="00E5262E">
        <w:rPr>
          <w:color w:val="1F497D" w:themeColor="text2"/>
        </w:rPr>
        <w:t>not already taking an OAC, they are prescribed OACs</w:t>
      </w:r>
      <w:r w:rsidR="00C23AC0" w:rsidRPr="00E5262E">
        <w:rPr>
          <w:color w:val="1F497D" w:themeColor="text2"/>
        </w:rPr>
        <w:t>, provided they have not experienced a previous bleeding episode</w:t>
      </w:r>
      <w:r w:rsidR="00604F56" w:rsidRPr="00E5262E">
        <w:rPr>
          <w:color w:val="1F497D" w:themeColor="text2"/>
        </w:rPr>
        <w:t>.</w:t>
      </w:r>
      <w:commentRangeEnd w:id="83"/>
      <w:r w:rsidR="00BC79E5">
        <w:rPr>
          <w:rStyle w:val="CommentReference"/>
          <w:rFonts w:ascii="Times New Roman" w:eastAsia="Times New Roman" w:hAnsi="Times New Roman" w:cs="Times New Roman"/>
          <w:lang w:val="en-GB" w:eastAsia="en-GB" w:bidi="ar-SA"/>
        </w:rPr>
        <w:commentReference w:id="83"/>
      </w:r>
      <w:r w:rsidR="00F91783" w:rsidRPr="00E5262E">
        <w:rPr>
          <w:color w:val="1F497D" w:themeColor="text2"/>
        </w:rPr>
        <w:t xml:space="preserve"> If a patient suffers a severe intracranial </w:t>
      </w:r>
      <w:r w:rsidR="00F91783" w:rsidRPr="00E5262E">
        <w:rPr>
          <w:color w:val="1F497D" w:themeColor="text2"/>
          <w:lang w:val="en-GB"/>
        </w:rPr>
        <w:t>haemorrhage</w:t>
      </w:r>
      <w:r w:rsidR="00F91783" w:rsidRPr="00E5262E">
        <w:rPr>
          <w:color w:val="1F497D" w:themeColor="text2"/>
        </w:rPr>
        <w:t xml:space="preserve"> (Gl</w:t>
      </w:r>
      <w:r w:rsidR="00604F56" w:rsidRPr="00E5262E">
        <w:rPr>
          <w:color w:val="1F497D" w:themeColor="text2"/>
        </w:rPr>
        <w:t>asgow outcome scale category 2) as</w:t>
      </w:r>
      <w:r w:rsidR="00F91783" w:rsidRPr="00E5262E">
        <w:rPr>
          <w:color w:val="1F497D" w:themeColor="text2"/>
        </w:rPr>
        <w:t xml:space="preserve"> a result of taking OACs, their life expectancy was reduced to a maximum of 3.</w:t>
      </w:r>
      <w:r w:rsidR="009C7509" w:rsidRPr="00E5262E">
        <w:rPr>
          <w:color w:val="1F497D" w:themeColor="text2"/>
        </w:rPr>
        <w:t>6</w:t>
      </w:r>
      <w:r w:rsidR="00F91783" w:rsidRPr="00E5262E">
        <w:rPr>
          <w:color w:val="1F497D" w:themeColor="text2"/>
        </w:rPr>
        <w:t xml:space="preserve"> years</w:t>
      </w:r>
      <w:r w:rsidR="00C23AC0" w:rsidRPr="00E5262E">
        <w:rPr>
          <w:color w:val="1F497D" w:themeColor="text2"/>
        </w:rPr>
        <w:t xml:space="preserve"> with no QALY gain</w:t>
      </w:r>
      <w:r w:rsidR="00F91783" w:rsidRPr="00E5262E">
        <w:rPr>
          <w:color w:val="1F497D" w:themeColor="text2"/>
        </w:rPr>
        <w:t xml:space="preserve">. </w:t>
      </w:r>
      <w:r w:rsidR="009C7509" w:rsidRPr="00E5262E">
        <w:rPr>
          <w:color w:val="1F497D" w:themeColor="text2"/>
        </w:rPr>
        <w:fldChar w:fldCharType="begin" w:fldLock="1"/>
      </w:r>
      <w:r w:rsidR="00B56A7D">
        <w:rPr>
          <w:color w:val="1F497D" w:themeColor="text2"/>
        </w:rPr>
        <w:instrText>ADDIN CSL_CITATION { "citationItems" : [ { "id" : "ITEM-1", "itemData" : { "author" : [ { "family" : "PVS", "given" : "The Multi-Society Task Force on" } ], "container-title" : "The New England Journal of Medicine", "id" : "ITEM-1", "issue" : "22", "issued" : { "date-parts" : [ [ "1994" ] ] }, "title" : "Medical aspects of the persistent vegetative state: second of two parts", "type" : "article-journal", "volume" : "330" }, "uris" : [ "http://www.mendeley.com/documents/?uuid=87ec4fe2-f15d-459a-900e-5d76c720d16a" ] } ], "mendeley" : { "previouslyFormattedCitation" : "(8)" }, "properties" : { "noteIndex" : 0 }, "schema" : "https://github.com/citation-style-language/schema/raw/master/csl-citation.json" }</w:instrText>
      </w:r>
      <w:r w:rsidR="009C7509" w:rsidRPr="00E5262E">
        <w:rPr>
          <w:color w:val="1F497D" w:themeColor="text2"/>
        </w:rPr>
        <w:fldChar w:fldCharType="separate"/>
      </w:r>
      <w:r w:rsidR="00B56A7D" w:rsidRPr="00B56A7D">
        <w:rPr>
          <w:noProof/>
          <w:color w:val="1F497D" w:themeColor="text2"/>
        </w:rPr>
        <w:t>(8)</w:t>
      </w:r>
      <w:r w:rsidR="009C7509" w:rsidRPr="00E5262E">
        <w:rPr>
          <w:color w:val="1F497D" w:themeColor="text2"/>
        </w:rPr>
        <w:fldChar w:fldCharType="end"/>
      </w:r>
      <w:r w:rsidR="009C7509" w:rsidRPr="00E5262E">
        <w:rPr>
          <w:color w:val="1F497D" w:themeColor="text2"/>
        </w:rPr>
        <w:t xml:space="preserve"> </w:t>
      </w:r>
      <w:r w:rsidR="00604F56" w:rsidRPr="00E5262E">
        <w:rPr>
          <w:color w:val="1F497D" w:themeColor="text2"/>
        </w:rPr>
        <w:t>Additionally, t</w:t>
      </w:r>
      <w:r w:rsidR="00F91783" w:rsidRPr="00E5262E">
        <w:rPr>
          <w:color w:val="1F497D" w:themeColor="text2"/>
        </w:rPr>
        <w:t xml:space="preserve">he risk of a major bleeding event when taking </w:t>
      </w:r>
      <w:proofErr w:type="spellStart"/>
      <w:r w:rsidR="00C23AC0" w:rsidRPr="00E5262E">
        <w:rPr>
          <w:color w:val="1F497D" w:themeColor="text2"/>
        </w:rPr>
        <w:t>dabigatran</w:t>
      </w:r>
      <w:proofErr w:type="spellEnd"/>
      <w:r w:rsidR="00C23AC0" w:rsidRPr="00E5262E">
        <w:rPr>
          <w:color w:val="1F497D" w:themeColor="text2"/>
        </w:rPr>
        <w:t xml:space="preserve"> </w:t>
      </w:r>
      <w:r w:rsidR="00F91783" w:rsidRPr="00E5262E">
        <w:rPr>
          <w:color w:val="1F497D" w:themeColor="text2"/>
        </w:rPr>
        <w:t>(150mg twice daily) was also assumed to change a</w:t>
      </w:r>
      <w:r w:rsidR="00C42A71" w:rsidRPr="00E5262E">
        <w:rPr>
          <w:color w:val="1F497D" w:themeColor="text2"/>
        </w:rPr>
        <w:t xml:space="preserve">t the age of 75, as indicated by recent evidence comparing </w:t>
      </w:r>
      <w:proofErr w:type="spellStart"/>
      <w:r w:rsidR="00C42A71" w:rsidRPr="00E5262E">
        <w:rPr>
          <w:color w:val="1F497D" w:themeColor="text2"/>
        </w:rPr>
        <w:t>dabigatran</w:t>
      </w:r>
      <w:proofErr w:type="spellEnd"/>
      <w:r w:rsidR="00C42A71" w:rsidRPr="00E5262E">
        <w:rPr>
          <w:color w:val="1F497D" w:themeColor="text2"/>
        </w:rPr>
        <w:t xml:space="preserve"> with warfarin. </w:t>
      </w:r>
      <w:r w:rsidR="00374E80" w:rsidRPr="00E5262E">
        <w:rPr>
          <w:color w:val="1F497D" w:themeColor="text2"/>
        </w:rPr>
        <w:fldChar w:fldCharType="begin" w:fldLock="1"/>
      </w:r>
      <w:r w:rsidR="00B56A7D">
        <w:rPr>
          <w:color w:val="1F497D" w:themeColor="text2"/>
        </w:rP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"(9)" }, "properties" : { "noteIndex" : 0 }, "schema" : "https://github.com/citation-style-language/schema/raw/master/csl-citation.json" }</w:instrText>
      </w:r>
      <w:r w:rsidR="00374E80" w:rsidRPr="00E5262E">
        <w:rPr>
          <w:color w:val="1F497D" w:themeColor="text2"/>
        </w:rPr>
        <w:fldChar w:fldCharType="separate"/>
      </w:r>
      <w:r w:rsidR="00B56A7D" w:rsidRPr="00B56A7D">
        <w:rPr>
          <w:noProof/>
          <w:color w:val="1F497D" w:themeColor="text2"/>
        </w:rPr>
        <w:t>(9)</w:t>
      </w:r>
      <w:r w:rsidR="00374E80" w:rsidRPr="00E5262E">
        <w:rPr>
          <w:color w:val="1F497D" w:themeColor="text2"/>
        </w:rPr>
        <w:fldChar w:fldCharType="end"/>
      </w:r>
    </w:p>
    <w:p w:rsidR="00454436" w:rsidRPr="00E5262E" w:rsidRDefault="008864FC" w:rsidP="008D11C1">
      <w:pPr>
        <w:rPr>
          <w:color w:val="1F497D" w:themeColor="text2"/>
        </w:rPr>
      </w:pPr>
      <w:bookmarkStart w:id="85" w:name="_Toc316637315"/>
      <w:commentRangeStart w:id="86"/>
      <w:r w:rsidRPr="00E5262E">
        <w:rPr>
          <w:color w:val="1F497D" w:themeColor="text2"/>
        </w:rPr>
        <w:t xml:space="preserve">The </w:t>
      </w:r>
      <w:r w:rsidR="00266451" w:rsidRPr="00E5262E">
        <w:rPr>
          <w:color w:val="1F497D" w:themeColor="text2"/>
        </w:rPr>
        <w:t>estimate</w:t>
      </w:r>
      <w:ins w:id="87" w:author="Matt" w:date="2012-09-12T12:23:00Z">
        <w:r w:rsidR="00BC79E5">
          <w:rPr>
            <w:color w:val="1F497D" w:themeColor="text2"/>
          </w:rPr>
          <w:t>d</w:t>
        </w:r>
      </w:ins>
      <w:r w:rsidR="00266451" w:rsidRPr="00E5262E">
        <w:rPr>
          <w:color w:val="1F497D" w:themeColor="text2"/>
        </w:rPr>
        <w:t xml:space="preserve"> </w:t>
      </w:r>
      <w:r w:rsidR="00670364" w:rsidRPr="00E5262E">
        <w:rPr>
          <w:color w:val="1F497D" w:themeColor="text2"/>
        </w:rPr>
        <w:t xml:space="preserve">costs and QALYs associated with the simulated patient experiences following </w:t>
      </w:r>
      <w:del w:id="88" w:author="Matt" w:date="2012-09-12T12:23:00Z">
        <w:r w:rsidR="00670364" w:rsidRPr="00E5262E" w:rsidDel="00BC79E5">
          <w:rPr>
            <w:color w:val="1F497D" w:themeColor="text2"/>
          </w:rPr>
          <w:delText xml:space="preserve">both </w:delText>
        </w:r>
      </w:del>
      <w:r w:rsidR="00670364" w:rsidRPr="00E5262E">
        <w:rPr>
          <w:color w:val="1F497D" w:themeColor="text2"/>
        </w:rPr>
        <w:t xml:space="preserve">baseline (without TTE) and comparator (with TTE) strategies were used to </w:t>
      </w:r>
      <w:r w:rsidR="00266451" w:rsidRPr="00E5262E">
        <w:rPr>
          <w:color w:val="1F497D" w:themeColor="text2"/>
        </w:rPr>
        <w:t xml:space="preserve">calculate </w:t>
      </w:r>
      <w:r w:rsidR="00670364" w:rsidRPr="00E5262E">
        <w:rPr>
          <w:color w:val="1F497D" w:themeColor="text2"/>
        </w:rPr>
        <w:t>the incremental cost effectiveness ratio (ICER) of the comparator strategies compared with the baseline strategies, and so the cost-effectiveness of TTE in this context.</w:t>
      </w:r>
      <w:commentRangeEnd w:id="86"/>
      <w:r w:rsidR="00BC79E5">
        <w:rPr>
          <w:rStyle w:val="CommentReference"/>
          <w:rFonts w:ascii="Times New Roman" w:eastAsia="Times New Roman" w:hAnsi="Times New Roman" w:cs="Times New Roman"/>
          <w:lang w:val="en-GB" w:eastAsia="en-GB" w:bidi="ar-SA"/>
        </w:rPr>
        <w:commentReference w:id="86"/>
      </w:r>
      <w:r w:rsidR="00670364" w:rsidRPr="00E5262E">
        <w:rPr>
          <w:color w:val="1F497D" w:themeColor="text2"/>
        </w:rPr>
        <w:t xml:space="preserve"> The probability that the</w:t>
      </w:r>
      <w:r w:rsidR="00266451" w:rsidRPr="00E5262E">
        <w:rPr>
          <w:color w:val="1F497D" w:themeColor="text2"/>
        </w:rPr>
        <w:t xml:space="preserve"> addition of TTE </w:t>
      </w:r>
      <w:r w:rsidR="00670364" w:rsidRPr="00E5262E">
        <w:rPr>
          <w:color w:val="1F497D" w:themeColor="text2"/>
        </w:rPr>
        <w:t xml:space="preserve">is cost-effective at a wide range of </w:t>
      </w:r>
      <w:r w:rsidR="000F1109" w:rsidRPr="00E5262E">
        <w:rPr>
          <w:color w:val="1F497D" w:themeColor="text2"/>
        </w:rPr>
        <w:t>maximum acceptable incremental cost effectiveness ratios (MAICERS) is presented in the form of cost-effectiveness acceptability frontiers (CEAFs).</w:t>
      </w:r>
      <w:r w:rsidR="00266451" w:rsidRPr="00E5262E">
        <w:rPr>
          <w:color w:val="1F497D" w:themeColor="text2"/>
        </w:rPr>
        <w:t xml:space="preserve"> </w:t>
      </w:r>
      <w:r w:rsidR="00374E80" w:rsidRPr="00E5262E">
        <w:rPr>
          <w:color w:val="1F497D" w:themeColor="text2"/>
        </w:rPr>
        <w:fldChar w:fldCharType="begin" w:fldLock="1"/>
      </w:r>
      <w:r w:rsidR="00B56A7D">
        <w:rPr>
          <w:color w:val="1F497D" w:themeColor="text2"/>
        </w:rPr>
        <w:instrText>ADDIN CSL_CITATION { "citationItems" : [ { "id" : "ITEM-1", "itemData" : { "URL" : "http://www.nice.org.uk/media/B52/A7/TAMethodsGuideUpdatedJune2008.pdf", "author" : [ { "family" : "NICE", "given" : "" } ], "id" : "ITEM-1", "issued" : { "date-parts" : [ [ "2008" ] ] }, "title" : "Guide to the methods of technology appraisal", "type" : "webpage" }, "uris" : [ "http://www.mendeley.com/documents/?uuid=ed915307-1f9e-4c6a-988a-a9210492d557" ] } ], "mendeley" : { "previouslyFormattedCitation" : "(10)" }, "properties" : { "noteIndex" : 0 }, "schema" : "https://github.com/citation-style-language/schema/raw/master/csl-citation.json" }</w:instrText>
      </w:r>
      <w:r w:rsidR="00374E80" w:rsidRPr="00E5262E">
        <w:rPr>
          <w:color w:val="1F497D" w:themeColor="text2"/>
        </w:rPr>
        <w:fldChar w:fldCharType="separate"/>
      </w:r>
      <w:r w:rsidR="00B56A7D" w:rsidRPr="00B56A7D">
        <w:rPr>
          <w:noProof/>
          <w:color w:val="1F497D" w:themeColor="text2"/>
        </w:rPr>
        <w:t>(10)</w:t>
      </w:r>
      <w:r w:rsidR="00374E80" w:rsidRPr="00E5262E">
        <w:rPr>
          <w:color w:val="1F497D" w:themeColor="text2"/>
        </w:rPr>
        <w:fldChar w:fldCharType="end"/>
      </w:r>
    </w:p>
    <w:p w:rsidR="00454436" w:rsidRPr="00E5262E" w:rsidRDefault="00454436" w:rsidP="008D11C1">
      <w:pPr>
        <w:rPr>
          <w:color w:val="1F497D" w:themeColor="text2"/>
        </w:rPr>
      </w:pPr>
      <w:r w:rsidRPr="00E5262E">
        <w:rPr>
          <w:color w:val="1F497D" w:themeColor="text2"/>
        </w:rPr>
        <w:t xml:space="preserve">The expected value of perfect information (EVPI) was calculated. This provides the maximum level of investment that a funding body would be prepared to pay to eliminate all uncertainty in the decision </w:t>
      </w:r>
      <w:r w:rsidRPr="00E5262E">
        <w:rPr>
          <w:color w:val="1F497D" w:themeColor="text2"/>
        </w:rPr>
        <w:lastRenderedPageBreak/>
        <w:t>problem.</w:t>
      </w:r>
      <w:r w:rsidR="00374E80" w:rsidRPr="00E5262E">
        <w:rPr>
          <w:color w:val="1F497D" w:themeColor="text2"/>
        </w:rPr>
        <w:fldChar w:fldCharType="begin" w:fldLock="1"/>
      </w:r>
      <w:r w:rsidR="00B56A7D">
        <w:rPr>
          <w:color w:val="1F497D" w:themeColor="text2"/>
        </w:rPr>
        <w:instrText>ADDIN CSL_CITATION { "citationItems" : [ { "id" : "ITEM-1", "itemData" : { "abstract" : "Whilst significant advances have been made in persuading clinical researchers of the value of conducting economic evaluation alongside clinical trials, a number of problems remain. The most fundamental is the fact that economic principles are almost entirely ignored in the traditional approach to trial design. For example, in the selection of an optimal sample size no consideration is given to the marginal costs or benefits of sample information. In the traditional approach this can lead to either unbounded or arbitrary sample sizes. This paper presents a decision-analytic approach to trial design which takes explicit account of the costs of sampling, the benefits of sample information and the decision rules of cost-effectiveness analysis. It also provides a consistent framework for setting priorities in research funding and establishes a set of screens (or hurdles) to evaluate the potential cost-effectiveness of research proposals. The framework permits research priority setting based explicitly on the budget constraint faced by clinical practitioners and on the information available prior to prospective research. It demonstrates the link between the value of clinical research and the budgetary restrictions on service provision, and it provides practical tools to establish the optimal allocation of resources between areas of clinical research or between service provision and research.", "author" : [ { "family" : "Claxton", "given" : "K" }, { "family" : "Posnett", "given" : "J" } ], "container-title" : "Health Economics", "id" : "ITEM-1", "issue" : "6", "issued" : { "date-parts" : [ [ "1996" ] ] }, "page" : "513-524", "publisher" : "John Wiley &amp; Sons", "title" : "An economic approach to clinical trial design and research priority-setting.", "type" : "article-journal", "volume" : "5" }, "uris" : [ "http://www.mendeley.com/documents/?uuid=199d73e3-d495-4ffc-a802-22ee0102f0b2" ] } ], "mendeley" : { "previouslyFormattedCitation" : "(11)" }, "properties" : { "noteIndex" : 0 }, "schema" : "https://github.com/citation-style-language/schema/raw/master/csl-citation.json" }</w:instrText>
      </w:r>
      <w:r w:rsidR="00374E80" w:rsidRPr="00E5262E">
        <w:rPr>
          <w:color w:val="1F497D" w:themeColor="text2"/>
        </w:rPr>
        <w:fldChar w:fldCharType="separate"/>
      </w:r>
      <w:r w:rsidR="00B56A7D" w:rsidRPr="00B56A7D">
        <w:rPr>
          <w:noProof/>
          <w:color w:val="1F497D" w:themeColor="text2"/>
        </w:rPr>
        <w:t>(11)</w:t>
      </w:r>
      <w:r w:rsidR="00374E80" w:rsidRPr="00E5262E">
        <w:rPr>
          <w:color w:val="1F497D" w:themeColor="text2"/>
        </w:rPr>
        <w:fldChar w:fldCharType="end"/>
      </w:r>
      <w:r w:rsidRPr="00E5262E">
        <w:rPr>
          <w:color w:val="1F497D" w:themeColor="text2"/>
        </w:rPr>
        <w:t xml:space="preserve"> In calculating EVPI an estimation of the number of patients who will be affected by the decision is required. </w:t>
      </w:r>
      <w:r w:rsidR="00DF7E46" w:rsidRPr="00E5262E">
        <w:rPr>
          <w:color w:val="1F497D" w:themeColor="text2"/>
        </w:rPr>
        <w:t>A</w:t>
      </w:r>
      <w:r w:rsidRPr="00E5262E">
        <w:rPr>
          <w:color w:val="1F497D" w:themeColor="text2"/>
        </w:rPr>
        <w:t>ssuming that</w:t>
      </w:r>
      <w:r w:rsidR="00C42A71" w:rsidRPr="00E5262E">
        <w:rPr>
          <w:color w:val="1F497D" w:themeColor="text2"/>
        </w:rPr>
        <w:t>:</w:t>
      </w:r>
      <w:r w:rsidRPr="00E5262E">
        <w:rPr>
          <w:color w:val="1F497D" w:themeColor="text2"/>
        </w:rPr>
        <w:t xml:space="preserve"> </w:t>
      </w:r>
      <w:r w:rsidR="00500063" w:rsidRPr="00E5262E">
        <w:rPr>
          <w:color w:val="1F497D" w:themeColor="text2"/>
        </w:rPr>
        <w:t>there are 6.7 million people aged between 55 and 64 years in England and Wales;</w:t>
      </w:r>
      <w:r w:rsidR="00374E80" w:rsidRPr="00E5262E">
        <w:rPr>
          <w:color w:val="1F497D" w:themeColor="text2"/>
        </w:rPr>
        <w:fldChar w:fldCharType="begin" w:fldLock="1"/>
      </w:r>
      <w:r w:rsidR="00B56A7D">
        <w:rPr>
          <w:color w:val="1F497D" w:themeColor="text2"/>
        </w:rPr>
        <w:instrText>ADDIN CSL_CITATION { "citationItems" : [ { "id" : "ITEM-1", "itemData" : { "URL" : "http://www.ons.gov.uk/ons/publications/re-reference-tables.html?edition=tcm:77-231283", "author" : [ { "family" : "Office for National Statistics", "given" : "" } ], "id" : "ITEM-1", "issued" : { "date-parts" : [ [ "0" ] ] }, "title" : "Population Estimates by Marital Status, Mid-2010. 2012", "type" : "webpage" }, "uris" : [ "http://www.mendeley.com/documents/?uuid=5c25ca0c-37ab-4190-bb9d-875eb06f641e" ] } ], "mendeley" : { "previouslyFormattedCitation" : "(12)" }, "properties" : { "noteIndex" : 0 }, "schema" : "https://github.com/citation-style-language/schema/raw/master/csl-citation.json" }</w:instrText>
      </w:r>
      <w:r w:rsidR="00374E80" w:rsidRPr="00E5262E">
        <w:rPr>
          <w:color w:val="1F497D" w:themeColor="text2"/>
        </w:rPr>
        <w:fldChar w:fldCharType="separate"/>
      </w:r>
      <w:r w:rsidR="00B56A7D" w:rsidRPr="00B56A7D">
        <w:rPr>
          <w:noProof/>
          <w:color w:val="1F497D" w:themeColor="text2"/>
        </w:rPr>
        <w:t>(12)</w:t>
      </w:r>
      <w:r w:rsidR="00374E80" w:rsidRPr="00E5262E">
        <w:rPr>
          <w:color w:val="1F497D" w:themeColor="text2"/>
        </w:rPr>
        <w:fldChar w:fldCharType="end"/>
      </w:r>
      <w:r w:rsidR="00500063" w:rsidRPr="00E5262E">
        <w:rPr>
          <w:color w:val="1F497D" w:themeColor="text2"/>
        </w:rPr>
        <w:t xml:space="preserve"> the incidence of AF was 1 per 1,000 person years (approximately the pooled rate for women and men aged 55 to 64 years reported by the Renfrew Paisley study);</w:t>
      </w:r>
      <w:r w:rsidR="00374E80" w:rsidRPr="00E5262E">
        <w:rPr>
          <w:color w:val="1F497D" w:themeColor="text2"/>
        </w:rPr>
        <w:fldChar w:fldCharType="begin" w:fldLock="1"/>
      </w:r>
      <w:r w:rsidR="00B56A7D">
        <w:rPr>
          <w:color w:val="1F497D" w:themeColor="text2"/>
        </w:rPr>
        <w:instrText>ADDIN CSL_CITATION { "citationItems" : [ { "id" : "ITEM-1", "itemData" : { "DOI" : "10.1136/heart.86.5.516", "author" : [ { "family" : "Stewart", "given" : "S" } ], "container-title" : "Heart", "id" : "ITEM-1", "issue" : "5", "issued" : { "date-parts" : [ [ "2001", "11", "1" ] ] }, "page" : "516-521", "title" : "Population prevalence, incidence, and predictors of atrial fibrillation in the Renfrew/Paisley study", "type" : "article-journal", "volume" : "86" }, "uris" : [ "http://www.mendeley.com/documents/?uuid=b0aefcf4-fd33-49b7-9159-3a3920d2e245" ] } ], "mendeley" : { "previouslyFormattedCitation" : "(13)" }, "properties" : { "noteIndex" : 0 }, "schema" : "https://github.com/citation-style-language/schema/raw/master/csl-citation.json" }</w:instrText>
      </w:r>
      <w:r w:rsidR="00374E80" w:rsidRPr="00E5262E">
        <w:rPr>
          <w:color w:val="1F497D" w:themeColor="text2"/>
        </w:rPr>
        <w:fldChar w:fldCharType="separate"/>
      </w:r>
      <w:r w:rsidR="00B56A7D" w:rsidRPr="00B56A7D">
        <w:rPr>
          <w:noProof/>
          <w:color w:val="1F497D" w:themeColor="text2"/>
        </w:rPr>
        <w:t>(13)</w:t>
      </w:r>
      <w:r w:rsidR="00374E80" w:rsidRPr="00E5262E">
        <w:rPr>
          <w:color w:val="1F497D" w:themeColor="text2"/>
        </w:rPr>
        <w:fldChar w:fldCharType="end"/>
      </w:r>
      <w:r w:rsidRPr="00E5262E">
        <w:rPr>
          <w:color w:val="1F497D" w:themeColor="text2"/>
        </w:rPr>
        <w:t xml:space="preserve"> 6% of people are in the </w:t>
      </w:r>
      <w:commentRangeStart w:id="89"/>
      <w:r w:rsidRPr="00E5262E">
        <w:rPr>
          <w:color w:val="1F497D" w:themeColor="text2"/>
        </w:rPr>
        <w:t>CHADS</w:t>
      </w:r>
      <w:r w:rsidRPr="00E5262E">
        <w:rPr>
          <w:color w:val="1F497D" w:themeColor="text2"/>
          <w:vertAlign w:val="subscript"/>
        </w:rPr>
        <w:t>2</w:t>
      </w:r>
      <w:r w:rsidR="00C42A71" w:rsidRPr="00E5262E">
        <w:rPr>
          <w:color w:val="1F497D" w:themeColor="text2"/>
        </w:rPr>
        <w:t xml:space="preserve"> 0</w:t>
      </w:r>
      <w:commentRangeEnd w:id="89"/>
      <w:r w:rsidR="00BC79E5">
        <w:rPr>
          <w:rStyle w:val="CommentReference"/>
          <w:rFonts w:ascii="Times New Roman" w:eastAsia="Times New Roman" w:hAnsi="Times New Roman" w:cs="Times New Roman"/>
          <w:lang w:val="en-GB" w:eastAsia="en-GB" w:bidi="ar-SA"/>
        </w:rPr>
        <w:commentReference w:id="89"/>
      </w:r>
      <w:r w:rsidR="00C42A71" w:rsidRPr="00E5262E">
        <w:rPr>
          <w:color w:val="1F497D" w:themeColor="text2"/>
        </w:rPr>
        <w:t xml:space="preserve"> category;</w:t>
      </w:r>
      <w:r w:rsidR="00374E80" w:rsidRPr="00E5262E">
        <w:rPr>
          <w:color w:val="1F497D" w:themeColor="text2"/>
        </w:rPr>
        <w:fldChar w:fldCharType="begin" w:fldLock="1"/>
      </w:r>
      <w:r w:rsidR="00B56A7D">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00374E80" w:rsidRPr="00E5262E">
        <w:rPr>
          <w:color w:val="1F497D" w:themeColor="text2"/>
        </w:rPr>
        <w:fldChar w:fldCharType="separate"/>
      </w:r>
      <w:r w:rsidR="00B56A7D" w:rsidRPr="00B56A7D">
        <w:rPr>
          <w:noProof/>
          <w:color w:val="1F497D" w:themeColor="text2"/>
        </w:rPr>
        <w:t>(6)</w:t>
      </w:r>
      <w:r w:rsidR="00374E80" w:rsidRPr="00E5262E">
        <w:rPr>
          <w:color w:val="1F497D" w:themeColor="text2"/>
        </w:rPr>
        <w:fldChar w:fldCharType="end"/>
      </w:r>
      <w:r w:rsidRPr="00E5262E">
        <w:rPr>
          <w:color w:val="1F497D" w:themeColor="text2"/>
        </w:rPr>
        <w:t xml:space="preserve"> and that the information is relevant for 10 years</w:t>
      </w:r>
      <w:r w:rsidR="00DF7E46" w:rsidRPr="00E5262E">
        <w:rPr>
          <w:color w:val="1F497D" w:themeColor="text2"/>
        </w:rPr>
        <w:t>, then</w:t>
      </w:r>
      <w:r w:rsidRPr="00E5262E">
        <w:rPr>
          <w:color w:val="1F497D" w:themeColor="text2"/>
        </w:rPr>
        <w:t xml:space="preserve"> around 70,000 people would benefit from the</w:t>
      </w:r>
      <w:r w:rsidR="00C23AC0" w:rsidRPr="00E5262E">
        <w:rPr>
          <w:color w:val="1F497D" w:themeColor="text2"/>
        </w:rPr>
        <w:t>re</w:t>
      </w:r>
      <w:r w:rsidRPr="00E5262E">
        <w:rPr>
          <w:color w:val="1F497D" w:themeColor="text2"/>
        </w:rPr>
        <w:t xml:space="preserve"> being no uncertainty regarding whether TTE is cost effective.</w:t>
      </w:r>
    </w:p>
    <w:p w:rsidR="00454436" w:rsidRPr="00E5262E" w:rsidRDefault="00DF7E46" w:rsidP="008D11C1">
      <w:pPr>
        <w:rPr>
          <w:color w:val="1F497D" w:themeColor="text2"/>
        </w:rPr>
      </w:pPr>
      <w:r w:rsidRPr="00E5262E">
        <w:rPr>
          <w:color w:val="1F497D" w:themeColor="text2"/>
        </w:rPr>
        <w:t>S</w:t>
      </w:r>
      <w:r w:rsidR="00454436" w:rsidRPr="00E5262E">
        <w:rPr>
          <w:color w:val="1F497D" w:themeColor="text2"/>
        </w:rPr>
        <w:t xml:space="preserve">ensitivity analyses were </w:t>
      </w:r>
      <w:r w:rsidRPr="00E5262E">
        <w:rPr>
          <w:color w:val="1F497D" w:themeColor="text2"/>
        </w:rPr>
        <w:t xml:space="preserve">also </w:t>
      </w:r>
      <w:r w:rsidR="00454436" w:rsidRPr="00E5262E">
        <w:rPr>
          <w:color w:val="1F497D" w:themeColor="text2"/>
        </w:rPr>
        <w:t xml:space="preserve">undertaken on two key parameters, the </w:t>
      </w:r>
      <w:r w:rsidR="000F1109" w:rsidRPr="00E5262E">
        <w:rPr>
          <w:color w:val="1F497D" w:themeColor="text2"/>
        </w:rPr>
        <w:t>TPHR, and</w:t>
      </w:r>
      <w:r w:rsidR="00454436" w:rsidRPr="00E5262E">
        <w:rPr>
          <w:color w:val="1F497D" w:themeColor="text2"/>
        </w:rPr>
        <w:t xml:space="preserve"> the joint uncertainty in the sensitivity and specificity of TTE in detecting LA ABN.</w:t>
      </w:r>
    </w:p>
    <w:bookmarkEnd w:id="85"/>
    <w:p w:rsidR="0005390C" w:rsidRPr="003A6116" w:rsidRDefault="00DF4463" w:rsidP="003562A1">
      <w:pPr>
        <w:pStyle w:val="Heading2"/>
        <w:numPr>
          <w:ilvl w:val="0"/>
          <w:numId w:val="0"/>
        </w:numPr>
        <w:rPr>
          <w:color w:val="1F497D" w:themeColor="text2"/>
        </w:rPr>
      </w:pPr>
      <w:r w:rsidRPr="003A6116">
        <w:rPr>
          <w:color w:val="1F497D" w:themeColor="text2"/>
        </w:rPr>
        <w:t>Results</w:t>
      </w:r>
    </w:p>
    <w:p w:rsidR="000804F2" w:rsidRPr="003A6116" w:rsidRDefault="000804F2" w:rsidP="008D11C1">
      <w:pPr>
        <w:rPr>
          <w:color w:val="1F497D" w:themeColor="text2"/>
        </w:rPr>
      </w:pPr>
      <w:r w:rsidRPr="003A6116">
        <w:rPr>
          <w:color w:val="1F497D" w:themeColor="text2"/>
        </w:rPr>
        <w:t xml:space="preserve">Due to the large number of scenarios run, only the results for two scenarios are presented </w:t>
      </w:r>
      <w:r w:rsidR="0055657D" w:rsidRPr="003A6116">
        <w:rPr>
          <w:color w:val="1F497D" w:themeColor="text2"/>
        </w:rPr>
        <w:t xml:space="preserve">in detail </w:t>
      </w:r>
      <w:r w:rsidRPr="003A6116">
        <w:rPr>
          <w:color w:val="1F497D" w:themeColor="text2"/>
        </w:rPr>
        <w:t>here for illustration. The full results are available in the online appendix [LINK]</w:t>
      </w:r>
      <w:r w:rsidR="0055657D" w:rsidRPr="003A6116">
        <w:rPr>
          <w:color w:val="1F497D" w:themeColor="text2"/>
        </w:rPr>
        <w:t>. These two scenarios are: fifty year old males with an initial CHADS</w:t>
      </w:r>
      <w:r w:rsidR="0055657D" w:rsidRPr="003A6116">
        <w:rPr>
          <w:color w:val="1F497D" w:themeColor="text2"/>
          <w:vertAlign w:val="subscript"/>
        </w:rPr>
        <w:t>2</w:t>
      </w:r>
      <w:r w:rsidR="0055657D" w:rsidRPr="003A6116">
        <w:rPr>
          <w:color w:val="1F497D" w:themeColor="text2"/>
          <w:vertAlign w:val="subscript"/>
        </w:rPr>
        <w:softHyphen/>
        <w:t xml:space="preserve"> </w:t>
      </w:r>
      <w:r w:rsidR="0055657D" w:rsidRPr="003A6116">
        <w:rPr>
          <w:color w:val="1F497D" w:themeColor="text2"/>
        </w:rPr>
        <w:t>score of zero; and fifty year old males with an initial CHADS</w:t>
      </w:r>
      <w:r w:rsidR="0055657D" w:rsidRPr="003A6116">
        <w:rPr>
          <w:color w:val="1F497D" w:themeColor="text2"/>
          <w:vertAlign w:val="subscript"/>
        </w:rPr>
        <w:t>2</w:t>
      </w:r>
      <w:r w:rsidR="0055657D" w:rsidRPr="003A6116">
        <w:rPr>
          <w:color w:val="1F497D" w:themeColor="text2"/>
        </w:rPr>
        <w:t xml:space="preserve"> score of one. </w:t>
      </w:r>
      <w:ins w:id="90" w:author="Matt" w:date="2012-09-12T12:27:00Z">
        <w:r w:rsidR="00BC79E5">
          <w:rPr>
            <w:color w:val="1F497D" w:themeColor="text2"/>
          </w:rPr>
          <w:t xml:space="preserve"> In these scenarios the OAC assumed was warfarin.</w:t>
        </w:r>
      </w:ins>
    </w:p>
    <w:p w:rsidR="00E2513B" w:rsidRPr="003A6116" w:rsidDel="00BC79E5" w:rsidRDefault="00E2513B" w:rsidP="00E2513B">
      <w:pPr>
        <w:pStyle w:val="Heading3"/>
        <w:numPr>
          <w:ilvl w:val="0"/>
          <w:numId w:val="0"/>
        </w:numPr>
        <w:rPr>
          <w:del w:id="91" w:author="Matt" w:date="2012-09-12T12:26:00Z"/>
          <w:color w:val="1F497D" w:themeColor="text2"/>
        </w:rPr>
      </w:pPr>
      <w:del w:id="92" w:author="Matt" w:date="2012-09-12T12:26:00Z">
        <w:r w:rsidRPr="003A6116" w:rsidDel="00BC79E5">
          <w:rPr>
            <w:color w:val="1F497D" w:themeColor="text2"/>
          </w:rPr>
          <w:delText>Main results</w:delText>
        </w:r>
      </w:del>
    </w:p>
    <w:p w:rsidR="00273A34" w:rsidRPr="003A6116" w:rsidRDefault="00374E80" w:rsidP="008D11C1">
      <w:pPr>
        <w:rPr>
          <w:color w:val="1F497D" w:themeColor="text2"/>
        </w:rPr>
      </w:pPr>
      <w:r w:rsidRPr="003A6116">
        <w:rPr>
          <w:color w:val="1F497D" w:themeColor="text2"/>
        </w:rPr>
        <w:fldChar w:fldCharType="begin"/>
      </w:r>
      <w:r w:rsidR="00ED065B" w:rsidRPr="003A6116">
        <w:rPr>
          <w:color w:val="1F497D" w:themeColor="text2"/>
        </w:rPr>
        <w:instrText xml:space="preserve"> REF _Ref321238070 \h </w:instrText>
      </w:r>
      <w:r w:rsidR="003E2C5D" w:rsidRPr="003A6116">
        <w:rPr>
          <w:color w:val="1F497D" w:themeColor="text2"/>
        </w:rPr>
        <w:instrText xml:space="preserve"> \* MERGEFORMAT </w:instrText>
      </w:r>
      <w:r w:rsidRPr="003A6116">
        <w:rPr>
          <w:color w:val="1F497D" w:themeColor="text2"/>
        </w:rPr>
      </w:r>
      <w:r w:rsidRPr="003A6116">
        <w:rPr>
          <w:color w:val="1F497D" w:themeColor="text2"/>
        </w:rPr>
        <w:fldChar w:fldCharType="separate"/>
      </w:r>
      <w:r w:rsidR="00492057" w:rsidRPr="003A6116">
        <w:rPr>
          <w:color w:val="1F497D" w:themeColor="text2"/>
        </w:rPr>
        <w:t>Table 3</w:t>
      </w:r>
      <w:r w:rsidRPr="003A6116">
        <w:rPr>
          <w:color w:val="1F497D" w:themeColor="text2"/>
        </w:rPr>
        <w:fldChar w:fldCharType="end"/>
      </w:r>
      <w:r w:rsidR="00605BB7" w:rsidRPr="003A6116">
        <w:rPr>
          <w:color w:val="1F497D" w:themeColor="text2"/>
        </w:rPr>
        <w:t xml:space="preserve"> </w:t>
      </w:r>
      <w:r w:rsidR="00AD6705" w:rsidRPr="003A6116">
        <w:rPr>
          <w:color w:val="1F497D" w:themeColor="text2"/>
        </w:rPr>
        <w:t xml:space="preserve">compares </w:t>
      </w:r>
      <w:r w:rsidR="00B325C3" w:rsidRPr="003A6116">
        <w:rPr>
          <w:color w:val="1F497D" w:themeColor="text2"/>
        </w:rPr>
        <w:t xml:space="preserve">the simulated patient experience when TTE is added to </w:t>
      </w:r>
      <w:r w:rsidR="00AD6705" w:rsidRPr="003A6116">
        <w:rPr>
          <w:color w:val="1F497D" w:themeColor="text2"/>
        </w:rPr>
        <w:t xml:space="preserve">the decision making process either for fifty year old males with </w:t>
      </w:r>
      <w:r w:rsidR="00273A34" w:rsidRPr="003A6116">
        <w:rPr>
          <w:color w:val="1F497D" w:themeColor="text2"/>
        </w:rPr>
        <w:t xml:space="preserve">either </w:t>
      </w:r>
      <w:r w:rsidR="00AD6705" w:rsidRPr="003A6116">
        <w:rPr>
          <w:color w:val="1F497D" w:themeColor="text2"/>
        </w:rPr>
        <w:t xml:space="preserve">an initial </w:t>
      </w:r>
      <w:r w:rsidR="00B325C3" w:rsidRPr="003A6116">
        <w:rPr>
          <w:color w:val="1F497D" w:themeColor="text2"/>
        </w:rPr>
        <w:t>CHADS</w:t>
      </w:r>
      <w:r w:rsidR="00B325C3" w:rsidRPr="003A6116">
        <w:rPr>
          <w:color w:val="1F497D" w:themeColor="text2"/>
          <w:vertAlign w:val="subscript"/>
        </w:rPr>
        <w:t>2</w:t>
      </w:r>
      <w:r w:rsidR="00B325C3" w:rsidRPr="003A6116">
        <w:rPr>
          <w:color w:val="1F497D" w:themeColor="text2"/>
        </w:rPr>
        <w:t xml:space="preserve"> </w:t>
      </w:r>
      <w:r w:rsidR="00AD6705" w:rsidRPr="003A6116">
        <w:rPr>
          <w:color w:val="1F497D" w:themeColor="text2"/>
        </w:rPr>
        <w:t>score of zero, or an initial CHADS</w:t>
      </w:r>
      <w:r w:rsidR="00AD6705" w:rsidRPr="003A6116">
        <w:rPr>
          <w:color w:val="1F497D" w:themeColor="text2"/>
          <w:vertAlign w:val="subscript"/>
        </w:rPr>
        <w:t>2</w:t>
      </w:r>
      <w:r w:rsidR="00AD6705" w:rsidRPr="003A6116">
        <w:rPr>
          <w:color w:val="1F497D" w:themeColor="text2"/>
        </w:rPr>
        <w:t xml:space="preserve"> score of one point. </w:t>
      </w:r>
      <w:r w:rsidR="00273A34" w:rsidRPr="003A6116">
        <w:rPr>
          <w:color w:val="1F497D" w:themeColor="text2"/>
        </w:rPr>
        <w:t>For both cohorts the effect of using TTE to inform the decision is to increase the number of life</w:t>
      </w:r>
      <w:ins w:id="93" w:author="Matt" w:date="2012-09-12T12:27:00Z">
        <w:r w:rsidR="00DD5C22">
          <w:rPr>
            <w:color w:val="1F497D" w:themeColor="text2"/>
          </w:rPr>
          <w:t xml:space="preserve"> </w:t>
        </w:r>
      </w:ins>
      <w:r w:rsidR="00273A34" w:rsidRPr="003A6116">
        <w:rPr>
          <w:color w:val="1F497D" w:themeColor="text2"/>
        </w:rPr>
        <w:t>years, decrease the proportion of patients dying of strokes, but increase the proportion dying of major bleeding events. The increase in life</w:t>
      </w:r>
      <w:ins w:id="94" w:author="Matt" w:date="2012-09-12T12:35:00Z">
        <w:r w:rsidR="007973DF">
          <w:rPr>
            <w:color w:val="1F497D" w:themeColor="text2"/>
          </w:rPr>
          <w:t xml:space="preserve"> </w:t>
        </w:r>
      </w:ins>
      <w:r w:rsidR="00273A34" w:rsidRPr="003A6116">
        <w:rPr>
          <w:color w:val="1F497D" w:themeColor="text2"/>
        </w:rPr>
        <w:t>years gained is more modest in the cohort with an initial CHADS</w:t>
      </w:r>
      <w:r w:rsidR="00273A34" w:rsidRPr="003A6116">
        <w:rPr>
          <w:color w:val="1F497D" w:themeColor="text2"/>
          <w:vertAlign w:val="subscript"/>
        </w:rPr>
        <w:t>2</w:t>
      </w:r>
      <w:r w:rsidR="00273A34" w:rsidRPr="003A6116">
        <w:rPr>
          <w:color w:val="1F497D" w:themeColor="text2"/>
        </w:rPr>
        <w:t xml:space="preserve"> score of zero points than in the cohort with an initial CHADS</w:t>
      </w:r>
      <w:r w:rsidR="00273A34" w:rsidRPr="003A6116">
        <w:rPr>
          <w:color w:val="1F497D" w:themeColor="text2"/>
          <w:vertAlign w:val="subscript"/>
        </w:rPr>
        <w:t>2</w:t>
      </w:r>
      <w:r w:rsidR="00273A34" w:rsidRPr="003A6116">
        <w:rPr>
          <w:color w:val="1F497D" w:themeColor="text2"/>
        </w:rPr>
        <w:t xml:space="preserve"> score of one point. The proportion of patients suffering </w:t>
      </w:r>
      <w:del w:id="95" w:author="Matt" w:date="2012-09-12T12:36:00Z">
        <w:r w:rsidR="00273A34" w:rsidRPr="003A6116" w:rsidDel="007973DF">
          <w:rPr>
            <w:color w:val="1F497D" w:themeColor="text2"/>
          </w:rPr>
          <w:delText xml:space="preserve">either independent or dependent </w:delText>
        </w:r>
      </w:del>
      <w:r w:rsidR="00273A34" w:rsidRPr="003A6116">
        <w:rPr>
          <w:color w:val="1F497D" w:themeColor="text2"/>
        </w:rPr>
        <w:t xml:space="preserve">strokes is decreased in the TTE arms compared with the no TTE arms, but the proportion experiencing either </w:t>
      </w:r>
      <w:proofErr w:type="spellStart"/>
      <w:r w:rsidR="00273A34" w:rsidRPr="003A6116">
        <w:rPr>
          <w:color w:val="1F497D" w:themeColor="text2"/>
        </w:rPr>
        <w:t>incracranial</w:t>
      </w:r>
      <w:proofErr w:type="spellEnd"/>
      <w:r w:rsidR="00273A34" w:rsidRPr="003A6116">
        <w:rPr>
          <w:color w:val="1F497D" w:themeColor="text2"/>
        </w:rPr>
        <w:t xml:space="preserve"> </w:t>
      </w:r>
      <w:proofErr w:type="spellStart"/>
      <w:r w:rsidR="00273A34" w:rsidRPr="003A6116">
        <w:rPr>
          <w:color w:val="1F497D" w:themeColor="text2"/>
        </w:rPr>
        <w:t>haemorrhages</w:t>
      </w:r>
      <w:proofErr w:type="spellEnd"/>
      <w:r w:rsidR="00273A34" w:rsidRPr="003A6116">
        <w:rPr>
          <w:color w:val="1F497D" w:themeColor="text2"/>
        </w:rPr>
        <w:t xml:space="preserve"> (ICH) or </w:t>
      </w:r>
      <w:proofErr w:type="spellStart"/>
      <w:r w:rsidR="00273A34" w:rsidRPr="003A6116">
        <w:rPr>
          <w:color w:val="1F497D" w:themeColor="text2"/>
        </w:rPr>
        <w:t>nonintracranial</w:t>
      </w:r>
      <w:proofErr w:type="spellEnd"/>
      <w:r w:rsidR="00273A34" w:rsidRPr="003A6116">
        <w:rPr>
          <w:color w:val="1F497D" w:themeColor="text2"/>
        </w:rPr>
        <w:t xml:space="preserve"> </w:t>
      </w:r>
      <w:proofErr w:type="spellStart"/>
      <w:r w:rsidR="00273A34" w:rsidRPr="003A6116">
        <w:rPr>
          <w:color w:val="1F497D" w:themeColor="text2"/>
        </w:rPr>
        <w:t>haemorrhages</w:t>
      </w:r>
      <w:proofErr w:type="spellEnd"/>
      <w:r w:rsidR="00273A34" w:rsidRPr="003A6116">
        <w:rPr>
          <w:color w:val="1F497D" w:themeColor="text2"/>
        </w:rPr>
        <w:t xml:space="preserve"> (NICH) is increased. </w:t>
      </w:r>
    </w:p>
    <w:p w:rsidR="001B7E26" w:rsidRPr="001B7E26" w:rsidRDefault="00C42A71" w:rsidP="008D11C1">
      <w:pPr>
        <w:rPr>
          <w:color w:val="1F497D" w:themeColor="text2"/>
        </w:rPr>
      </w:pPr>
      <w:commentRangeStart w:id="96"/>
      <w:del w:id="97" w:author="Matt" w:date="2012-09-12T12:36:00Z">
        <w:r w:rsidRPr="003A6116" w:rsidDel="007973DF">
          <w:rPr>
            <w:color w:val="1F497D" w:themeColor="text2"/>
          </w:rPr>
          <w:delText>Where</w:delText>
        </w:r>
      </w:del>
      <w:commentRangeEnd w:id="96"/>
      <w:r w:rsidR="007973DF">
        <w:rPr>
          <w:rStyle w:val="CommentReference"/>
          <w:rFonts w:ascii="Times New Roman" w:eastAsia="Times New Roman" w:hAnsi="Times New Roman" w:cs="Times New Roman"/>
          <w:lang w:val="en-GB" w:eastAsia="en-GB" w:bidi="ar-SA"/>
        </w:rPr>
        <w:commentReference w:id="96"/>
      </w:r>
      <w:del w:id="98" w:author="Matt" w:date="2012-09-12T12:36:00Z">
        <w:r w:rsidRPr="003A6116" w:rsidDel="007973DF">
          <w:rPr>
            <w:color w:val="1F497D" w:themeColor="text2"/>
          </w:rPr>
          <w:delText xml:space="preserve"> a new intervention is estimated to be both more costly and more clinically effective than standard practice, </w:delText>
        </w:r>
        <w:r w:rsidR="002379A0" w:rsidRPr="003A6116" w:rsidDel="007973DF">
          <w:rPr>
            <w:color w:val="1F497D" w:themeColor="text2"/>
          </w:rPr>
          <w:delText xml:space="preserve">the </w:delText>
        </w:r>
        <w:r w:rsidRPr="003A6116" w:rsidDel="007973DF">
          <w:rPr>
            <w:color w:val="1F497D" w:themeColor="text2"/>
          </w:rPr>
          <w:delText xml:space="preserve">ratio of additional cost to additional benefit can be meaningfully described </w:delText>
        </w:r>
        <w:r w:rsidR="002379A0" w:rsidRPr="003A6116" w:rsidDel="007973DF">
          <w:rPr>
            <w:color w:val="1F497D" w:themeColor="text2"/>
          </w:rPr>
          <w:delText xml:space="preserve">using </w:delText>
        </w:r>
        <w:r w:rsidRPr="003A6116" w:rsidDel="007973DF">
          <w:rPr>
            <w:color w:val="1F497D" w:themeColor="text2"/>
          </w:rPr>
          <w:delText xml:space="preserve">an incremental cost effectiveness ratio (ICER). Where the new intervention </w:delText>
        </w:r>
        <w:r w:rsidR="002379A0" w:rsidRPr="003A6116" w:rsidDel="007973DF">
          <w:rPr>
            <w:color w:val="1F497D" w:themeColor="text2"/>
          </w:rPr>
          <w:delText xml:space="preserve">is </w:delText>
        </w:r>
        <w:r w:rsidRPr="003A6116" w:rsidDel="007973DF">
          <w:rPr>
            <w:color w:val="1F497D" w:themeColor="text2"/>
          </w:rPr>
          <w:delText>both more efficacious and less co</w:delText>
        </w:r>
        <w:r w:rsidR="002379A0" w:rsidRPr="003A6116" w:rsidDel="007973DF">
          <w:rPr>
            <w:color w:val="1F497D" w:themeColor="text2"/>
          </w:rPr>
          <w:delText>stly than standard practice, the new intervention is described as having ‘simple dominance’ over standard practice, as no trade-off between additional cost and additional clinical effectiveness is required to make the decision to move to the new treatment. Where the new intervention</w:delText>
        </w:r>
        <w:r w:rsidR="002379A0" w:rsidRPr="001B7E26" w:rsidDel="007973DF">
          <w:rPr>
            <w:color w:val="1F497D" w:themeColor="text2"/>
          </w:rPr>
          <w:delText xml:space="preserve"> is both less efficacious and </w:delText>
        </w:r>
        <w:r w:rsidR="00D20CA0" w:rsidRPr="001B7E26" w:rsidDel="007973DF">
          <w:rPr>
            <w:color w:val="1F497D" w:themeColor="text2"/>
          </w:rPr>
          <w:delText>more</w:delText>
        </w:r>
        <w:r w:rsidR="002379A0" w:rsidRPr="001B7E26" w:rsidDel="007973DF">
          <w:rPr>
            <w:color w:val="1F497D" w:themeColor="text2"/>
          </w:rPr>
          <w:delText xml:space="preserve"> costly, the new treatment is d</w:delText>
        </w:r>
        <w:r w:rsidR="00DC17EE" w:rsidRPr="001B7E26" w:rsidDel="007973DF">
          <w:rPr>
            <w:color w:val="1F497D" w:themeColor="text2"/>
          </w:rPr>
          <w:delText xml:space="preserve">escribed as </w:delText>
        </w:r>
        <w:r w:rsidR="002379A0" w:rsidRPr="001B7E26" w:rsidDel="007973DF">
          <w:rPr>
            <w:color w:val="1F497D" w:themeColor="text2"/>
          </w:rPr>
          <w:delText xml:space="preserve">being ‘simply dominated’ by standard practice. </w:delText>
        </w:r>
      </w:del>
      <w:del w:id="99" w:author="Matt" w:date="2012-09-12T12:37:00Z">
        <w:r w:rsidR="002379A0" w:rsidRPr="001B7E26" w:rsidDel="007973DF">
          <w:rPr>
            <w:color w:val="1F497D" w:themeColor="text2"/>
          </w:rPr>
          <w:delText xml:space="preserve">Due to the uncertainty in the true values of the model input parameters, there exists a range of joint estimates of the incremental cost and incremental </w:delText>
        </w:r>
        <w:r w:rsidR="002379A0" w:rsidRPr="001B7E26" w:rsidDel="007973DF">
          <w:rPr>
            <w:color w:val="1F497D" w:themeColor="text2"/>
          </w:rPr>
          <w:lastRenderedPageBreak/>
          <w:delText>effectiveness of the new treatment compared with existing treatment, from which a 95% credible interval can be calculated.</w:delText>
        </w:r>
      </w:del>
      <w:r w:rsidR="002379A0" w:rsidRPr="001B7E26">
        <w:rPr>
          <w:color w:val="1F497D" w:themeColor="text2"/>
        </w:rPr>
        <w:t xml:space="preserve"> </w:t>
      </w:r>
    </w:p>
    <w:p w:rsidR="00920A0B" w:rsidRPr="003A6116" w:rsidRDefault="001B7E26" w:rsidP="00920A0B">
      <w:pPr>
        <w:rPr>
          <w:color w:val="1F497D" w:themeColor="text2"/>
        </w:rPr>
      </w:pPr>
      <w:commentRangeStart w:id="100"/>
      <w:r w:rsidRPr="001B7E26">
        <w:rPr>
          <w:color w:val="1F497D" w:themeColor="text2"/>
        </w:rPr>
        <w:t>For</w:t>
      </w:r>
      <w:commentRangeEnd w:id="100"/>
      <w:r w:rsidR="00444C4D">
        <w:rPr>
          <w:rStyle w:val="CommentReference"/>
          <w:rFonts w:ascii="Times New Roman" w:eastAsia="Times New Roman" w:hAnsi="Times New Roman" w:cs="Times New Roman"/>
          <w:lang w:val="en-GB" w:eastAsia="en-GB" w:bidi="ar-SA"/>
        </w:rPr>
        <w:commentReference w:id="100"/>
      </w:r>
      <w:r w:rsidRPr="001B7E26">
        <w:rPr>
          <w:color w:val="1F497D" w:themeColor="text2"/>
        </w:rPr>
        <w:t xml:space="preserve"> the cohort with an initial CHADS</w:t>
      </w:r>
      <w:r w:rsidRPr="001B7E26">
        <w:rPr>
          <w:color w:val="1F497D" w:themeColor="text2"/>
          <w:vertAlign w:val="subscript"/>
        </w:rPr>
        <w:t>2</w:t>
      </w:r>
      <w:r w:rsidRPr="001B7E26">
        <w:rPr>
          <w:color w:val="1F497D" w:themeColor="text2"/>
        </w:rPr>
        <w:t xml:space="preserve"> score of zero points, </w:t>
      </w:r>
      <w:r w:rsidRPr="001B7E26">
        <w:rPr>
          <w:color w:val="1F497D" w:themeColor="text2"/>
        </w:rPr>
        <w:fldChar w:fldCharType="begin"/>
      </w:r>
      <w:r w:rsidRPr="001B7E26">
        <w:rPr>
          <w:color w:val="1F497D" w:themeColor="text2"/>
        </w:rPr>
        <w:instrText xml:space="preserve"> REF _Ref335131627 \h </w:instrText>
      </w:r>
      <w:r>
        <w:rPr>
          <w:color w:val="1F497D" w:themeColor="text2"/>
        </w:rPr>
        <w:instrText xml:space="preserve"> \* MERGEFORMAT </w:instrText>
      </w:r>
      <w:r w:rsidRPr="001B7E26">
        <w:rPr>
          <w:color w:val="1F497D" w:themeColor="text2"/>
        </w:rPr>
      </w:r>
      <w:r w:rsidRPr="001B7E26">
        <w:rPr>
          <w:color w:val="1F497D" w:themeColor="text2"/>
        </w:rPr>
        <w:fldChar w:fldCharType="separate"/>
      </w:r>
      <w:r w:rsidRPr="001B7E26">
        <w:rPr>
          <w:color w:val="1F497D" w:themeColor="text2"/>
        </w:rPr>
        <w:t xml:space="preserve">Table </w:t>
      </w:r>
      <w:r w:rsidRPr="001B7E26">
        <w:rPr>
          <w:noProof/>
          <w:color w:val="1F497D" w:themeColor="text2"/>
        </w:rPr>
        <w:t>6</w:t>
      </w:r>
      <w:r w:rsidRPr="001B7E26">
        <w:rPr>
          <w:color w:val="1F497D" w:themeColor="text2"/>
        </w:rPr>
        <w:fldChar w:fldCharType="end"/>
      </w:r>
      <w:r w:rsidRPr="001B7E26">
        <w:rPr>
          <w:color w:val="1F497D" w:themeColor="text2"/>
        </w:rPr>
        <w:t xml:space="preserve"> presents a)</w:t>
      </w:r>
      <w:ins w:id="101" w:author="Matt" w:date="2012-09-12T12:36:00Z">
        <w:r w:rsidR="007973DF">
          <w:rPr>
            <w:color w:val="1F497D" w:themeColor="text2"/>
          </w:rPr>
          <w:t xml:space="preserve"> </w:t>
        </w:r>
      </w:ins>
      <w:r w:rsidRPr="001B7E26">
        <w:rPr>
          <w:color w:val="1F497D" w:themeColor="text2"/>
        </w:rPr>
        <w:t xml:space="preserve">a scatterplot of one </w:t>
      </w:r>
      <w:r w:rsidRPr="003A6116">
        <w:rPr>
          <w:color w:val="1F497D" w:themeColor="text2"/>
        </w:rPr>
        <w:t xml:space="preserve">thousand probabilistic sensitivity analysis runs; b) the cost effectiveness acceptability frontier, which shows the probability that the optimal option is cost-effective; c) the mean cost and mean QALY associated with each option, and the ICER associated with these mean values. </w:t>
      </w:r>
      <w:r w:rsidRPr="003A6116">
        <w:rPr>
          <w:color w:val="1F497D" w:themeColor="text2"/>
        </w:rPr>
        <w:fldChar w:fldCharType="begin"/>
      </w:r>
      <w:r w:rsidRPr="003A6116">
        <w:rPr>
          <w:color w:val="1F497D" w:themeColor="text2"/>
        </w:rPr>
        <w:instrText xml:space="preserve"> REF _Ref335131630 \h  \* MERGEFORMAT </w:instrText>
      </w:r>
      <w:r w:rsidRPr="003A6116">
        <w:rPr>
          <w:color w:val="1F497D" w:themeColor="text2"/>
        </w:rPr>
      </w:r>
      <w:r w:rsidRPr="003A6116">
        <w:rPr>
          <w:color w:val="1F497D" w:themeColor="text2"/>
        </w:rPr>
        <w:fldChar w:fldCharType="separate"/>
      </w:r>
      <w:r w:rsidRPr="003A6116">
        <w:rPr>
          <w:color w:val="1F497D" w:themeColor="text2"/>
        </w:rPr>
        <w:t xml:space="preserve">Table </w:t>
      </w:r>
      <w:r w:rsidRPr="003A6116">
        <w:rPr>
          <w:noProof/>
          <w:color w:val="1F497D" w:themeColor="text2"/>
        </w:rPr>
        <w:t>7</w:t>
      </w:r>
      <w:r w:rsidRPr="003A6116">
        <w:rPr>
          <w:color w:val="1F497D" w:themeColor="text2"/>
        </w:rPr>
        <w:fldChar w:fldCharType="end"/>
      </w:r>
      <w:r w:rsidRPr="003A6116">
        <w:rPr>
          <w:color w:val="1F497D" w:themeColor="text2"/>
        </w:rPr>
        <w:t xml:space="preserve"> presents the equivalent information for the cohort with an initial CHADS</w:t>
      </w:r>
      <w:r w:rsidRPr="003A6116">
        <w:rPr>
          <w:color w:val="1F497D" w:themeColor="text2"/>
          <w:vertAlign w:val="subscript"/>
        </w:rPr>
        <w:t>2</w:t>
      </w:r>
      <w:r w:rsidRPr="003A6116">
        <w:rPr>
          <w:color w:val="1F497D" w:themeColor="text2"/>
        </w:rPr>
        <w:t xml:space="preserve"> score of one point.</w:t>
      </w:r>
      <w:r w:rsidR="00920A0B" w:rsidRPr="003A6116">
        <w:rPr>
          <w:color w:val="1F497D" w:themeColor="text2"/>
        </w:rPr>
        <w:t xml:space="preserve"> </w:t>
      </w:r>
    </w:p>
    <w:p w:rsidR="00920A0B" w:rsidRPr="003A6116" w:rsidRDefault="00920A0B" w:rsidP="00920A0B">
      <w:pPr>
        <w:rPr>
          <w:color w:val="1F497D" w:themeColor="text2"/>
        </w:rPr>
      </w:pPr>
      <w:r w:rsidRPr="003A6116">
        <w:rPr>
          <w:color w:val="1F497D" w:themeColor="text2"/>
        </w:rPr>
        <w:t>For the cohort with an initial CHADS</w:t>
      </w:r>
      <w:r w:rsidRPr="003A6116">
        <w:rPr>
          <w:color w:val="1F497D" w:themeColor="text2"/>
          <w:vertAlign w:val="subscript"/>
        </w:rPr>
        <w:t>2</w:t>
      </w:r>
      <w:r w:rsidRPr="003A6116">
        <w:rPr>
          <w:color w:val="1F497D" w:themeColor="text2"/>
        </w:rPr>
        <w:t xml:space="preserve"> score of zero points (</w:t>
      </w:r>
      <w:r w:rsidRPr="003A6116">
        <w:rPr>
          <w:color w:val="1F497D" w:themeColor="text2"/>
        </w:rPr>
        <w:fldChar w:fldCharType="begin"/>
      </w:r>
      <w:r w:rsidRPr="003A6116">
        <w:rPr>
          <w:color w:val="1F497D" w:themeColor="text2"/>
        </w:rPr>
        <w:instrText xml:space="preserve"> REF _Ref335131627 \h  \* MERGEFORMAT </w:instrText>
      </w:r>
      <w:r w:rsidRPr="003A6116">
        <w:rPr>
          <w:color w:val="1F497D" w:themeColor="text2"/>
        </w:rPr>
      </w:r>
      <w:r w:rsidRPr="003A6116">
        <w:rPr>
          <w:color w:val="1F497D" w:themeColor="text2"/>
        </w:rPr>
        <w:fldChar w:fldCharType="separate"/>
      </w:r>
      <w:r w:rsidRPr="003A6116">
        <w:rPr>
          <w:color w:val="1F497D" w:themeColor="text2"/>
        </w:rPr>
        <w:t xml:space="preserve">Table </w:t>
      </w:r>
      <w:r w:rsidRPr="003A6116">
        <w:rPr>
          <w:noProof/>
          <w:color w:val="1F497D" w:themeColor="text2"/>
        </w:rPr>
        <w:t>6</w:t>
      </w:r>
      <w:r w:rsidRPr="003A6116">
        <w:rPr>
          <w:color w:val="1F497D" w:themeColor="text2"/>
        </w:rPr>
        <w:fldChar w:fldCharType="end"/>
      </w:r>
      <w:r w:rsidRPr="003A6116">
        <w:rPr>
          <w:color w:val="1F497D" w:themeColor="text2"/>
        </w:rPr>
        <w:t xml:space="preserve">), it is clear from the scatterplot (a) that the majority of the estimates are in the North West quadrant, indicating that the TTE strategy is dominated by the No TTE strategy. Likewise, the TTE strategy has a lower mean QALY and higher mean cost than the no TTE strategy (c). The mean ICER is negative, which in this case means the TTE strategy is dominated by the no TTE strategy. </w:t>
      </w:r>
      <w:del w:id="102" w:author="Matt" w:date="2012-09-12T12:43:00Z">
        <w:r w:rsidRPr="003A6116" w:rsidDel="00444C4D">
          <w:rPr>
            <w:color w:val="1F497D" w:themeColor="text2"/>
          </w:rPr>
          <w:delText xml:space="preserve">In the CEAF (b), the no TTE strategy is represented by a dashed line, and the TTE strategy is represented by a solid line. In this case (b), </w:delText>
        </w:r>
      </w:del>
      <w:ins w:id="103" w:author="Matt" w:date="2012-09-12T12:43:00Z">
        <w:r w:rsidR="00444C4D">
          <w:rPr>
            <w:color w:val="1F497D" w:themeColor="text2"/>
          </w:rPr>
          <w:t>T</w:t>
        </w:r>
      </w:ins>
      <w:del w:id="104" w:author="Matt" w:date="2012-09-12T12:43:00Z">
        <w:r w:rsidRPr="003A6116" w:rsidDel="00444C4D">
          <w:rPr>
            <w:color w:val="1F497D" w:themeColor="text2"/>
          </w:rPr>
          <w:delText>t</w:delText>
        </w:r>
      </w:del>
      <w:r w:rsidRPr="003A6116">
        <w:rPr>
          <w:color w:val="1F497D" w:themeColor="text2"/>
        </w:rPr>
        <w:t xml:space="preserve">he CEAF indicates that the no TTE strategy is </w:t>
      </w:r>
      <w:del w:id="105" w:author="Matt" w:date="2012-09-12T12:45:00Z">
        <w:r w:rsidRPr="003A6116" w:rsidDel="00444C4D">
          <w:rPr>
            <w:color w:val="1F497D" w:themeColor="text2"/>
          </w:rPr>
          <w:delText xml:space="preserve">optimal </w:delText>
        </w:r>
      </w:del>
      <w:ins w:id="106" w:author="Matt" w:date="2012-09-12T12:45:00Z">
        <w:r w:rsidR="00444C4D">
          <w:rPr>
            <w:color w:val="1F497D" w:themeColor="text2"/>
          </w:rPr>
          <w:t>the adoption strategy</w:t>
        </w:r>
        <w:r w:rsidR="00444C4D" w:rsidRPr="003A6116">
          <w:rPr>
            <w:color w:val="1F497D" w:themeColor="text2"/>
          </w:rPr>
          <w:t xml:space="preserve"> </w:t>
        </w:r>
      </w:ins>
      <w:r w:rsidRPr="003A6116">
        <w:rPr>
          <w:color w:val="1F497D" w:themeColor="text2"/>
        </w:rPr>
        <w:t>at all willingness-to-pay thresholds between £0 and £50,000/</w:t>
      </w:r>
      <w:commentRangeStart w:id="107"/>
      <w:r w:rsidRPr="003A6116">
        <w:rPr>
          <w:color w:val="1F497D" w:themeColor="text2"/>
        </w:rPr>
        <w:t>QALY</w:t>
      </w:r>
      <w:commentRangeEnd w:id="107"/>
      <w:r w:rsidR="00444C4D">
        <w:rPr>
          <w:rStyle w:val="CommentReference"/>
          <w:rFonts w:ascii="Times New Roman" w:eastAsia="Times New Roman" w:hAnsi="Times New Roman" w:cs="Times New Roman"/>
          <w:lang w:val="en-GB" w:eastAsia="en-GB" w:bidi="ar-SA"/>
        </w:rPr>
        <w:commentReference w:id="107"/>
      </w:r>
      <w:r w:rsidRPr="003A6116">
        <w:rPr>
          <w:color w:val="1F497D" w:themeColor="text2"/>
        </w:rPr>
        <w:t xml:space="preserve">. </w:t>
      </w:r>
    </w:p>
    <w:p w:rsidR="00920A0B" w:rsidRPr="003A6116" w:rsidRDefault="00920A0B" w:rsidP="00920A0B">
      <w:pPr>
        <w:rPr>
          <w:rFonts w:ascii="Calibri" w:eastAsia="Times New Roman" w:hAnsi="Calibri" w:cs="Calibri"/>
          <w:color w:val="1F497D" w:themeColor="text2"/>
          <w:lang w:eastAsia="en-GB"/>
        </w:rPr>
      </w:pPr>
      <w:r w:rsidRPr="003A6116">
        <w:rPr>
          <w:color w:val="1F497D" w:themeColor="text2"/>
        </w:rPr>
        <w:t>By contrast, for the cohort with an initial CHADS</w:t>
      </w:r>
      <w:r w:rsidRPr="003A6116">
        <w:rPr>
          <w:color w:val="1F497D" w:themeColor="text2"/>
          <w:vertAlign w:val="subscript"/>
        </w:rPr>
        <w:t>2</w:t>
      </w:r>
      <w:r w:rsidRPr="003A6116">
        <w:rPr>
          <w:color w:val="1F497D" w:themeColor="text2"/>
        </w:rPr>
        <w:t xml:space="preserve"> score of one point (</w:t>
      </w:r>
      <w:r w:rsidRPr="003A6116">
        <w:rPr>
          <w:color w:val="1F497D" w:themeColor="text2"/>
        </w:rPr>
        <w:fldChar w:fldCharType="begin"/>
      </w:r>
      <w:r w:rsidRPr="003A6116">
        <w:rPr>
          <w:color w:val="1F497D" w:themeColor="text2"/>
        </w:rPr>
        <w:instrText xml:space="preserve"> REF _Ref335131630 \h  \* MERGEFORMAT </w:instrText>
      </w:r>
      <w:r w:rsidRPr="003A6116">
        <w:rPr>
          <w:color w:val="1F497D" w:themeColor="text2"/>
        </w:rPr>
      </w:r>
      <w:r w:rsidRPr="003A6116">
        <w:rPr>
          <w:color w:val="1F497D" w:themeColor="text2"/>
        </w:rPr>
        <w:fldChar w:fldCharType="separate"/>
      </w:r>
      <w:r w:rsidRPr="003A6116">
        <w:rPr>
          <w:color w:val="1F497D" w:themeColor="text2"/>
        </w:rPr>
        <w:t xml:space="preserve">Table </w:t>
      </w:r>
      <w:r w:rsidRPr="003A6116">
        <w:rPr>
          <w:noProof/>
          <w:color w:val="1F497D" w:themeColor="text2"/>
        </w:rPr>
        <w:t>7</w:t>
      </w:r>
      <w:r w:rsidRPr="003A6116">
        <w:rPr>
          <w:color w:val="1F497D" w:themeColor="text2"/>
        </w:rPr>
        <w:fldChar w:fldCharType="end"/>
      </w:r>
      <w:r w:rsidRPr="003A6116">
        <w:rPr>
          <w:color w:val="1F497D" w:themeColor="text2"/>
        </w:rPr>
        <w:t xml:space="preserve">), it is clear from the scatterplot (a) that all estimates are in the North West quadrant, indicating that the TTE strategy </w:t>
      </w:r>
      <w:r w:rsidR="00640262" w:rsidRPr="003A6116">
        <w:rPr>
          <w:color w:val="1F497D" w:themeColor="text2"/>
        </w:rPr>
        <w:t xml:space="preserve">is both more costly but also confers greater health benefits than the no TTE strategy. The mean costs and QALYs associated with each arm (c) indicate that the TTE strategy confers an average of 0.5 additional QALYs, but costs on average more than £3,000 more per patient. The estimated mean ICER (c) of </w:t>
      </w:r>
      <w:r w:rsidR="00640262" w:rsidRPr="003A6116">
        <w:rPr>
          <w:rFonts w:ascii="Calibri" w:eastAsia="Times New Roman" w:hAnsi="Calibri" w:cs="Calibri"/>
          <w:color w:val="1F497D" w:themeColor="text2"/>
          <w:lang w:eastAsia="en-GB"/>
        </w:rPr>
        <w:t>£7,197 per QALY suggests that</w:t>
      </w:r>
      <w:ins w:id="108" w:author="Matt" w:date="2012-09-12T12:45:00Z">
        <w:r w:rsidR="00444C4D">
          <w:rPr>
            <w:rFonts w:ascii="Calibri" w:eastAsia="Times New Roman" w:hAnsi="Calibri" w:cs="Calibri"/>
            <w:color w:val="1F497D" w:themeColor="text2"/>
            <w:lang w:eastAsia="en-GB"/>
          </w:rPr>
          <w:t>,</w:t>
        </w:r>
      </w:ins>
      <w:r w:rsidR="00640262" w:rsidRPr="003A6116">
        <w:rPr>
          <w:rFonts w:ascii="Calibri" w:eastAsia="Times New Roman" w:hAnsi="Calibri" w:cs="Calibri"/>
          <w:color w:val="1F497D" w:themeColor="text2"/>
          <w:lang w:eastAsia="en-GB"/>
        </w:rPr>
        <w:t xml:space="preserve"> for this scenario</w:t>
      </w:r>
      <w:ins w:id="109" w:author="Matt" w:date="2012-09-12T12:45:00Z">
        <w:r w:rsidR="00444C4D">
          <w:rPr>
            <w:rFonts w:ascii="Calibri" w:eastAsia="Times New Roman" w:hAnsi="Calibri" w:cs="Calibri"/>
            <w:color w:val="1F497D" w:themeColor="text2"/>
            <w:lang w:eastAsia="en-GB"/>
          </w:rPr>
          <w:t>,</w:t>
        </w:r>
      </w:ins>
      <w:r w:rsidR="00640262" w:rsidRPr="003A6116">
        <w:rPr>
          <w:rFonts w:ascii="Calibri" w:eastAsia="Times New Roman" w:hAnsi="Calibri" w:cs="Calibri"/>
          <w:color w:val="1F497D" w:themeColor="text2"/>
          <w:lang w:eastAsia="en-GB"/>
        </w:rPr>
        <w:t xml:space="preserve"> </w:t>
      </w:r>
      <w:commentRangeStart w:id="110"/>
      <w:r w:rsidR="00640262" w:rsidRPr="003A6116">
        <w:rPr>
          <w:rFonts w:ascii="Calibri" w:eastAsia="Times New Roman" w:hAnsi="Calibri" w:cs="Calibri"/>
          <w:color w:val="1F497D" w:themeColor="text2"/>
          <w:lang w:eastAsia="en-GB"/>
        </w:rPr>
        <w:t>TTE has a high probability of being cost effective at a standard NICE willingness to pay threshold of £20,000 per QALY</w:t>
      </w:r>
      <w:commentRangeEnd w:id="110"/>
      <w:r w:rsidR="00444C4D">
        <w:rPr>
          <w:rStyle w:val="CommentReference"/>
          <w:rFonts w:ascii="Times New Roman" w:eastAsia="Times New Roman" w:hAnsi="Times New Roman" w:cs="Times New Roman"/>
          <w:lang w:val="en-GB" w:eastAsia="en-GB" w:bidi="ar-SA"/>
        </w:rPr>
        <w:commentReference w:id="110"/>
      </w:r>
      <w:r w:rsidR="00640262" w:rsidRPr="003A6116">
        <w:rPr>
          <w:rFonts w:ascii="Calibri" w:eastAsia="Times New Roman" w:hAnsi="Calibri" w:cs="Calibri"/>
          <w:color w:val="1F497D" w:themeColor="text2"/>
          <w:lang w:eastAsia="en-GB"/>
        </w:rPr>
        <w:t xml:space="preserve">. The CEAF (b) indicates that the TTE strategy becomes the </w:t>
      </w:r>
      <w:del w:id="111" w:author="Matt" w:date="2012-09-12T12:46:00Z">
        <w:r w:rsidR="00640262" w:rsidRPr="003A6116" w:rsidDel="00444C4D">
          <w:rPr>
            <w:rFonts w:ascii="Calibri" w:eastAsia="Times New Roman" w:hAnsi="Calibri" w:cs="Calibri"/>
            <w:color w:val="1F497D" w:themeColor="text2"/>
            <w:lang w:eastAsia="en-GB"/>
          </w:rPr>
          <w:delText>optimal strategy</w:delText>
        </w:r>
      </w:del>
      <w:ins w:id="112" w:author="Matt" w:date="2012-09-12T12:46:00Z">
        <w:r w:rsidR="00444C4D">
          <w:rPr>
            <w:rFonts w:ascii="Calibri" w:eastAsia="Times New Roman" w:hAnsi="Calibri" w:cs="Calibri"/>
            <w:color w:val="1F497D" w:themeColor="text2"/>
            <w:lang w:eastAsia="en-GB"/>
          </w:rPr>
          <w:t>adoption strategy</w:t>
        </w:r>
      </w:ins>
      <w:r w:rsidR="00640262" w:rsidRPr="003A6116">
        <w:rPr>
          <w:rFonts w:ascii="Calibri" w:eastAsia="Times New Roman" w:hAnsi="Calibri" w:cs="Calibri"/>
          <w:color w:val="1F497D" w:themeColor="text2"/>
          <w:lang w:eastAsia="en-GB"/>
        </w:rPr>
        <w:t xml:space="preserve"> at </w:t>
      </w:r>
      <w:del w:id="113" w:author="Matt" w:date="2012-09-12T12:48:00Z">
        <w:r w:rsidR="00640262" w:rsidRPr="003A6116" w:rsidDel="00E5368F">
          <w:rPr>
            <w:rFonts w:ascii="Calibri" w:eastAsia="Times New Roman" w:hAnsi="Calibri" w:cs="Calibri"/>
            <w:color w:val="1F497D" w:themeColor="text2"/>
            <w:lang w:eastAsia="en-GB"/>
          </w:rPr>
          <w:delText>a willingness to pay threshold of less than £10,000</w:delText>
        </w:r>
      </w:del>
      <w:ins w:id="114" w:author="Matt" w:date="2012-09-12T12:48:00Z">
        <w:r w:rsidR="00E5368F">
          <w:rPr>
            <w:rFonts w:ascii="Calibri" w:eastAsia="Times New Roman" w:hAnsi="Calibri" w:cs="Calibri"/>
            <w:color w:val="1F497D" w:themeColor="text2"/>
            <w:lang w:eastAsia="en-GB"/>
          </w:rPr>
          <w:t>£7,197</w:t>
        </w:r>
      </w:ins>
      <w:r w:rsidR="00640262" w:rsidRPr="003A6116">
        <w:rPr>
          <w:rFonts w:ascii="Calibri" w:eastAsia="Times New Roman" w:hAnsi="Calibri" w:cs="Calibri"/>
          <w:color w:val="1F497D" w:themeColor="text2"/>
          <w:lang w:eastAsia="en-GB"/>
        </w:rPr>
        <w:t xml:space="preserve"> per </w:t>
      </w:r>
      <w:proofErr w:type="gramStart"/>
      <w:r w:rsidR="00640262" w:rsidRPr="003A6116">
        <w:rPr>
          <w:rFonts w:ascii="Calibri" w:eastAsia="Times New Roman" w:hAnsi="Calibri" w:cs="Calibri"/>
          <w:color w:val="1F497D" w:themeColor="text2"/>
          <w:lang w:eastAsia="en-GB"/>
        </w:rPr>
        <w:t>QALY,</w:t>
      </w:r>
      <w:del w:id="115" w:author="Matt" w:date="2012-09-12T12:48:00Z">
        <w:r w:rsidR="00640262" w:rsidRPr="003A6116" w:rsidDel="00E5368F">
          <w:rPr>
            <w:rFonts w:ascii="Calibri" w:eastAsia="Times New Roman" w:hAnsi="Calibri" w:cs="Calibri"/>
            <w:color w:val="1F497D" w:themeColor="text2"/>
            <w:lang w:eastAsia="en-GB"/>
          </w:rPr>
          <w:delText xml:space="preserve"> and has a very high probability of being cost-effective at willingness to pay thresholds of £20,000 per QALY or more</w:delText>
        </w:r>
      </w:del>
      <w:r w:rsidR="00640262" w:rsidRPr="003A6116">
        <w:rPr>
          <w:rFonts w:ascii="Calibri" w:eastAsia="Times New Roman" w:hAnsi="Calibri" w:cs="Calibri"/>
          <w:color w:val="1F497D" w:themeColor="text2"/>
          <w:lang w:eastAsia="en-GB"/>
        </w:rPr>
        <w:t>.</w:t>
      </w:r>
      <w:proofErr w:type="gramEnd"/>
    </w:p>
    <w:p w:rsidR="00E2513B" w:rsidRPr="003A6116" w:rsidRDefault="00E2513B" w:rsidP="00E2513B">
      <w:pPr>
        <w:pStyle w:val="Heading3"/>
        <w:numPr>
          <w:ilvl w:val="0"/>
          <w:numId w:val="0"/>
        </w:numPr>
        <w:rPr>
          <w:rFonts w:eastAsia="Times New Roman"/>
          <w:color w:val="1F497D" w:themeColor="text2"/>
          <w:lang w:eastAsia="en-GB"/>
        </w:rPr>
      </w:pPr>
      <w:r w:rsidRPr="003A6116">
        <w:rPr>
          <w:rFonts w:eastAsia="Times New Roman"/>
          <w:color w:val="1F497D" w:themeColor="text2"/>
          <w:lang w:eastAsia="en-GB"/>
        </w:rPr>
        <w:t>Expected value of perfect information</w:t>
      </w:r>
    </w:p>
    <w:p w:rsidR="004D5F6A" w:rsidRPr="003A6116" w:rsidRDefault="004D5F6A" w:rsidP="00920A0B">
      <w:pPr>
        <w:rPr>
          <w:color w:val="1F497D" w:themeColor="text2"/>
        </w:rPr>
      </w:pPr>
      <w:r w:rsidRPr="003A6116">
        <w:rPr>
          <w:rFonts w:ascii="Calibri" w:eastAsia="Times New Roman" w:hAnsi="Calibri" w:cs="Calibri"/>
          <w:color w:val="1F497D" w:themeColor="text2"/>
          <w:lang w:eastAsia="en-GB"/>
        </w:rPr>
        <w:fldChar w:fldCharType="begin"/>
      </w:r>
      <w:r w:rsidRPr="003A6116">
        <w:rPr>
          <w:color w:val="1F497D" w:themeColor="text2"/>
        </w:rPr>
        <w:instrText xml:space="preserve"> REF _Ref335134846 \h </w:instrText>
      </w:r>
      <w:r w:rsidR="003A6116" w:rsidRPr="003A6116">
        <w:rPr>
          <w:rFonts w:ascii="Calibri" w:eastAsia="Times New Roman" w:hAnsi="Calibri" w:cs="Calibri"/>
          <w:color w:val="1F497D" w:themeColor="text2"/>
          <w:lang w:eastAsia="en-GB"/>
        </w:rPr>
        <w:instrText xml:space="preserve"> \* MERGEFORMAT </w:instrText>
      </w:r>
      <w:r w:rsidRPr="003A6116">
        <w:rPr>
          <w:rFonts w:ascii="Calibri" w:eastAsia="Times New Roman" w:hAnsi="Calibri" w:cs="Calibri"/>
          <w:color w:val="1F497D" w:themeColor="text2"/>
          <w:lang w:eastAsia="en-GB"/>
        </w:rPr>
      </w:r>
      <w:r w:rsidRPr="003A6116">
        <w:rPr>
          <w:rFonts w:ascii="Calibri" w:eastAsia="Times New Roman" w:hAnsi="Calibri" w:cs="Calibri"/>
          <w:color w:val="1F497D" w:themeColor="text2"/>
          <w:lang w:eastAsia="en-GB"/>
        </w:rPr>
        <w:fldChar w:fldCharType="separate"/>
      </w:r>
      <w:r w:rsidR="003A6116" w:rsidRPr="003A6116">
        <w:rPr>
          <w:color w:val="1F497D" w:themeColor="text2"/>
        </w:rPr>
        <w:t xml:space="preserve">Table </w:t>
      </w:r>
      <w:r w:rsidR="003A6116" w:rsidRPr="003A6116">
        <w:rPr>
          <w:noProof/>
          <w:color w:val="1F497D" w:themeColor="text2"/>
        </w:rPr>
        <w:t>7</w:t>
      </w:r>
      <w:r w:rsidRPr="003A6116">
        <w:rPr>
          <w:rFonts w:ascii="Calibri" w:eastAsia="Times New Roman" w:hAnsi="Calibri" w:cs="Calibri"/>
          <w:color w:val="1F497D" w:themeColor="text2"/>
          <w:lang w:eastAsia="en-GB"/>
        </w:rPr>
        <w:fldChar w:fldCharType="end"/>
      </w:r>
      <w:r w:rsidRPr="003A6116">
        <w:rPr>
          <w:rFonts w:ascii="Calibri" w:eastAsia="Times New Roman" w:hAnsi="Calibri" w:cs="Calibri"/>
          <w:color w:val="1F497D" w:themeColor="text2"/>
          <w:lang w:eastAsia="en-GB"/>
        </w:rPr>
        <w:t xml:space="preserve"> presents the estimated expected value of perfect information (EVPI) at individual level for both the cohort with an initial CHADS</w:t>
      </w:r>
      <w:r w:rsidRPr="003A6116">
        <w:rPr>
          <w:rFonts w:ascii="Calibri" w:eastAsia="Times New Roman" w:hAnsi="Calibri" w:cs="Calibri"/>
          <w:color w:val="1F497D" w:themeColor="text2"/>
          <w:vertAlign w:val="subscript"/>
          <w:lang w:eastAsia="en-GB"/>
        </w:rPr>
        <w:t>2</w:t>
      </w:r>
      <w:r w:rsidRPr="003A6116">
        <w:rPr>
          <w:rFonts w:ascii="Calibri" w:eastAsia="Times New Roman" w:hAnsi="Calibri" w:cs="Calibri"/>
          <w:color w:val="1F497D" w:themeColor="text2"/>
          <w:lang w:eastAsia="en-GB"/>
        </w:rPr>
        <w:t xml:space="preserve"> score of zero points (a) and one </w:t>
      </w:r>
      <w:commentRangeStart w:id="116"/>
      <w:r w:rsidRPr="003A6116">
        <w:rPr>
          <w:rFonts w:ascii="Calibri" w:eastAsia="Times New Roman" w:hAnsi="Calibri" w:cs="Calibri"/>
          <w:color w:val="1F497D" w:themeColor="text2"/>
          <w:lang w:eastAsia="en-GB"/>
        </w:rPr>
        <w:t>point</w:t>
      </w:r>
      <w:commentRangeEnd w:id="116"/>
      <w:r w:rsidR="00E5368F">
        <w:rPr>
          <w:rStyle w:val="CommentReference"/>
          <w:rFonts w:ascii="Times New Roman" w:eastAsia="Times New Roman" w:hAnsi="Times New Roman" w:cs="Times New Roman"/>
          <w:lang w:val="en-GB" w:eastAsia="en-GB" w:bidi="ar-SA"/>
        </w:rPr>
        <w:commentReference w:id="116"/>
      </w:r>
      <w:r w:rsidRPr="003A6116">
        <w:rPr>
          <w:rFonts w:ascii="Calibri" w:eastAsia="Times New Roman" w:hAnsi="Calibri" w:cs="Calibri"/>
          <w:color w:val="1F497D" w:themeColor="text2"/>
          <w:lang w:eastAsia="en-GB"/>
        </w:rPr>
        <w:t xml:space="preserve"> (b). This information is presented in tabular form at </w:t>
      </w:r>
      <w:r w:rsidR="00E2513B" w:rsidRPr="003A6116">
        <w:rPr>
          <w:rFonts w:ascii="Calibri" w:eastAsia="Times New Roman" w:hAnsi="Calibri" w:cs="Calibri"/>
          <w:color w:val="1F497D" w:themeColor="text2"/>
          <w:lang w:eastAsia="en-GB"/>
        </w:rPr>
        <w:t>MAICERs</w:t>
      </w:r>
      <w:r w:rsidRPr="003A6116">
        <w:rPr>
          <w:rFonts w:ascii="Calibri" w:eastAsia="Times New Roman" w:hAnsi="Calibri" w:cs="Calibri"/>
          <w:color w:val="1F497D" w:themeColor="text2"/>
          <w:lang w:eastAsia="en-GB"/>
        </w:rPr>
        <w:t xml:space="preserve"> of £20,000/QALY and £30,000/QALY, and translated into population EVPI costs when assuming populations of 25,000, 50,000 or 75,000 people. The results indicate that EVPI is monotonically increasing with MAICER over the range of MAICERs considered for the cohort with an initial CHADS</w:t>
      </w:r>
      <w:r w:rsidRPr="003A6116">
        <w:rPr>
          <w:rFonts w:ascii="Calibri" w:eastAsia="Times New Roman" w:hAnsi="Calibri" w:cs="Calibri"/>
          <w:color w:val="1F497D" w:themeColor="text2"/>
          <w:vertAlign w:val="subscript"/>
          <w:lang w:eastAsia="en-GB"/>
        </w:rPr>
        <w:t>2</w:t>
      </w:r>
      <w:r w:rsidRPr="003A6116">
        <w:rPr>
          <w:rFonts w:ascii="Calibri" w:eastAsia="Times New Roman" w:hAnsi="Calibri" w:cs="Calibri"/>
          <w:color w:val="1F497D" w:themeColor="text2"/>
          <w:lang w:eastAsia="en-GB"/>
        </w:rPr>
        <w:t xml:space="preserve"> score of zero</w:t>
      </w:r>
      <w:ins w:id="117" w:author="Matt" w:date="2012-09-12T12:48:00Z">
        <w:r w:rsidR="00E5368F">
          <w:rPr>
            <w:rFonts w:ascii="Calibri" w:eastAsia="Times New Roman" w:hAnsi="Calibri" w:cs="Calibri"/>
            <w:color w:val="1F497D" w:themeColor="text2"/>
            <w:lang w:eastAsia="en-GB"/>
          </w:rPr>
          <w:t>. However,</w:t>
        </w:r>
      </w:ins>
      <w:del w:id="118" w:author="Matt" w:date="2012-09-12T12:48:00Z">
        <w:r w:rsidRPr="003A6116" w:rsidDel="00E5368F">
          <w:rPr>
            <w:rFonts w:ascii="Calibri" w:eastAsia="Times New Roman" w:hAnsi="Calibri" w:cs="Calibri"/>
            <w:color w:val="1F497D" w:themeColor="text2"/>
            <w:lang w:eastAsia="en-GB"/>
          </w:rPr>
          <w:delText>, but</w:delText>
        </w:r>
      </w:del>
      <w:r w:rsidRPr="003A6116">
        <w:rPr>
          <w:rFonts w:ascii="Calibri" w:eastAsia="Times New Roman" w:hAnsi="Calibri" w:cs="Calibri"/>
          <w:color w:val="1F497D" w:themeColor="text2"/>
          <w:lang w:eastAsia="en-GB"/>
        </w:rPr>
        <w:t xml:space="preserve"> for the cohort with the initial CHADS</w:t>
      </w:r>
      <w:r w:rsidRPr="003A6116">
        <w:rPr>
          <w:rFonts w:ascii="Calibri" w:eastAsia="Times New Roman" w:hAnsi="Calibri" w:cs="Calibri"/>
          <w:color w:val="1F497D" w:themeColor="text2"/>
          <w:vertAlign w:val="subscript"/>
          <w:lang w:eastAsia="en-GB"/>
        </w:rPr>
        <w:t>2</w:t>
      </w:r>
      <w:r w:rsidRPr="003A6116">
        <w:rPr>
          <w:rFonts w:ascii="Calibri" w:eastAsia="Times New Roman" w:hAnsi="Calibri" w:cs="Calibri"/>
          <w:color w:val="1F497D" w:themeColor="text2"/>
          <w:lang w:eastAsia="en-GB"/>
        </w:rPr>
        <w:t xml:space="preserve"> score of one point </w:t>
      </w:r>
      <w:ins w:id="119" w:author="Matt" w:date="2012-09-12T12:49:00Z">
        <w:r w:rsidR="00E5368F">
          <w:rPr>
            <w:rFonts w:ascii="Calibri" w:eastAsia="Times New Roman" w:hAnsi="Calibri" w:cs="Calibri"/>
            <w:color w:val="1F497D" w:themeColor="text2"/>
            <w:lang w:eastAsia="en-GB"/>
          </w:rPr>
          <w:t xml:space="preserve">EVPI </w:t>
        </w:r>
      </w:ins>
      <w:r w:rsidRPr="003A6116">
        <w:rPr>
          <w:rFonts w:ascii="Calibri" w:eastAsia="Times New Roman" w:hAnsi="Calibri" w:cs="Calibri"/>
          <w:color w:val="1F497D" w:themeColor="text2"/>
          <w:lang w:eastAsia="en-GB"/>
        </w:rPr>
        <w:t xml:space="preserve">peaks at the point where the </w:t>
      </w:r>
      <w:r w:rsidR="00820F9B" w:rsidRPr="003A6116">
        <w:rPr>
          <w:rFonts w:ascii="Calibri" w:eastAsia="Times New Roman" w:hAnsi="Calibri" w:cs="Calibri"/>
          <w:color w:val="1F497D" w:themeColor="text2"/>
          <w:lang w:eastAsia="en-GB"/>
        </w:rPr>
        <w:t xml:space="preserve">TTE strategy becomes </w:t>
      </w:r>
      <w:del w:id="120" w:author="Matt" w:date="2012-09-12T12:49:00Z">
        <w:r w:rsidR="00820F9B" w:rsidRPr="003A6116" w:rsidDel="00E5368F">
          <w:rPr>
            <w:rFonts w:ascii="Calibri" w:eastAsia="Times New Roman" w:hAnsi="Calibri" w:cs="Calibri"/>
            <w:color w:val="1F497D" w:themeColor="text2"/>
            <w:lang w:eastAsia="en-GB"/>
          </w:rPr>
          <w:delText xml:space="preserve">optimal in the </w:delText>
        </w:r>
        <w:r w:rsidR="00820F9B" w:rsidRPr="003A6116" w:rsidDel="00E5368F">
          <w:rPr>
            <w:rFonts w:ascii="Calibri" w:eastAsia="Times New Roman" w:hAnsi="Calibri" w:cs="Calibri"/>
            <w:color w:val="1F497D" w:themeColor="text2"/>
            <w:lang w:eastAsia="en-GB"/>
          </w:rPr>
          <w:lastRenderedPageBreak/>
          <w:delText>CEAF (</w:delText>
        </w:r>
        <w:r w:rsidR="00820F9B" w:rsidRPr="003A6116" w:rsidDel="00E5368F">
          <w:rPr>
            <w:color w:val="1F497D" w:themeColor="text2"/>
          </w:rPr>
          <w:fldChar w:fldCharType="begin"/>
        </w:r>
        <w:r w:rsidR="00820F9B" w:rsidRPr="003A6116" w:rsidDel="00E5368F">
          <w:rPr>
            <w:color w:val="1F497D" w:themeColor="text2"/>
          </w:rPr>
          <w:delInstrText xml:space="preserve"> REF _Ref335131630 \h  \* MERGEFORMAT </w:delInstrText>
        </w:r>
        <w:r w:rsidR="00820F9B" w:rsidRPr="003A6116" w:rsidDel="00E5368F">
          <w:rPr>
            <w:color w:val="1F497D" w:themeColor="text2"/>
          </w:rPr>
        </w:r>
        <w:r w:rsidR="00820F9B" w:rsidRPr="003A6116" w:rsidDel="00E5368F">
          <w:rPr>
            <w:color w:val="1F497D" w:themeColor="text2"/>
          </w:rPr>
          <w:fldChar w:fldCharType="separate"/>
        </w:r>
        <w:r w:rsidR="00820F9B" w:rsidRPr="003A6116" w:rsidDel="00E5368F">
          <w:rPr>
            <w:color w:val="1F497D" w:themeColor="text2"/>
          </w:rPr>
          <w:delText xml:space="preserve">Table </w:delText>
        </w:r>
        <w:r w:rsidR="00820F9B" w:rsidRPr="003A6116" w:rsidDel="00E5368F">
          <w:rPr>
            <w:noProof/>
            <w:color w:val="1F497D" w:themeColor="text2"/>
          </w:rPr>
          <w:delText>7</w:delText>
        </w:r>
        <w:r w:rsidR="00820F9B" w:rsidRPr="003A6116" w:rsidDel="00E5368F">
          <w:rPr>
            <w:color w:val="1F497D" w:themeColor="text2"/>
          </w:rPr>
          <w:fldChar w:fldCharType="end"/>
        </w:r>
        <w:r w:rsidR="00820F9B" w:rsidRPr="003A6116" w:rsidDel="00E5368F">
          <w:rPr>
            <w:color w:val="1F497D" w:themeColor="text2"/>
          </w:rPr>
          <w:delText>b)</w:delText>
        </w:r>
      </w:del>
      <w:ins w:id="121" w:author="Matt" w:date="2012-09-12T12:49:00Z">
        <w:r w:rsidR="00E5368F">
          <w:rPr>
            <w:rFonts w:ascii="Calibri" w:eastAsia="Times New Roman" w:hAnsi="Calibri" w:cs="Calibri"/>
            <w:color w:val="1F497D" w:themeColor="text2"/>
            <w:lang w:eastAsia="en-GB"/>
          </w:rPr>
          <w:t>the adoption strategy</w:t>
        </w:r>
      </w:ins>
      <w:r w:rsidR="00820F9B" w:rsidRPr="003A6116">
        <w:rPr>
          <w:color w:val="1F497D" w:themeColor="text2"/>
        </w:rPr>
        <w:t xml:space="preserve">, then rapidly decreases, </w:t>
      </w:r>
      <w:del w:id="122" w:author="Matt" w:date="2012-09-12T12:49:00Z">
        <w:r w:rsidR="00820F9B" w:rsidRPr="003A6116" w:rsidDel="00E5368F">
          <w:rPr>
            <w:color w:val="1F497D" w:themeColor="text2"/>
          </w:rPr>
          <w:delText>and so becomes small</w:delText>
        </w:r>
      </w:del>
      <w:ins w:id="123" w:author="Matt" w:date="2012-09-12T12:49:00Z">
        <w:r w:rsidR="00E5368F">
          <w:rPr>
            <w:color w:val="1F497D" w:themeColor="text2"/>
          </w:rPr>
          <w:t>being small</w:t>
        </w:r>
      </w:ins>
      <w:r w:rsidR="00820F9B" w:rsidRPr="003A6116">
        <w:rPr>
          <w:color w:val="1F497D" w:themeColor="text2"/>
        </w:rPr>
        <w:t xml:space="preserve"> at MAICERS of £20,000 and £30,000 per QALY.</w:t>
      </w:r>
    </w:p>
    <w:p w:rsidR="00E2513B" w:rsidRPr="003A6116" w:rsidRDefault="00E2513B" w:rsidP="00E2513B">
      <w:pPr>
        <w:pStyle w:val="Heading3"/>
        <w:numPr>
          <w:ilvl w:val="0"/>
          <w:numId w:val="0"/>
        </w:numPr>
        <w:rPr>
          <w:rFonts w:eastAsia="Times New Roman"/>
          <w:color w:val="1F497D" w:themeColor="text2"/>
          <w:lang w:eastAsia="en-GB"/>
        </w:rPr>
      </w:pPr>
      <w:r w:rsidRPr="003A6116">
        <w:rPr>
          <w:rFonts w:eastAsia="Times New Roman"/>
          <w:color w:val="1F497D" w:themeColor="text2"/>
          <w:lang w:eastAsia="en-GB"/>
        </w:rPr>
        <w:t>Sensitivity of results to sensitivity and specificity of TTE</w:t>
      </w:r>
    </w:p>
    <w:p w:rsidR="003A6116" w:rsidRPr="00654FFC" w:rsidRDefault="003A6116" w:rsidP="003A6116">
      <w:pPr>
        <w:rPr>
          <w:color w:val="1F497D" w:themeColor="text2"/>
        </w:rPr>
      </w:pPr>
      <w:r w:rsidRPr="003A6116">
        <w:rPr>
          <w:color w:val="1F497D" w:themeColor="text2"/>
        </w:rPr>
        <w:fldChar w:fldCharType="begin"/>
      </w:r>
      <w:r w:rsidRPr="003A6116">
        <w:rPr>
          <w:color w:val="1F497D" w:themeColor="text2"/>
        </w:rPr>
        <w:instrText xml:space="preserve"> REF _Ref335141468 \h  \* MERGEFORMAT </w:instrText>
      </w:r>
      <w:r w:rsidRPr="003A6116">
        <w:rPr>
          <w:color w:val="1F497D" w:themeColor="text2"/>
        </w:rPr>
      </w:r>
      <w:r w:rsidRPr="003A6116">
        <w:rPr>
          <w:color w:val="1F497D" w:themeColor="text2"/>
        </w:rPr>
        <w:fldChar w:fldCharType="separate"/>
      </w:r>
      <w:r w:rsidRPr="003A6116">
        <w:rPr>
          <w:color w:val="1F497D" w:themeColor="text2"/>
        </w:rPr>
        <w:t xml:space="preserve">Table </w:t>
      </w:r>
      <w:r w:rsidRPr="003A6116">
        <w:rPr>
          <w:noProof/>
          <w:color w:val="1F497D" w:themeColor="text2"/>
        </w:rPr>
        <w:t>8</w:t>
      </w:r>
      <w:r w:rsidRPr="003A6116">
        <w:rPr>
          <w:color w:val="1F497D" w:themeColor="text2"/>
        </w:rPr>
        <w:fldChar w:fldCharType="end"/>
      </w:r>
      <w:r w:rsidRPr="003A6116">
        <w:rPr>
          <w:color w:val="1F497D" w:themeColor="text2"/>
        </w:rPr>
        <w:t xml:space="preserve"> shows how the mean ICER estimated depend on sensitivity and specificity of the technology, assuming all over values are held at their mean levels. These results indicate that the greatest possible cost-effectiveness of TTE in this context could be around £3,600/QALY in the cohort with a CHADS</w:t>
      </w:r>
      <w:r w:rsidRPr="003A6116">
        <w:rPr>
          <w:color w:val="1F497D" w:themeColor="text2"/>
          <w:vertAlign w:val="subscript"/>
        </w:rPr>
        <w:t>2</w:t>
      </w:r>
      <w:r w:rsidRPr="003A6116">
        <w:rPr>
          <w:color w:val="1F497D" w:themeColor="text2"/>
        </w:rPr>
        <w:t xml:space="preserve"> score of zero (a), and £3,300/QALY in the cohort with an initial CHADS</w:t>
      </w:r>
      <w:r w:rsidRPr="003A6116">
        <w:rPr>
          <w:color w:val="1F497D" w:themeColor="text2"/>
          <w:vertAlign w:val="subscript"/>
        </w:rPr>
        <w:t>2</w:t>
      </w:r>
      <w:r w:rsidRPr="003A6116">
        <w:rPr>
          <w:color w:val="1F497D" w:themeColor="text2"/>
        </w:rPr>
        <w:t xml:space="preserve"> score of one (b). This is seen by considering the bottom right cells, where both sensitivity and specificity are 1, i.e. a </w:t>
      </w:r>
      <w:r w:rsidRPr="00654FFC">
        <w:rPr>
          <w:color w:val="1F497D" w:themeColor="text2"/>
        </w:rPr>
        <w:t>perfect test.  In the CHADS</w:t>
      </w:r>
      <w:r w:rsidRPr="00654FFC">
        <w:rPr>
          <w:color w:val="1F497D" w:themeColor="text2"/>
          <w:vertAlign w:val="subscript"/>
        </w:rPr>
        <w:t>2</w:t>
      </w:r>
      <w:r w:rsidRPr="00654FFC">
        <w:rPr>
          <w:color w:val="1F497D" w:themeColor="text2"/>
        </w:rPr>
        <w:t xml:space="preserve"> of one point cohort, TTE remains a cost-effective strategy compared with No TTE, almost irrespective of the sensitivity and specificity of the test. </w:t>
      </w:r>
      <w:commentRangeStart w:id="124"/>
      <w:r w:rsidRPr="00654FFC">
        <w:rPr>
          <w:color w:val="1F497D" w:themeColor="text2"/>
        </w:rPr>
        <w:t>A test specificity of one combined with a sensitivity of zero is equivalent to a strategy of assuming that everyone has LA ABN and should be treated with the OAC. This is indicated in the bottom left cells of the tables. For a CHADS2 score of one (b), even this scenario appears cost effective.</w:t>
      </w:r>
      <w:commentRangeEnd w:id="124"/>
      <w:r w:rsidR="00E5368F">
        <w:rPr>
          <w:rStyle w:val="CommentReference"/>
          <w:rFonts w:ascii="Times New Roman" w:eastAsia="Times New Roman" w:hAnsi="Times New Roman" w:cs="Times New Roman"/>
          <w:lang w:val="en-GB" w:eastAsia="en-GB" w:bidi="ar-SA"/>
        </w:rPr>
        <w:commentReference w:id="124"/>
      </w:r>
      <w:r w:rsidRPr="00654FFC">
        <w:rPr>
          <w:color w:val="1F497D" w:themeColor="text2"/>
        </w:rPr>
        <w:t xml:space="preserve"> By contrast, for the </w:t>
      </w:r>
      <w:del w:id="125" w:author="Matt" w:date="2012-09-12T12:51:00Z">
        <w:r w:rsidRPr="00654FFC" w:rsidDel="00E5368F">
          <w:rPr>
            <w:color w:val="1F497D" w:themeColor="text2"/>
          </w:rPr>
          <w:delText>conort</w:delText>
        </w:r>
      </w:del>
      <w:ins w:id="126" w:author="Matt" w:date="2012-09-12T12:51:00Z">
        <w:r w:rsidR="00E5368F" w:rsidRPr="00654FFC">
          <w:rPr>
            <w:color w:val="1F497D" w:themeColor="text2"/>
          </w:rPr>
          <w:t>cohort</w:t>
        </w:r>
      </w:ins>
      <w:r w:rsidRPr="00654FFC">
        <w:rPr>
          <w:color w:val="1F497D" w:themeColor="text2"/>
        </w:rPr>
        <w:t xml:space="preserve"> with a CHADS2 score of zero (a), TTE only appears cost effective where both sensitivity and specificity are very high (the bottom right hand corner)</w:t>
      </w:r>
    </w:p>
    <w:p w:rsidR="003A6116" w:rsidRPr="00654FFC" w:rsidRDefault="003A6116" w:rsidP="003A6116">
      <w:pPr>
        <w:pStyle w:val="Heading3"/>
        <w:numPr>
          <w:ilvl w:val="0"/>
          <w:numId w:val="0"/>
        </w:numPr>
        <w:rPr>
          <w:rFonts w:eastAsia="Times New Roman"/>
          <w:color w:val="1F497D" w:themeColor="text2"/>
          <w:lang w:eastAsia="en-GB"/>
        </w:rPr>
      </w:pPr>
      <w:r w:rsidRPr="00654FFC">
        <w:rPr>
          <w:rFonts w:eastAsia="Times New Roman"/>
          <w:color w:val="1F497D" w:themeColor="text2"/>
          <w:lang w:eastAsia="en-GB"/>
        </w:rPr>
        <w:t>Overview of results for other scenarios</w:t>
      </w:r>
    </w:p>
    <w:p w:rsidR="00536C35" w:rsidRPr="00654FFC" w:rsidRDefault="003A6116" w:rsidP="00536C35">
      <w:pPr>
        <w:rPr>
          <w:color w:val="1F497D" w:themeColor="text2"/>
          <w:lang w:eastAsia="en-GB"/>
        </w:rPr>
      </w:pPr>
      <w:r w:rsidRPr="00654FFC">
        <w:rPr>
          <w:color w:val="1F497D" w:themeColor="text2"/>
          <w:lang w:eastAsia="en-GB"/>
        </w:rPr>
        <w:t xml:space="preserve">The results for all 14 scenarios considered are presented in the associated appendix. </w:t>
      </w:r>
      <w:r w:rsidR="00536C35" w:rsidRPr="00654FFC">
        <w:rPr>
          <w:color w:val="1F497D" w:themeColor="text2"/>
          <w:lang w:eastAsia="en-GB"/>
        </w:rPr>
        <w:t xml:space="preserve">A brief summary, indicating whether the results suggest TTE appears the optimal strategy at MAICERs of £20,000 /QALY or £30,000/QALY, is shown in </w:t>
      </w:r>
      <w:r w:rsidR="00536C35" w:rsidRPr="00654FFC">
        <w:rPr>
          <w:color w:val="1F497D" w:themeColor="text2"/>
          <w:lang w:eastAsia="en-GB"/>
        </w:rPr>
        <w:fldChar w:fldCharType="begin"/>
      </w:r>
      <w:r w:rsidR="00536C35" w:rsidRPr="00654FFC">
        <w:rPr>
          <w:color w:val="1F497D" w:themeColor="text2"/>
          <w:lang w:eastAsia="en-GB"/>
        </w:rPr>
        <w:instrText xml:space="preserve"> REF _Ref335142114 \h </w:instrText>
      </w:r>
      <w:r w:rsidR="00654FFC">
        <w:rPr>
          <w:color w:val="1F497D" w:themeColor="text2"/>
          <w:lang w:eastAsia="en-GB"/>
        </w:rPr>
        <w:instrText xml:space="preserve"> \* MERGEFORMAT </w:instrText>
      </w:r>
      <w:r w:rsidR="00536C35" w:rsidRPr="00654FFC">
        <w:rPr>
          <w:color w:val="1F497D" w:themeColor="text2"/>
          <w:lang w:eastAsia="en-GB"/>
        </w:rPr>
      </w:r>
      <w:r w:rsidR="00536C35" w:rsidRPr="00654FFC">
        <w:rPr>
          <w:color w:val="1F497D" w:themeColor="text2"/>
          <w:lang w:eastAsia="en-GB"/>
        </w:rPr>
        <w:fldChar w:fldCharType="separate"/>
      </w:r>
      <w:r w:rsidR="00536C35" w:rsidRPr="00654FFC">
        <w:rPr>
          <w:color w:val="1F497D" w:themeColor="text2"/>
        </w:rPr>
        <w:t xml:space="preserve">Table </w:t>
      </w:r>
      <w:r w:rsidR="00536C35" w:rsidRPr="00654FFC">
        <w:rPr>
          <w:noProof/>
          <w:color w:val="1F497D" w:themeColor="text2"/>
        </w:rPr>
        <w:t>9</w:t>
      </w:r>
      <w:r w:rsidR="00536C35" w:rsidRPr="00654FFC">
        <w:rPr>
          <w:color w:val="1F497D" w:themeColor="text2"/>
          <w:lang w:eastAsia="en-GB"/>
        </w:rPr>
        <w:fldChar w:fldCharType="end"/>
      </w:r>
      <w:r w:rsidR="00536C35" w:rsidRPr="00654FFC">
        <w:rPr>
          <w:color w:val="1F497D" w:themeColor="text2"/>
          <w:lang w:eastAsia="en-GB"/>
        </w:rPr>
        <w:t xml:space="preserve"> below. </w:t>
      </w:r>
      <w:r w:rsidR="00536C35" w:rsidRPr="00654FFC">
        <w:rPr>
          <w:color w:val="1F497D" w:themeColor="text2"/>
        </w:rPr>
        <w:t>These results suggest that using TTE to make the decision whether to prescribe warfarin may be cost-effective in all patients with a CHADS</w:t>
      </w:r>
      <w:r w:rsidR="00536C35" w:rsidRPr="00654FFC">
        <w:rPr>
          <w:color w:val="1F497D" w:themeColor="text2"/>
          <w:vertAlign w:val="subscript"/>
        </w:rPr>
        <w:t>2</w:t>
      </w:r>
      <w:r w:rsidR="00536C35" w:rsidRPr="00654FFC">
        <w:rPr>
          <w:color w:val="1F497D" w:themeColor="text2"/>
        </w:rPr>
        <w:t xml:space="preserve"> score of one or more point. It also suggests that it may be cost effective to use TTE to help make the decision whether to prescribe </w:t>
      </w:r>
      <w:proofErr w:type="spellStart"/>
      <w:r w:rsidR="00536C35" w:rsidRPr="00654FFC">
        <w:rPr>
          <w:color w:val="1F497D" w:themeColor="text2"/>
        </w:rPr>
        <w:t>dabigatran</w:t>
      </w:r>
      <w:proofErr w:type="spellEnd"/>
      <w:r w:rsidR="00536C35" w:rsidRPr="00654FFC">
        <w:rPr>
          <w:color w:val="1F497D" w:themeColor="text2"/>
        </w:rPr>
        <w:t xml:space="preserve"> in older patients (aged 65 years). If a relatively high MAICER of £30,000/QALY is assumed, then it may also be cost effective to use TTE to make the decision whether to prescribe </w:t>
      </w:r>
      <w:proofErr w:type="spellStart"/>
      <w:r w:rsidR="00536C35" w:rsidRPr="00654FFC">
        <w:rPr>
          <w:color w:val="1F497D" w:themeColor="text2"/>
        </w:rPr>
        <w:t>rivaroxaban</w:t>
      </w:r>
      <w:proofErr w:type="spellEnd"/>
      <w:r w:rsidR="00536C35" w:rsidRPr="00654FFC">
        <w:rPr>
          <w:color w:val="1F497D" w:themeColor="text2"/>
        </w:rPr>
        <w:t xml:space="preserve"> in older patients (age 65 years). Gender has a slight effect on these results, but the choice of OAC, initial CHADS</w:t>
      </w:r>
      <w:r w:rsidR="00536C35" w:rsidRPr="00654FFC">
        <w:rPr>
          <w:color w:val="1F497D" w:themeColor="text2"/>
          <w:vertAlign w:val="subscript"/>
        </w:rPr>
        <w:t>2</w:t>
      </w:r>
      <w:r w:rsidR="00536C35" w:rsidRPr="00654FFC">
        <w:rPr>
          <w:color w:val="1F497D" w:themeColor="text2"/>
        </w:rPr>
        <w:t xml:space="preserve"> risk score, and patient age appear to have much greater </w:t>
      </w:r>
      <w:del w:id="127" w:author="Matt" w:date="2012-09-12T12:55:00Z">
        <w:r w:rsidR="00536C35" w:rsidRPr="00654FFC" w:rsidDel="00933C10">
          <w:rPr>
            <w:color w:val="1F497D" w:themeColor="text2"/>
          </w:rPr>
          <w:delText>influence.:</w:delText>
        </w:r>
      </w:del>
      <w:ins w:id="128" w:author="Matt" w:date="2012-09-12T12:55:00Z">
        <w:r w:rsidR="00933C10" w:rsidRPr="00654FFC">
          <w:rPr>
            <w:color w:val="1F497D" w:themeColor="text2"/>
          </w:rPr>
          <w:t>influence.</w:t>
        </w:r>
      </w:ins>
    </w:p>
    <w:p w:rsidR="0005390C" w:rsidRPr="00654FFC" w:rsidRDefault="008D613B" w:rsidP="003562A1">
      <w:pPr>
        <w:pStyle w:val="Heading3"/>
        <w:numPr>
          <w:ilvl w:val="0"/>
          <w:numId w:val="0"/>
        </w:numPr>
        <w:rPr>
          <w:color w:val="1F497D" w:themeColor="text2"/>
        </w:rPr>
      </w:pPr>
      <w:r w:rsidRPr="00654FFC">
        <w:rPr>
          <w:color w:val="1F497D" w:themeColor="text2"/>
        </w:rPr>
        <w:t>Summary</w:t>
      </w:r>
    </w:p>
    <w:p w:rsidR="00436D67" w:rsidRPr="00654FFC" w:rsidRDefault="00536C35" w:rsidP="008D11C1">
      <w:pPr>
        <w:rPr>
          <w:color w:val="1F497D" w:themeColor="text2"/>
        </w:rPr>
      </w:pPr>
      <w:r w:rsidRPr="00654FFC">
        <w:rPr>
          <w:color w:val="1F497D" w:themeColor="text2"/>
        </w:rPr>
        <w:t>These results indicate that it may be cost effective to use TTE to help make the decision to prescribe warfarin in patients with a CHADS</w:t>
      </w:r>
      <w:r w:rsidRPr="00654FFC">
        <w:rPr>
          <w:color w:val="1F497D" w:themeColor="text2"/>
          <w:vertAlign w:val="subscript"/>
        </w:rPr>
        <w:t>2</w:t>
      </w:r>
      <w:r w:rsidRPr="00654FFC">
        <w:rPr>
          <w:color w:val="1F497D" w:themeColor="text2"/>
        </w:rPr>
        <w:t xml:space="preserve"> score of one point. It </w:t>
      </w:r>
      <w:r w:rsidR="00654FFC" w:rsidRPr="00654FFC">
        <w:rPr>
          <w:color w:val="1F497D" w:themeColor="text2"/>
        </w:rPr>
        <w:t xml:space="preserve">may also be cost effective in aiding the decision whether to prescribe </w:t>
      </w:r>
      <w:proofErr w:type="spellStart"/>
      <w:r w:rsidR="00654FFC" w:rsidRPr="00654FFC">
        <w:rPr>
          <w:color w:val="1F497D" w:themeColor="text2"/>
        </w:rPr>
        <w:t>dabigatran</w:t>
      </w:r>
      <w:proofErr w:type="spellEnd"/>
      <w:r w:rsidR="00654FFC" w:rsidRPr="00654FFC">
        <w:rPr>
          <w:color w:val="1F497D" w:themeColor="text2"/>
        </w:rPr>
        <w:t xml:space="preserve"> in older </w:t>
      </w:r>
      <w:commentRangeStart w:id="129"/>
      <w:r w:rsidR="00654FFC" w:rsidRPr="00654FFC">
        <w:rPr>
          <w:color w:val="1F497D" w:themeColor="text2"/>
        </w:rPr>
        <w:t>patients</w:t>
      </w:r>
      <w:commentRangeEnd w:id="129"/>
      <w:r w:rsidR="00570EFD">
        <w:rPr>
          <w:rStyle w:val="CommentReference"/>
          <w:rFonts w:ascii="Times New Roman" w:eastAsia="Times New Roman" w:hAnsi="Times New Roman" w:cs="Times New Roman"/>
          <w:lang w:val="en-GB" w:eastAsia="en-GB" w:bidi="ar-SA"/>
        </w:rPr>
        <w:commentReference w:id="129"/>
      </w:r>
      <w:r w:rsidR="00654FFC" w:rsidRPr="00654FFC">
        <w:rPr>
          <w:color w:val="1F497D" w:themeColor="text2"/>
        </w:rPr>
        <w:t>.</w:t>
      </w:r>
    </w:p>
    <w:p w:rsidR="0005390C" w:rsidRPr="00B56A7D" w:rsidRDefault="00F15320" w:rsidP="003562A1">
      <w:pPr>
        <w:pStyle w:val="Heading2"/>
        <w:numPr>
          <w:ilvl w:val="0"/>
          <w:numId w:val="0"/>
        </w:numPr>
        <w:rPr>
          <w:color w:val="1F497D" w:themeColor="text2"/>
        </w:rPr>
      </w:pPr>
      <w:r w:rsidRPr="00B56A7D">
        <w:rPr>
          <w:color w:val="1F497D" w:themeColor="text2"/>
        </w:rPr>
        <w:t>Discussion</w:t>
      </w:r>
    </w:p>
    <w:p w:rsidR="00D20CA0" w:rsidRPr="00B56A7D" w:rsidRDefault="00D20CA0" w:rsidP="00D20CA0">
      <w:pPr>
        <w:rPr>
          <w:color w:val="1F497D" w:themeColor="text2"/>
        </w:rPr>
      </w:pPr>
      <w:r w:rsidRPr="00B56A7D">
        <w:rPr>
          <w:color w:val="1F497D" w:themeColor="text2"/>
        </w:rPr>
        <w:t xml:space="preserve">Prior to producing this model, a systematic literature review was conducted to identify, </w:t>
      </w:r>
      <w:proofErr w:type="spellStart"/>
      <w:r w:rsidRPr="00B56A7D">
        <w:rPr>
          <w:color w:val="1F497D" w:themeColor="text2"/>
        </w:rPr>
        <w:t>summarise</w:t>
      </w:r>
      <w:proofErr w:type="spellEnd"/>
      <w:r w:rsidRPr="00B56A7D">
        <w:rPr>
          <w:color w:val="1F497D" w:themeColor="text2"/>
        </w:rPr>
        <w:t xml:space="preserve"> and appraise existing economic studies for evaluating the cost-effectiveness of TTE in patients with </w:t>
      </w:r>
      <w:r w:rsidRPr="00B56A7D">
        <w:rPr>
          <w:color w:val="1F497D" w:themeColor="text2"/>
        </w:rPr>
        <w:lastRenderedPageBreak/>
        <w:t xml:space="preserve">AF. This review identified no economic evaluations of TTE in AF patients, so it is believed that this is the first.  </w:t>
      </w:r>
    </w:p>
    <w:p w:rsidR="00E36870" w:rsidRPr="00B56A7D" w:rsidRDefault="00DF7E46" w:rsidP="008D11C1">
      <w:pPr>
        <w:rPr>
          <w:color w:val="1F497D" w:themeColor="text2"/>
        </w:rPr>
      </w:pPr>
      <w:r w:rsidRPr="00B56A7D">
        <w:rPr>
          <w:color w:val="1F497D" w:themeColor="text2"/>
        </w:rPr>
        <w:t xml:space="preserve">The </w:t>
      </w:r>
      <w:r w:rsidR="00407CD7" w:rsidRPr="00B56A7D">
        <w:rPr>
          <w:color w:val="1F497D" w:themeColor="text2"/>
        </w:rPr>
        <w:t>model has a range of limitations</w:t>
      </w:r>
      <w:r w:rsidR="00D20CA0" w:rsidRPr="00B56A7D">
        <w:rPr>
          <w:color w:val="1F497D" w:themeColor="text2"/>
        </w:rPr>
        <w:t xml:space="preserve"> and a number of a</w:t>
      </w:r>
      <w:r w:rsidR="00E36870" w:rsidRPr="00B56A7D">
        <w:rPr>
          <w:color w:val="1F497D" w:themeColor="text2"/>
        </w:rPr>
        <w:t>ssumptions have</w:t>
      </w:r>
      <w:r w:rsidR="00407CD7" w:rsidRPr="00B56A7D">
        <w:rPr>
          <w:color w:val="1F497D" w:themeColor="text2"/>
        </w:rPr>
        <w:t xml:space="preserve"> been made within the </w:t>
      </w:r>
      <w:proofErr w:type="spellStart"/>
      <w:r w:rsidR="00407CD7" w:rsidRPr="00B56A7D">
        <w:rPr>
          <w:color w:val="1F497D" w:themeColor="text2"/>
        </w:rPr>
        <w:t>modelling</w:t>
      </w:r>
      <w:proofErr w:type="spellEnd"/>
      <w:r w:rsidR="00407CD7" w:rsidRPr="00B56A7D">
        <w:rPr>
          <w:color w:val="1F497D" w:themeColor="text2"/>
        </w:rPr>
        <w:t>. For example,</w:t>
      </w:r>
      <w:r w:rsidR="00654FFC" w:rsidRPr="00B56A7D">
        <w:rPr>
          <w:color w:val="1F497D" w:themeColor="text2"/>
        </w:rPr>
        <w:t xml:space="preserve"> only the CHADS</w:t>
      </w:r>
      <w:r w:rsidR="00654FFC" w:rsidRPr="00B56A7D">
        <w:rPr>
          <w:color w:val="1F497D" w:themeColor="text2"/>
          <w:vertAlign w:val="subscript"/>
        </w:rPr>
        <w:t>2</w:t>
      </w:r>
      <w:r w:rsidR="00654FFC" w:rsidRPr="00B56A7D">
        <w:rPr>
          <w:color w:val="1F497D" w:themeColor="text2"/>
        </w:rPr>
        <w:t xml:space="preserve"> clinical risk prediction tool was used as the baseline strategy. An alternative to this tool is CHA</w:t>
      </w:r>
      <w:r w:rsidR="00654FFC" w:rsidRPr="00B56A7D">
        <w:rPr>
          <w:color w:val="1F497D" w:themeColor="text2"/>
          <w:vertAlign w:val="subscript"/>
        </w:rPr>
        <w:t>2</w:t>
      </w:r>
      <w:r w:rsidR="00654FFC" w:rsidRPr="00B56A7D">
        <w:rPr>
          <w:color w:val="1F497D" w:themeColor="text2"/>
        </w:rPr>
        <w:t>DS</w:t>
      </w:r>
      <w:r w:rsidR="00654FFC" w:rsidRPr="00B56A7D">
        <w:rPr>
          <w:color w:val="1F497D" w:themeColor="text2"/>
          <w:vertAlign w:val="subscript"/>
        </w:rPr>
        <w:t>2</w:t>
      </w:r>
      <w:r w:rsidR="00654FFC" w:rsidRPr="00B56A7D">
        <w:rPr>
          <w:color w:val="1F497D" w:themeColor="text2"/>
        </w:rPr>
        <w:t>-VASc, which is considered to be better at distinguishing low risk from very low risk patients [</w:t>
      </w:r>
      <w:commentRangeStart w:id="130"/>
      <w:r w:rsidR="00654FFC" w:rsidRPr="00B56A7D">
        <w:rPr>
          <w:color w:val="1F497D" w:themeColor="text2"/>
        </w:rPr>
        <w:t>REFERENCE</w:t>
      </w:r>
      <w:commentRangeEnd w:id="130"/>
      <w:r w:rsidR="00570EFD">
        <w:rPr>
          <w:rStyle w:val="CommentReference"/>
          <w:rFonts w:ascii="Times New Roman" w:eastAsia="Times New Roman" w:hAnsi="Times New Roman" w:cs="Times New Roman"/>
          <w:lang w:val="en-GB" w:eastAsia="en-GB" w:bidi="ar-SA"/>
        </w:rPr>
        <w:commentReference w:id="130"/>
      </w:r>
      <w:r w:rsidR="00654FFC" w:rsidRPr="00B56A7D">
        <w:rPr>
          <w:color w:val="1F497D" w:themeColor="text2"/>
        </w:rPr>
        <w:t>]. CHA</w:t>
      </w:r>
      <w:r w:rsidR="00654FFC" w:rsidRPr="00B56A7D">
        <w:rPr>
          <w:color w:val="1F497D" w:themeColor="text2"/>
          <w:vertAlign w:val="subscript"/>
        </w:rPr>
        <w:t>2</w:t>
      </w:r>
      <w:r w:rsidR="00654FFC" w:rsidRPr="00B56A7D">
        <w:rPr>
          <w:color w:val="1F497D" w:themeColor="text2"/>
        </w:rPr>
        <w:t>DS</w:t>
      </w:r>
      <w:r w:rsidR="00654FFC" w:rsidRPr="00B56A7D">
        <w:rPr>
          <w:color w:val="1F497D" w:themeColor="text2"/>
          <w:vertAlign w:val="subscript"/>
        </w:rPr>
        <w:t>2</w:t>
      </w:r>
      <w:r w:rsidR="00654FFC" w:rsidRPr="00B56A7D">
        <w:rPr>
          <w:color w:val="1F497D" w:themeColor="text2"/>
        </w:rPr>
        <w:t>-VASc was not used in these analyses as CHADS</w:t>
      </w:r>
      <w:r w:rsidR="00654FFC" w:rsidRPr="00B56A7D">
        <w:rPr>
          <w:color w:val="1F497D" w:themeColor="text2"/>
          <w:vertAlign w:val="subscript"/>
        </w:rPr>
        <w:t>2</w:t>
      </w:r>
      <w:r w:rsidR="00654FFC" w:rsidRPr="00B56A7D">
        <w:rPr>
          <w:color w:val="1F497D" w:themeColor="text2"/>
        </w:rPr>
        <w:t xml:space="preserve"> is the more established instrument, and the recent NICE recommendations for the use of </w:t>
      </w:r>
      <w:proofErr w:type="spellStart"/>
      <w:r w:rsidR="00654FFC" w:rsidRPr="00B56A7D">
        <w:rPr>
          <w:color w:val="1F497D" w:themeColor="text2"/>
        </w:rPr>
        <w:t>dabigatran</w:t>
      </w:r>
      <w:proofErr w:type="spellEnd"/>
      <w:r w:rsidR="00654FFC" w:rsidRPr="00B56A7D">
        <w:rPr>
          <w:color w:val="1F497D" w:themeColor="text2"/>
        </w:rPr>
        <w:t xml:space="preserve"> and </w:t>
      </w:r>
      <w:proofErr w:type="spellStart"/>
      <w:r w:rsidR="00654FFC" w:rsidRPr="00B56A7D">
        <w:rPr>
          <w:color w:val="1F497D" w:themeColor="text2"/>
        </w:rPr>
        <w:t>rivaroxaban</w:t>
      </w:r>
      <w:proofErr w:type="spellEnd"/>
      <w:r w:rsidR="00654FFC" w:rsidRPr="00B56A7D">
        <w:rPr>
          <w:color w:val="1F497D" w:themeColor="text2"/>
        </w:rPr>
        <w:t xml:space="preserve"> both map onto specific CHADS</w:t>
      </w:r>
      <w:r w:rsidR="00654FFC" w:rsidRPr="00570EFD">
        <w:rPr>
          <w:color w:val="1F497D" w:themeColor="text2"/>
          <w:vertAlign w:val="subscript"/>
          <w:rPrChange w:id="131" w:author="Matt" w:date="2012-09-12T13:04:00Z">
            <w:rPr>
              <w:color w:val="1F497D" w:themeColor="text2"/>
            </w:rPr>
          </w:rPrChange>
        </w:rPr>
        <w:t>2</w:t>
      </w:r>
      <w:r w:rsidR="00654FFC" w:rsidRPr="00B56A7D">
        <w:rPr>
          <w:color w:val="1F497D" w:themeColor="text2"/>
        </w:rPr>
        <w:t xml:space="preserve"> risk scores, but not specific CHA</w:t>
      </w:r>
      <w:r w:rsidR="00654FFC" w:rsidRPr="00B56A7D">
        <w:rPr>
          <w:color w:val="1F497D" w:themeColor="text2"/>
          <w:vertAlign w:val="subscript"/>
        </w:rPr>
        <w:t>2</w:t>
      </w:r>
      <w:r w:rsidR="00654FFC" w:rsidRPr="00B56A7D">
        <w:rPr>
          <w:color w:val="1F497D" w:themeColor="text2"/>
        </w:rPr>
        <w:t>DS</w:t>
      </w:r>
      <w:r w:rsidR="00654FFC" w:rsidRPr="00B56A7D">
        <w:rPr>
          <w:color w:val="1F497D" w:themeColor="text2"/>
          <w:vertAlign w:val="subscript"/>
        </w:rPr>
        <w:t>2</w:t>
      </w:r>
      <w:r w:rsidR="00654FFC" w:rsidRPr="00B56A7D">
        <w:rPr>
          <w:color w:val="1F497D" w:themeColor="text2"/>
        </w:rPr>
        <w:t xml:space="preserve">-VASc risk scores. </w:t>
      </w:r>
      <w:r w:rsidR="00E36870" w:rsidRPr="00B56A7D">
        <w:rPr>
          <w:color w:val="1F497D" w:themeColor="text2"/>
        </w:rPr>
        <w:t xml:space="preserve">The dose of </w:t>
      </w:r>
      <w:proofErr w:type="spellStart"/>
      <w:r w:rsidR="00E36870" w:rsidRPr="00B56A7D">
        <w:rPr>
          <w:color w:val="1F497D" w:themeColor="text2"/>
        </w:rPr>
        <w:t>dabigatran</w:t>
      </w:r>
      <w:proofErr w:type="spellEnd"/>
      <w:r w:rsidR="00E36870" w:rsidRPr="00B56A7D">
        <w:rPr>
          <w:color w:val="1F497D" w:themeColor="text2"/>
        </w:rPr>
        <w:t xml:space="preserve"> was set at 150mg twice daily, rather than allowing some patients to receive a lower dose of 110mg twice </w:t>
      </w:r>
      <w:r w:rsidR="00407CD7" w:rsidRPr="00B56A7D">
        <w:rPr>
          <w:color w:val="1F497D" w:themeColor="text2"/>
        </w:rPr>
        <w:t>daily</w:t>
      </w:r>
      <w:r w:rsidR="004850ED" w:rsidRPr="00B56A7D">
        <w:rPr>
          <w:color w:val="1F497D" w:themeColor="text2"/>
        </w:rPr>
        <w:t>.</w:t>
      </w:r>
      <w:r w:rsidR="00407CD7" w:rsidRPr="00B56A7D">
        <w:rPr>
          <w:color w:val="1F497D" w:themeColor="text2"/>
        </w:rPr>
        <w:t xml:space="preserve"> </w:t>
      </w:r>
      <w:r w:rsidR="00E36870" w:rsidRPr="00B56A7D">
        <w:rPr>
          <w:color w:val="1F497D" w:themeColor="text2"/>
        </w:rPr>
        <w:t xml:space="preserve">The stroke risk associated with patients with left atrial abnormalities is assumed to be </w:t>
      </w:r>
      <w:ins w:id="132" w:author="Matt" w:date="2012-09-12T13:04:00Z">
        <w:r w:rsidR="00570EFD">
          <w:rPr>
            <w:color w:val="1F497D" w:themeColor="text2"/>
          </w:rPr>
          <w:t xml:space="preserve">drawn from a </w:t>
        </w:r>
      </w:ins>
      <w:r w:rsidR="00E36870" w:rsidRPr="00B56A7D">
        <w:rPr>
          <w:color w:val="1F497D" w:themeColor="text2"/>
        </w:rPr>
        <w:t xml:space="preserve">constant </w:t>
      </w:r>
      <w:ins w:id="133" w:author="Matt" w:date="2012-09-12T13:04:00Z">
        <w:r w:rsidR="00570EFD">
          <w:rPr>
            <w:color w:val="1F497D" w:themeColor="text2"/>
          </w:rPr>
          <w:t xml:space="preserve">distribution </w:t>
        </w:r>
      </w:ins>
      <w:del w:id="134" w:author="Matt" w:date="2012-09-12T13:05:00Z">
        <w:r w:rsidR="00E36870" w:rsidRPr="00B56A7D" w:rsidDel="00570EFD">
          <w:rPr>
            <w:color w:val="1F497D" w:themeColor="text2"/>
          </w:rPr>
          <w:delText xml:space="preserve">at </w:delText>
        </w:r>
      </w:del>
      <w:ins w:id="135" w:author="Matt" w:date="2012-09-12T13:05:00Z">
        <w:r w:rsidR="00570EFD">
          <w:rPr>
            <w:color w:val="1F497D" w:themeColor="text2"/>
          </w:rPr>
          <w:t>(</w:t>
        </w:r>
      </w:ins>
      <w:r w:rsidR="00E36870" w:rsidRPr="00B56A7D">
        <w:rPr>
          <w:color w:val="1F497D" w:themeColor="text2"/>
        </w:rPr>
        <w:t>8.0% (</w:t>
      </w:r>
      <w:r w:rsidR="00407CD7" w:rsidRPr="00B56A7D">
        <w:rPr>
          <w:color w:val="1F497D" w:themeColor="text2"/>
        </w:rPr>
        <w:t>95% CI: 7.26 – 8.31)</w:t>
      </w:r>
      <w:ins w:id="136" w:author="Matt" w:date="2012-09-12T13:05:00Z">
        <w:r w:rsidR="00570EFD">
          <w:rPr>
            <w:color w:val="1F497D" w:themeColor="text2"/>
          </w:rPr>
          <w:t>)</w:t>
        </w:r>
      </w:ins>
      <w:r w:rsidR="00407CD7" w:rsidRPr="00B56A7D">
        <w:rPr>
          <w:color w:val="1F497D" w:themeColor="text2"/>
        </w:rPr>
        <w:t xml:space="preserve"> </w:t>
      </w:r>
      <w:r w:rsidR="004850ED" w:rsidRPr="00B56A7D">
        <w:rPr>
          <w:color w:val="1F497D" w:themeColor="text2"/>
        </w:rPr>
        <w:t>a</w:t>
      </w:r>
      <w:ins w:id="137" w:author="Matt" w:date="2012-09-12T13:05:00Z">
        <w:r w:rsidR="00570EFD">
          <w:rPr>
            <w:color w:val="1F497D" w:themeColor="text2"/>
          </w:rPr>
          <w:t>nd does not change a</w:t>
        </w:r>
      </w:ins>
      <w:r w:rsidR="004850ED" w:rsidRPr="00B56A7D">
        <w:rPr>
          <w:color w:val="1F497D" w:themeColor="text2"/>
        </w:rPr>
        <w:t>s a patient ages</w:t>
      </w:r>
      <w:r w:rsidR="00407CD7" w:rsidRPr="00B56A7D">
        <w:rPr>
          <w:color w:val="1F497D" w:themeColor="text2"/>
        </w:rPr>
        <w:t>; i</w:t>
      </w:r>
      <w:r w:rsidR="00E36870" w:rsidRPr="00B56A7D">
        <w:rPr>
          <w:color w:val="1F497D" w:themeColor="text2"/>
        </w:rPr>
        <w:t>deally differential rates by age or by the number (and type) of abnormalities would be used but these data were not identified.</w:t>
      </w:r>
    </w:p>
    <w:p w:rsidR="00E36870" w:rsidRPr="00B56A7D" w:rsidRDefault="00407CD7" w:rsidP="008D11C1">
      <w:pPr>
        <w:rPr>
          <w:color w:val="1F497D" w:themeColor="text2"/>
        </w:rPr>
      </w:pPr>
      <w:r w:rsidRPr="00B56A7D">
        <w:rPr>
          <w:color w:val="1F497D" w:themeColor="text2"/>
        </w:rPr>
        <w:t xml:space="preserve">Perhaps a stronger assumption made in producing the model is that </w:t>
      </w:r>
      <w:commentRangeStart w:id="138"/>
      <w:r w:rsidRPr="00B56A7D">
        <w:rPr>
          <w:color w:val="1F497D" w:themeColor="text2"/>
        </w:rPr>
        <w:t xml:space="preserve">TOE </w:t>
      </w:r>
      <w:commentRangeEnd w:id="138"/>
      <w:r w:rsidR="00570EFD">
        <w:rPr>
          <w:rStyle w:val="CommentReference"/>
          <w:rFonts w:ascii="Times New Roman" w:eastAsia="Times New Roman" w:hAnsi="Times New Roman" w:cs="Times New Roman"/>
          <w:lang w:val="en-GB" w:eastAsia="en-GB" w:bidi="ar-SA"/>
        </w:rPr>
        <w:commentReference w:id="138"/>
      </w:r>
      <w:r w:rsidRPr="00B56A7D">
        <w:rPr>
          <w:color w:val="1F497D" w:themeColor="text2"/>
        </w:rPr>
        <w:t xml:space="preserve">is a perfect gold standard against which the sensitivity and specificity of TTE should be derived. Using this assumption, TTE was estimated to have a very high sensitivity but a specificity of only around 35%. Within </w:t>
      </w:r>
      <w:r w:rsidR="00E36064" w:rsidRPr="00B56A7D">
        <w:rPr>
          <w:color w:val="1F497D" w:themeColor="text2"/>
        </w:rPr>
        <w:t xml:space="preserve">this </w:t>
      </w:r>
      <w:r w:rsidRPr="00B56A7D">
        <w:rPr>
          <w:color w:val="1F497D" w:themeColor="text2"/>
        </w:rPr>
        <w:t xml:space="preserve">model, this low specificity corresponds to an increased proportion of ‘false positives’ being included in the patient population mix, and so TTE results in more people effectively experiencing increased risks of </w:t>
      </w:r>
      <w:del w:id="139" w:author="Matt" w:date="2012-09-12T13:06:00Z">
        <w:r w:rsidRPr="00B56A7D" w:rsidDel="00570EFD">
          <w:rPr>
            <w:color w:val="1F497D" w:themeColor="text2"/>
          </w:rPr>
          <w:delText xml:space="preserve">OACs in terms of </w:delText>
        </w:r>
      </w:del>
      <w:r w:rsidRPr="00B56A7D">
        <w:rPr>
          <w:color w:val="1F497D" w:themeColor="text2"/>
        </w:rPr>
        <w:t xml:space="preserve">bleed </w:t>
      </w:r>
      <w:del w:id="140" w:author="Matt" w:date="2012-09-12T13:06:00Z">
        <w:r w:rsidRPr="00B56A7D" w:rsidDel="00570EFD">
          <w:rPr>
            <w:color w:val="1F497D" w:themeColor="text2"/>
          </w:rPr>
          <w:delText xml:space="preserve">risks </w:delText>
        </w:r>
      </w:del>
      <w:r w:rsidRPr="00B56A7D">
        <w:rPr>
          <w:color w:val="1F497D" w:themeColor="text2"/>
        </w:rPr>
        <w:t xml:space="preserve">without </w:t>
      </w:r>
      <w:r w:rsidR="00D20CA0" w:rsidRPr="00B56A7D">
        <w:rPr>
          <w:color w:val="1F497D" w:themeColor="text2"/>
        </w:rPr>
        <w:t xml:space="preserve">the </w:t>
      </w:r>
      <w:r w:rsidRPr="00B56A7D">
        <w:rPr>
          <w:color w:val="1F497D" w:themeColor="text2"/>
        </w:rPr>
        <w:t>increased benefits in terms of stroke risk reduction</w:t>
      </w:r>
      <w:r w:rsidR="00D20CA0" w:rsidRPr="00B56A7D">
        <w:rPr>
          <w:color w:val="1F497D" w:themeColor="text2"/>
        </w:rPr>
        <w:t xml:space="preserve"> seen in higher</w:t>
      </w:r>
      <w:ins w:id="141" w:author="Matt" w:date="2012-09-12T13:06:00Z">
        <w:r w:rsidR="00570EFD">
          <w:rPr>
            <w:color w:val="1F497D" w:themeColor="text2"/>
          </w:rPr>
          <w:t>-</w:t>
        </w:r>
      </w:ins>
      <w:del w:id="142" w:author="Matt" w:date="2012-09-12T13:06:00Z">
        <w:r w:rsidR="00D20CA0" w:rsidRPr="00B56A7D" w:rsidDel="00570EFD">
          <w:rPr>
            <w:color w:val="1F497D" w:themeColor="text2"/>
          </w:rPr>
          <w:delText xml:space="preserve"> </w:delText>
        </w:r>
      </w:del>
      <w:r w:rsidR="00D20CA0" w:rsidRPr="00B56A7D">
        <w:rPr>
          <w:color w:val="1F497D" w:themeColor="text2"/>
        </w:rPr>
        <w:t>risk patients</w:t>
      </w:r>
      <w:r w:rsidRPr="00B56A7D">
        <w:rPr>
          <w:color w:val="1F497D" w:themeColor="text2"/>
        </w:rPr>
        <w:t xml:space="preserve">. </w:t>
      </w:r>
      <w:r w:rsidR="00B24433" w:rsidRPr="00B56A7D">
        <w:rPr>
          <w:color w:val="1F497D" w:themeColor="text2"/>
        </w:rPr>
        <w:t xml:space="preserve">If TTE were found to be superior to TOE at identifying certain types of LA ABN which expose patients to increased stroke risks, then this modeling assumption </w:t>
      </w:r>
      <w:r w:rsidR="00D20CA0" w:rsidRPr="00B56A7D">
        <w:rPr>
          <w:color w:val="1F497D" w:themeColor="text2"/>
        </w:rPr>
        <w:t xml:space="preserve">would </w:t>
      </w:r>
      <w:r w:rsidR="00B24433" w:rsidRPr="00B56A7D">
        <w:rPr>
          <w:color w:val="1F497D" w:themeColor="text2"/>
        </w:rPr>
        <w:t>be inaccurate</w:t>
      </w:r>
      <w:r w:rsidR="00E36064" w:rsidRPr="00B56A7D">
        <w:rPr>
          <w:color w:val="1F497D" w:themeColor="text2"/>
        </w:rPr>
        <w:t>, and the true benefits of TTE in improving patient management would be underestimated</w:t>
      </w:r>
      <w:r w:rsidR="00B24433" w:rsidRPr="00B56A7D">
        <w:rPr>
          <w:color w:val="1F497D" w:themeColor="text2"/>
        </w:rPr>
        <w:t xml:space="preserve">. </w:t>
      </w:r>
      <w:r w:rsidRPr="00B56A7D">
        <w:rPr>
          <w:color w:val="1F497D" w:themeColor="text2"/>
        </w:rPr>
        <w:t xml:space="preserve"> </w:t>
      </w:r>
      <w:r w:rsidR="00B24433" w:rsidRPr="00B56A7D">
        <w:rPr>
          <w:color w:val="1F497D" w:themeColor="text2"/>
        </w:rPr>
        <w:t>The key data on which this economic evaluation is based – sensitivity, specificity, and TPHR – is</w:t>
      </w:r>
      <w:r w:rsidR="00E36870" w:rsidRPr="00B56A7D">
        <w:rPr>
          <w:color w:val="1F497D" w:themeColor="text2"/>
        </w:rPr>
        <w:t xml:space="preserve"> </w:t>
      </w:r>
      <w:r w:rsidR="00D20CA0" w:rsidRPr="00B56A7D">
        <w:rPr>
          <w:color w:val="1F497D" w:themeColor="text2"/>
        </w:rPr>
        <w:t xml:space="preserve">derived from </w:t>
      </w:r>
      <w:r w:rsidR="00E36870" w:rsidRPr="00B56A7D">
        <w:rPr>
          <w:color w:val="1F497D" w:themeColor="text2"/>
        </w:rPr>
        <w:t>a relatively small study, of fewer than 400 patients</w:t>
      </w:r>
      <w:r w:rsidR="004850ED" w:rsidRPr="00B56A7D">
        <w:rPr>
          <w:color w:val="1F497D" w:themeColor="text2"/>
        </w:rPr>
        <w:t>.</w:t>
      </w:r>
      <w:r w:rsidR="00E36870" w:rsidRPr="00B56A7D">
        <w:rPr>
          <w:color w:val="1F497D" w:themeColor="text2"/>
        </w:rPr>
        <w:t xml:space="preserve"> This has made the assessment of the benefits of TTE uncertain</w:t>
      </w:r>
      <w:r w:rsidR="00654FFC" w:rsidRPr="00B56A7D">
        <w:rPr>
          <w:color w:val="1F497D" w:themeColor="text2"/>
        </w:rPr>
        <w:t>.</w:t>
      </w:r>
      <w:r w:rsidR="00B56A7D" w:rsidRPr="00B56A7D">
        <w:rPr>
          <w:color w:val="1F497D" w:themeColor="text2"/>
        </w:rPr>
        <w:t xml:space="preserve"> </w:t>
      </w:r>
      <w:del w:id="143" w:author="Matt" w:date="2012-09-12T13:07:00Z">
        <w:r w:rsidR="00B56A7D" w:rsidRPr="00B56A7D" w:rsidDel="00570EFD">
          <w:rPr>
            <w:color w:val="1F497D" w:themeColor="text2"/>
          </w:rPr>
          <w:delText xml:space="preserve">Other </w:delText>
        </w:r>
      </w:del>
      <w:ins w:id="144" w:author="Matt" w:date="2012-09-12T13:07:00Z">
        <w:r w:rsidR="00570EFD">
          <w:rPr>
            <w:color w:val="1F497D" w:themeColor="text2"/>
          </w:rPr>
          <w:t>A further</w:t>
        </w:r>
        <w:r w:rsidR="00570EFD" w:rsidRPr="00B56A7D">
          <w:rPr>
            <w:color w:val="1F497D" w:themeColor="text2"/>
          </w:rPr>
          <w:t xml:space="preserve"> </w:t>
        </w:r>
      </w:ins>
      <w:r w:rsidR="00B56A7D" w:rsidRPr="00B56A7D">
        <w:rPr>
          <w:color w:val="1F497D" w:themeColor="text2"/>
        </w:rPr>
        <w:t xml:space="preserve">limitation is that </w:t>
      </w:r>
      <w:r w:rsidR="00B24433" w:rsidRPr="00B56A7D">
        <w:rPr>
          <w:color w:val="1F497D" w:themeColor="text2"/>
        </w:rPr>
        <w:t>t</w:t>
      </w:r>
      <w:r w:rsidR="00E36870" w:rsidRPr="00B56A7D">
        <w:rPr>
          <w:color w:val="1F497D" w:themeColor="text2"/>
        </w:rPr>
        <w:t xml:space="preserve">he risk of death unrelated to bleeding or stroke events was taken from </w:t>
      </w:r>
      <w:proofErr w:type="spellStart"/>
      <w:r w:rsidR="00E36870" w:rsidRPr="00B56A7D">
        <w:rPr>
          <w:color w:val="1F497D" w:themeColor="text2"/>
        </w:rPr>
        <w:t>lifetables</w:t>
      </w:r>
      <w:proofErr w:type="spellEnd"/>
      <w:r w:rsidR="00E36870" w:rsidRPr="00B56A7D">
        <w:rPr>
          <w:color w:val="1F497D" w:themeColor="text2"/>
        </w:rPr>
        <w:t xml:space="preserve"> and were not adjusted for the probability of bleeding or stroke mortality</w:t>
      </w:r>
      <w:r w:rsidR="00654FFC" w:rsidRPr="00B56A7D">
        <w:rPr>
          <w:color w:val="1F497D" w:themeColor="text2"/>
        </w:rPr>
        <w:t>.</w:t>
      </w:r>
    </w:p>
    <w:p w:rsidR="004850ED" w:rsidRPr="00B56A7D" w:rsidRDefault="004850ED" w:rsidP="004850ED">
      <w:pPr>
        <w:rPr>
          <w:color w:val="1F497D" w:themeColor="text2"/>
        </w:rPr>
      </w:pPr>
      <w:r w:rsidRPr="00B56A7D">
        <w:rPr>
          <w:color w:val="1F497D" w:themeColor="text2"/>
        </w:rPr>
        <w:t xml:space="preserve">A key uncertainty is whether there are other benefits that are accrued from a TTE other than identifying LA ABN. If these exist, and produce even small net QALY gains (&gt; 0.0033) then TTE would be cost effective in all </w:t>
      </w:r>
      <w:commentRangeStart w:id="145"/>
      <w:r w:rsidRPr="00B56A7D">
        <w:rPr>
          <w:color w:val="1F497D" w:themeColor="text2"/>
        </w:rPr>
        <w:t>scenarios</w:t>
      </w:r>
      <w:commentRangeEnd w:id="145"/>
      <w:r w:rsidR="00672785">
        <w:rPr>
          <w:rStyle w:val="CommentReference"/>
          <w:rFonts w:ascii="Times New Roman" w:eastAsia="Times New Roman" w:hAnsi="Times New Roman" w:cs="Times New Roman"/>
          <w:lang w:val="en-GB" w:eastAsia="en-GB" w:bidi="ar-SA"/>
        </w:rPr>
        <w:commentReference w:id="145"/>
      </w:r>
      <w:r w:rsidRPr="00B56A7D">
        <w:rPr>
          <w:color w:val="1F497D" w:themeColor="text2"/>
        </w:rPr>
        <w:t xml:space="preserve">. </w:t>
      </w:r>
    </w:p>
    <w:p w:rsidR="0005390C" w:rsidRPr="00B56A7D" w:rsidRDefault="0005390C" w:rsidP="003562A1">
      <w:pPr>
        <w:pStyle w:val="Heading3"/>
        <w:numPr>
          <w:ilvl w:val="0"/>
          <w:numId w:val="0"/>
        </w:numPr>
        <w:rPr>
          <w:color w:val="1F497D" w:themeColor="text2"/>
        </w:rPr>
      </w:pPr>
      <w:r w:rsidRPr="00B56A7D">
        <w:rPr>
          <w:color w:val="1F497D" w:themeColor="text2"/>
        </w:rPr>
        <w:t>Implications for Research</w:t>
      </w:r>
    </w:p>
    <w:p w:rsidR="0061601D" w:rsidRPr="00B56A7D" w:rsidRDefault="00CB6661" w:rsidP="008D11C1">
      <w:pPr>
        <w:rPr>
          <w:color w:val="1F497D" w:themeColor="text2"/>
        </w:rPr>
      </w:pPr>
      <w:r w:rsidRPr="00B56A7D">
        <w:rPr>
          <w:color w:val="1F497D" w:themeColor="text2"/>
        </w:rPr>
        <w:t>Sensitivity analyses indicate</w:t>
      </w:r>
      <w:r w:rsidR="00C46C92" w:rsidRPr="00B56A7D">
        <w:rPr>
          <w:color w:val="1F497D" w:themeColor="text2"/>
        </w:rPr>
        <w:t>d</w:t>
      </w:r>
      <w:r w:rsidRPr="00B56A7D">
        <w:rPr>
          <w:color w:val="1F497D" w:themeColor="text2"/>
        </w:rPr>
        <w:t xml:space="preserve"> that </w:t>
      </w:r>
      <w:r w:rsidR="00C46C92" w:rsidRPr="00B56A7D">
        <w:rPr>
          <w:color w:val="1F497D" w:themeColor="text2"/>
        </w:rPr>
        <w:t xml:space="preserve">the </w:t>
      </w:r>
      <w:r w:rsidR="00D20CA0" w:rsidRPr="00B56A7D">
        <w:rPr>
          <w:color w:val="1F497D" w:themeColor="text2"/>
        </w:rPr>
        <w:t xml:space="preserve">cost effectiveness estimates generated by the model </w:t>
      </w:r>
      <w:r w:rsidR="00C46C92" w:rsidRPr="00B56A7D">
        <w:rPr>
          <w:color w:val="1F497D" w:themeColor="text2"/>
        </w:rPr>
        <w:t xml:space="preserve">depend </w:t>
      </w:r>
      <w:commentRangeStart w:id="146"/>
      <w:r w:rsidR="00903CA6" w:rsidRPr="00B56A7D">
        <w:rPr>
          <w:color w:val="1F497D" w:themeColor="text2"/>
        </w:rPr>
        <w:t>heavily</w:t>
      </w:r>
      <w:commentRangeEnd w:id="146"/>
      <w:r w:rsidR="00672785">
        <w:rPr>
          <w:rStyle w:val="CommentReference"/>
          <w:rFonts w:ascii="Times New Roman" w:eastAsia="Times New Roman" w:hAnsi="Times New Roman" w:cs="Times New Roman"/>
          <w:lang w:val="en-GB" w:eastAsia="en-GB" w:bidi="ar-SA"/>
        </w:rPr>
        <w:commentReference w:id="146"/>
      </w:r>
      <w:r w:rsidR="00C46C92" w:rsidRPr="00B56A7D">
        <w:rPr>
          <w:color w:val="1F497D" w:themeColor="text2"/>
        </w:rPr>
        <w:t xml:space="preserve"> on </w:t>
      </w:r>
      <w:r w:rsidRPr="00B56A7D">
        <w:rPr>
          <w:color w:val="1F497D" w:themeColor="text2"/>
        </w:rPr>
        <w:t xml:space="preserve">sensitivity and specificity </w:t>
      </w:r>
      <w:r w:rsidR="00903CA6" w:rsidRPr="00B56A7D">
        <w:rPr>
          <w:color w:val="1F497D" w:themeColor="text2"/>
        </w:rPr>
        <w:t>estimates</w:t>
      </w:r>
      <w:r w:rsidRPr="00B56A7D">
        <w:rPr>
          <w:color w:val="1F497D" w:themeColor="text2"/>
        </w:rPr>
        <w:t xml:space="preserve">, as well as the </w:t>
      </w:r>
      <w:r w:rsidR="00903CA6" w:rsidRPr="00B56A7D">
        <w:rPr>
          <w:color w:val="1F497D" w:themeColor="text2"/>
        </w:rPr>
        <w:t xml:space="preserve">true proportion of genuinely high risk </w:t>
      </w:r>
      <w:r w:rsidR="00903CA6" w:rsidRPr="00B56A7D">
        <w:rPr>
          <w:color w:val="1F497D" w:themeColor="text2"/>
        </w:rPr>
        <w:lastRenderedPageBreak/>
        <w:t>(LA ABN</w:t>
      </w:r>
      <w:r w:rsidR="00FB3E31" w:rsidRPr="00B56A7D">
        <w:rPr>
          <w:color w:val="1F497D" w:themeColor="text2"/>
        </w:rPr>
        <w:t xml:space="preserve"> positive</w:t>
      </w:r>
      <w:r w:rsidR="00903CA6" w:rsidRPr="00B56A7D">
        <w:rPr>
          <w:color w:val="1F497D" w:themeColor="text2"/>
        </w:rPr>
        <w:t xml:space="preserve">) patients </w:t>
      </w:r>
      <w:r w:rsidR="00FB3E31" w:rsidRPr="00B56A7D">
        <w:rPr>
          <w:color w:val="1F497D" w:themeColor="text2"/>
        </w:rPr>
        <w:t xml:space="preserve">in </w:t>
      </w:r>
      <w:r w:rsidR="00D20CA0" w:rsidRPr="00B56A7D">
        <w:rPr>
          <w:color w:val="1F497D" w:themeColor="text2"/>
        </w:rPr>
        <w:t>this sub-</w:t>
      </w:r>
      <w:r w:rsidR="0061601D" w:rsidRPr="00B56A7D">
        <w:rPr>
          <w:color w:val="1F497D" w:themeColor="text2"/>
        </w:rPr>
        <w:t>population of apparently ‘low risk’ patients</w:t>
      </w:r>
      <w:r w:rsidR="00903CA6" w:rsidRPr="00B56A7D">
        <w:rPr>
          <w:color w:val="1F497D" w:themeColor="text2"/>
        </w:rPr>
        <w:t>.</w:t>
      </w:r>
      <w:r w:rsidR="002857F0" w:rsidRPr="00B56A7D">
        <w:rPr>
          <w:color w:val="1F497D" w:themeColor="text2"/>
        </w:rPr>
        <w:t xml:space="preserve"> </w:t>
      </w:r>
      <w:r w:rsidR="004850ED" w:rsidRPr="00B56A7D">
        <w:rPr>
          <w:color w:val="1F497D" w:themeColor="text2"/>
        </w:rPr>
        <w:t>T</w:t>
      </w:r>
      <w:r w:rsidR="0061601D" w:rsidRPr="00B56A7D">
        <w:rPr>
          <w:color w:val="1F497D" w:themeColor="text2"/>
        </w:rPr>
        <w:t xml:space="preserve">he </w:t>
      </w:r>
      <w:r w:rsidR="002857F0" w:rsidRPr="00B56A7D">
        <w:rPr>
          <w:color w:val="1F497D" w:themeColor="text2"/>
        </w:rPr>
        <w:t xml:space="preserve">model depends strongly on data reported in a single, relatively small study conducted outside of the </w:t>
      </w:r>
      <w:commentRangeStart w:id="147"/>
      <w:r w:rsidR="002857F0" w:rsidRPr="00B56A7D">
        <w:rPr>
          <w:color w:val="1F497D" w:themeColor="text2"/>
        </w:rPr>
        <w:t>UK</w:t>
      </w:r>
      <w:commentRangeEnd w:id="147"/>
      <w:r w:rsidR="00672785">
        <w:rPr>
          <w:rStyle w:val="CommentReference"/>
          <w:rFonts w:ascii="Times New Roman" w:eastAsia="Times New Roman" w:hAnsi="Times New Roman" w:cs="Times New Roman"/>
          <w:lang w:val="en-GB" w:eastAsia="en-GB" w:bidi="ar-SA"/>
        </w:rPr>
        <w:commentReference w:id="147"/>
      </w:r>
      <w:r w:rsidR="002857F0" w:rsidRPr="00B56A7D">
        <w:rPr>
          <w:color w:val="1F497D" w:themeColor="text2"/>
        </w:rPr>
        <w:t xml:space="preserve">, and so may </w:t>
      </w:r>
      <w:r w:rsidR="00D20CA0" w:rsidRPr="00B56A7D">
        <w:rPr>
          <w:color w:val="1F497D" w:themeColor="text2"/>
        </w:rPr>
        <w:t>misrepresent</w:t>
      </w:r>
      <w:r w:rsidR="002857F0" w:rsidRPr="00B56A7D">
        <w:rPr>
          <w:color w:val="1F497D" w:themeColor="text2"/>
        </w:rPr>
        <w:t xml:space="preserve"> the true </w:t>
      </w:r>
      <w:r w:rsidR="00D20CA0" w:rsidRPr="00B56A7D">
        <w:rPr>
          <w:color w:val="1F497D" w:themeColor="text2"/>
        </w:rPr>
        <w:t xml:space="preserve">values of the </w:t>
      </w:r>
      <w:r w:rsidR="002857F0" w:rsidRPr="00B56A7D">
        <w:rPr>
          <w:color w:val="1F497D" w:themeColor="text2"/>
        </w:rPr>
        <w:t>sensitivity</w:t>
      </w:r>
      <w:r w:rsidR="00D20CA0" w:rsidRPr="00B56A7D">
        <w:rPr>
          <w:color w:val="1F497D" w:themeColor="text2"/>
        </w:rPr>
        <w:t xml:space="preserve"> of TTE</w:t>
      </w:r>
      <w:r w:rsidR="002857F0" w:rsidRPr="00B56A7D">
        <w:rPr>
          <w:color w:val="1F497D" w:themeColor="text2"/>
        </w:rPr>
        <w:t xml:space="preserve">, </w:t>
      </w:r>
      <w:r w:rsidR="00D20CA0" w:rsidRPr="00B56A7D">
        <w:rPr>
          <w:color w:val="1F497D" w:themeColor="text2"/>
        </w:rPr>
        <w:t xml:space="preserve">the </w:t>
      </w:r>
      <w:r w:rsidR="002857F0" w:rsidRPr="00B56A7D">
        <w:rPr>
          <w:color w:val="1F497D" w:themeColor="text2"/>
        </w:rPr>
        <w:t xml:space="preserve">specificity </w:t>
      </w:r>
      <w:r w:rsidR="00D20CA0" w:rsidRPr="00B56A7D">
        <w:rPr>
          <w:color w:val="1F497D" w:themeColor="text2"/>
        </w:rPr>
        <w:t xml:space="preserve">of TTE, </w:t>
      </w:r>
      <w:r w:rsidR="002857F0" w:rsidRPr="00B56A7D">
        <w:rPr>
          <w:color w:val="1F497D" w:themeColor="text2"/>
        </w:rPr>
        <w:t>and TPHR.</w:t>
      </w:r>
      <w:r w:rsidR="00E36870" w:rsidRPr="00B56A7D">
        <w:rPr>
          <w:color w:val="1F497D" w:themeColor="text2"/>
        </w:rPr>
        <w:t xml:space="preserve"> </w:t>
      </w:r>
      <w:r w:rsidR="00736D21" w:rsidRPr="00B56A7D">
        <w:rPr>
          <w:color w:val="1F497D" w:themeColor="text2"/>
        </w:rPr>
        <w:t xml:space="preserve">Having a more robust source of evidence for these parameters is likely to significantly improve the accuracy and validity of the mathematic models. </w:t>
      </w:r>
    </w:p>
    <w:p w:rsidR="004850ED" w:rsidRPr="00B56A7D" w:rsidRDefault="00736D21" w:rsidP="008D11C1">
      <w:pPr>
        <w:rPr>
          <w:color w:val="1F497D" w:themeColor="text2"/>
        </w:rPr>
      </w:pPr>
      <w:r w:rsidRPr="00B56A7D">
        <w:rPr>
          <w:color w:val="1F497D" w:themeColor="text2"/>
        </w:rPr>
        <w:t>Additional research that would improve the validity of the model include</w:t>
      </w:r>
      <w:r w:rsidR="00B56A7D" w:rsidRPr="00B56A7D">
        <w:rPr>
          <w:color w:val="1F497D" w:themeColor="text2"/>
        </w:rPr>
        <w:t xml:space="preserve"> </w:t>
      </w:r>
      <w:r w:rsidRPr="00B56A7D">
        <w:rPr>
          <w:color w:val="1F497D" w:themeColor="text2"/>
        </w:rPr>
        <w:t>identifying any additional net benefits to the management of newly diagnosed AF patient that could result from routine screening with TTE at time of diagnosis.</w:t>
      </w:r>
      <w:r w:rsidR="00E55A94" w:rsidRPr="00B56A7D">
        <w:rPr>
          <w:color w:val="1F497D" w:themeColor="text2"/>
        </w:rPr>
        <w:t xml:space="preserve"> </w:t>
      </w:r>
    </w:p>
    <w:p w:rsidR="0005390C" w:rsidRPr="00B56A7D" w:rsidRDefault="0005390C" w:rsidP="003562A1">
      <w:pPr>
        <w:pStyle w:val="Heading3"/>
        <w:numPr>
          <w:ilvl w:val="0"/>
          <w:numId w:val="0"/>
        </w:numPr>
        <w:rPr>
          <w:color w:val="1F497D" w:themeColor="text2"/>
        </w:rPr>
      </w:pPr>
      <w:r w:rsidRPr="00B56A7D">
        <w:rPr>
          <w:color w:val="1F497D" w:themeColor="text2"/>
        </w:rPr>
        <w:t>Implications for clinical practice</w:t>
      </w:r>
    </w:p>
    <w:p w:rsidR="00A42D14" w:rsidRPr="00B56A7D" w:rsidRDefault="00903CA6" w:rsidP="008D11C1">
      <w:pPr>
        <w:rPr>
          <w:color w:val="1F497D" w:themeColor="text2"/>
        </w:rPr>
      </w:pPr>
      <w:r w:rsidRPr="00B56A7D">
        <w:rPr>
          <w:color w:val="1F497D" w:themeColor="text2"/>
        </w:rPr>
        <w:t>The direct burden of routinely screening all newly diagnosed TTE patients is likely to be low. The additional resources required are relatively small, at an estimated £66 per TTE performed.  It is likely that additional bed days are made available due to the reduction in stroke following appropriate management, although there is likely to be an increase in bleed related admissions. Should TTE be recommended for those patients with CHADS</w:t>
      </w:r>
      <w:r w:rsidRPr="00B56A7D">
        <w:rPr>
          <w:color w:val="1F497D" w:themeColor="text2"/>
          <w:vertAlign w:val="subscript"/>
        </w:rPr>
        <w:t>2</w:t>
      </w:r>
      <w:r w:rsidRPr="00B56A7D">
        <w:rPr>
          <w:color w:val="1F497D" w:themeColor="text2"/>
        </w:rPr>
        <w:t xml:space="preserve"> scores of 0 or 1, this is unlikely to place a great burden on hospitals </w:t>
      </w:r>
      <w:proofErr w:type="gramStart"/>
      <w:r w:rsidRPr="00B56A7D">
        <w:rPr>
          <w:color w:val="1F497D" w:themeColor="text2"/>
        </w:rPr>
        <w:t>who</w:t>
      </w:r>
      <w:proofErr w:type="gramEnd"/>
      <w:r w:rsidRPr="00B56A7D">
        <w:rPr>
          <w:color w:val="1F497D" w:themeColor="text2"/>
        </w:rPr>
        <w:t xml:space="preserve"> are likely to have staff trained in the use of TTE machines. </w:t>
      </w:r>
      <w:r w:rsidR="00155DF4" w:rsidRPr="00B56A7D">
        <w:rPr>
          <w:color w:val="1F497D" w:themeColor="text2"/>
        </w:rPr>
        <w:t>TTEs are relatively easily available as well as both safe and non-invasive for patients, with staff trained in their use likely to be already available in hospitals.</w:t>
      </w:r>
      <w:r w:rsidR="00A42D14" w:rsidRPr="00B56A7D">
        <w:rPr>
          <w:color w:val="1F497D" w:themeColor="text2"/>
        </w:rPr>
        <w:t xml:space="preserve"> </w:t>
      </w:r>
    </w:p>
    <w:p w:rsidR="004850ED" w:rsidRPr="00B56A7D" w:rsidRDefault="004850ED" w:rsidP="004850ED">
      <w:pPr>
        <w:pStyle w:val="Heading3"/>
        <w:numPr>
          <w:ilvl w:val="0"/>
          <w:numId w:val="0"/>
        </w:numPr>
        <w:rPr>
          <w:color w:val="1F497D" w:themeColor="text2"/>
        </w:rPr>
      </w:pPr>
      <w:r w:rsidRPr="00B56A7D">
        <w:rPr>
          <w:color w:val="1F497D" w:themeColor="text2"/>
        </w:rPr>
        <w:t>Conclusion</w:t>
      </w:r>
    </w:p>
    <w:p w:rsidR="00E74F07" w:rsidRPr="00B1326A" w:rsidRDefault="00E74F07" w:rsidP="008D11C1">
      <w:pPr>
        <w:rPr>
          <w:color w:val="FF0000"/>
        </w:rPr>
      </w:pPr>
      <w:commentRangeStart w:id="148"/>
      <w:r w:rsidRPr="00B56A7D">
        <w:rPr>
          <w:color w:val="1F497D" w:themeColor="text2"/>
        </w:rPr>
        <w:t xml:space="preserve">This model </w:t>
      </w:r>
      <w:r w:rsidR="0047004A" w:rsidRPr="00B56A7D">
        <w:rPr>
          <w:color w:val="1F497D" w:themeColor="text2"/>
        </w:rPr>
        <w:t xml:space="preserve">considers </w:t>
      </w:r>
      <w:r w:rsidRPr="00B56A7D">
        <w:rPr>
          <w:color w:val="1F497D" w:themeColor="text2"/>
        </w:rPr>
        <w:t xml:space="preserve">TTE as part of a diagnostic strategy. </w:t>
      </w:r>
      <w:r w:rsidR="0047004A" w:rsidRPr="00B56A7D">
        <w:rPr>
          <w:color w:val="1F497D" w:themeColor="text2"/>
        </w:rPr>
        <w:t xml:space="preserve">As such, </w:t>
      </w:r>
      <w:r w:rsidRPr="00B56A7D">
        <w:rPr>
          <w:color w:val="1F497D" w:themeColor="text2"/>
        </w:rPr>
        <w:t>TTE can only affect clinical outcomes indirectly, through its effect on the treatment options selected as a result of it</w:t>
      </w:r>
      <w:r w:rsidR="0047004A" w:rsidRPr="00B56A7D">
        <w:rPr>
          <w:color w:val="1F497D" w:themeColor="text2"/>
        </w:rPr>
        <w:t xml:space="preserve">. </w:t>
      </w:r>
      <w:r w:rsidR="00B56A7D">
        <w:rPr>
          <w:color w:val="1F497D" w:themeColor="text2"/>
        </w:rPr>
        <w:t xml:space="preserve">As the results in this paper and </w:t>
      </w:r>
      <w:r w:rsidR="00B56A7D" w:rsidRPr="00B56A7D">
        <w:rPr>
          <w:color w:val="1F497D" w:themeColor="text2"/>
        </w:rPr>
        <w:t>the associated appendix indicate, ou</w:t>
      </w:r>
      <w:ins w:id="149" w:author="Matt" w:date="2012-09-12T13:10:00Z">
        <w:r w:rsidR="00672785">
          <w:rPr>
            <w:color w:val="1F497D" w:themeColor="text2"/>
          </w:rPr>
          <w:t>r</w:t>
        </w:r>
      </w:ins>
      <w:del w:id="150" w:author="Matt" w:date="2012-09-12T13:10:00Z">
        <w:r w:rsidR="00B56A7D" w:rsidRPr="00B56A7D" w:rsidDel="00672785">
          <w:rPr>
            <w:color w:val="1F497D" w:themeColor="text2"/>
          </w:rPr>
          <w:delText>t</w:delText>
        </w:r>
      </w:del>
      <w:r w:rsidR="00B56A7D" w:rsidRPr="00B56A7D">
        <w:rPr>
          <w:color w:val="1F497D" w:themeColor="text2"/>
        </w:rPr>
        <w:t xml:space="preserve"> estimates of the cost effectiveness of the treatment depend on the choice of OAC, as well as patient-level factors such as initial stroke risk and age. </w:t>
      </w:r>
      <w:r w:rsidR="0047004A" w:rsidRPr="00B56A7D">
        <w:rPr>
          <w:color w:val="1F497D" w:themeColor="text2"/>
        </w:rPr>
        <w:t xml:space="preserve">Because </w:t>
      </w:r>
      <w:proofErr w:type="spellStart"/>
      <w:r w:rsidR="0047004A" w:rsidRPr="00B56A7D">
        <w:rPr>
          <w:color w:val="1F497D" w:themeColor="text2"/>
        </w:rPr>
        <w:t>dabigatran</w:t>
      </w:r>
      <w:proofErr w:type="spellEnd"/>
      <w:r w:rsidR="0047004A" w:rsidRPr="00B56A7D">
        <w:rPr>
          <w:color w:val="1F497D" w:themeColor="text2"/>
        </w:rPr>
        <w:t xml:space="preserve"> </w:t>
      </w:r>
      <w:r w:rsidR="00B56A7D" w:rsidRPr="00B56A7D">
        <w:rPr>
          <w:color w:val="1F497D" w:themeColor="text2"/>
        </w:rPr>
        <w:t xml:space="preserve">and </w:t>
      </w:r>
      <w:proofErr w:type="spellStart"/>
      <w:r w:rsidR="00B56A7D" w:rsidRPr="00B56A7D">
        <w:rPr>
          <w:color w:val="1F497D" w:themeColor="text2"/>
        </w:rPr>
        <w:t>rivaroxaban</w:t>
      </w:r>
      <w:proofErr w:type="spellEnd"/>
      <w:r w:rsidR="00B56A7D" w:rsidRPr="00B56A7D">
        <w:rPr>
          <w:color w:val="1F497D" w:themeColor="text2"/>
        </w:rPr>
        <w:t xml:space="preserve"> appear</w:t>
      </w:r>
      <w:r w:rsidR="0047004A" w:rsidRPr="00B56A7D">
        <w:rPr>
          <w:color w:val="1F497D" w:themeColor="text2"/>
        </w:rPr>
        <w:t xml:space="preserve"> safer than warfarin, but non</w:t>
      </w:r>
      <w:ins w:id="151" w:author="Matt" w:date="2012-09-12T13:10:00Z">
        <w:r w:rsidR="00672785">
          <w:rPr>
            <w:color w:val="1F497D" w:themeColor="text2"/>
          </w:rPr>
          <w:t>-</w:t>
        </w:r>
      </w:ins>
      <w:r w:rsidR="0047004A" w:rsidRPr="00B56A7D">
        <w:rPr>
          <w:color w:val="1F497D" w:themeColor="text2"/>
        </w:rPr>
        <w:t>inferior in terms of stroke risk reduction, the</w:t>
      </w:r>
      <w:r w:rsidR="00B56A7D" w:rsidRPr="00B56A7D">
        <w:rPr>
          <w:color w:val="1F497D" w:themeColor="text2"/>
        </w:rPr>
        <w:t>y</w:t>
      </w:r>
      <w:r w:rsidR="0047004A" w:rsidRPr="00B56A7D">
        <w:rPr>
          <w:color w:val="1F497D" w:themeColor="text2"/>
        </w:rPr>
        <w:t xml:space="preserve"> </w:t>
      </w:r>
      <w:r w:rsidR="00B56A7D" w:rsidRPr="00B56A7D">
        <w:rPr>
          <w:color w:val="1F497D" w:themeColor="text2"/>
        </w:rPr>
        <w:t xml:space="preserve">are recommended </w:t>
      </w:r>
      <w:r w:rsidR="0047004A" w:rsidRPr="00B56A7D">
        <w:rPr>
          <w:color w:val="1F497D" w:themeColor="text2"/>
        </w:rPr>
        <w:t>at a lower stroke risk threshold (one CHADS</w:t>
      </w:r>
      <w:r w:rsidR="0047004A" w:rsidRPr="00B56A7D">
        <w:rPr>
          <w:color w:val="1F497D" w:themeColor="text2"/>
          <w:vertAlign w:val="subscript"/>
        </w:rPr>
        <w:t>2</w:t>
      </w:r>
      <w:r w:rsidR="0047004A" w:rsidRPr="00B56A7D">
        <w:rPr>
          <w:color w:val="1F497D" w:themeColor="text2"/>
        </w:rPr>
        <w:t xml:space="preserve"> point rather than two for warfarin), and so information from TTE makes a difference for fewer AF patients, who are less likely to be of a genuinely high risk of stroke. This moving of the ‘tipping point’ </w:t>
      </w:r>
      <w:r w:rsidR="00374E80" w:rsidRPr="00B56A7D">
        <w:rPr>
          <w:color w:val="1F497D" w:themeColor="text2"/>
        </w:rPr>
        <w:fldChar w:fldCharType="begin" w:fldLock="1"/>
      </w:r>
      <w:r w:rsidR="00B56A7D">
        <w:rPr>
          <w:color w:val="1F497D" w:themeColor="text2"/>
        </w:rPr>
        <w:instrText>ADDIN CSL_CITATION { "citationItems" : [ { "id" : "ITEM-1", "itemData" : { "DOI" : "CIRCOUTCOMES.110.958108 [pii]\n10.1161/CIRCOUTCOMES.110.958108", "ISBN" : "1941-7705 (Electronic)\n1941-7713 (Linking)", "abstract" : "BACKGROUND: The rate of ischemic stroke associated with traditional risk factors for patients with atrial fibrillation has declined over the past 2 decades. Furthermore, new and potentially safer anticoagulants are on the horizon. Thus, the balance between risk factors for stroke and benefit of anticoagulation may be shifting. METHODS AND RESULTS: The Markov state transition decision model was used to analyze the CHADS(2) score, above which anticoagulation is preferred, first using the stroke rate predicted for the CHADS(2) derivation cohort, and then using the stroke rate from the more contemporary AnTicoagulation and Risk Factors In Atrial Fibrillation cohort for any CHADS(2) score. The base case was a 69-year-old man with atrial fibrillation. Interventions included oral anticoagulant therapy with warfarin or a hypothetical \"new and safer\" anticoagulant (based on dabigatran), no antithrombotic therapy, or aspirin. Warfarin is preferred above a stroke rate of 1.7% per year, whereas aspirin is preferred at lower rates of stroke. Anticoagulation with warfarin is preferred even for a score of 0 using the higher rates of the older CHADS(2) derivation cohort. Using more contemporary and lower estimates of stroke risk raises the threshold for use of warfarin to a CHADS(2) score &gt;/=2. However, anticoagulation with a \"new, safer\" agent, modeled on the results of the Randomized Evaluation of Long-Term Anticoagulation Therapy trial of dabigatran, leads to a lowering of the threshold for anticoagulation to a stroke rate of 0.9% per year. CONCLUSIONS: Use of a more contemporary estimate of stroke risk shifts the \"tipping point,\" such that anticoagulation is preferred at a higher CHADS(2) score, reducing the number of patients for whom anticoagulation is recommended. The introduction of \"new, safer\" agents, however, would shift the tipping point in the opposite direction.", "author" : [ { "family" : "Eckman", "given" : "M H" }, { "family" : "Singer", "given" : "D E" }, { "family" : "Rosand", "given" : "J" }, { "family" : "Greenberg", "given" : "S M" } ], "container-title" : "Circ Cardiovasc Qual Outcomes", "edition" : "2010/12/09", "id" : "ITEM-1", "issue" : "1", "issued" : { "date-parts" : [ [ "2011" ] ] }, "note" : "Eckman, Mark H\nSinger, Daniel E\nRosand, Jonathan\nGreenberg, Steven M\nUL1 RR026314-01S1/RR/NCRR NIH HHS/United States\nResearch Support, N.I.H., Extramural\nResearch Support, Non-U.S. Gov't\nUnited States\nCirculation. Cardiovascular quality and outcomes\nCirc Cardiovasc Qual Outcomes. 2011 Jan 1;4(1):14-21. Epub 2010 Dec 7.", "page" : "14-21", "title" : "Moving the tipping point: the decision to anticoagulate patients with atrial fibrillation", "type" : "article-journal", "volume" : "4" }, "uris" : [ "http://www.mendeley.com/documents/?uuid=bc213b00-44f0-4d43-aff5-055d3d46fe45" ] } ], "mendeley" : { "previouslyFormattedCitation" : "(14)" }, "properties" : { "noteIndex" : 0 }, "schema" : "https://github.com/citation-style-language/schema/raw/master/csl-citation.json" }</w:instrText>
      </w:r>
      <w:r w:rsidR="00374E80" w:rsidRPr="00B56A7D">
        <w:rPr>
          <w:color w:val="1F497D" w:themeColor="text2"/>
        </w:rPr>
        <w:fldChar w:fldCharType="separate"/>
      </w:r>
      <w:r w:rsidR="00B56A7D" w:rsidRPr="00B56A7D">
        <w:rPr>
          <w:noProof/>
          <w:color w:val="1F497D" w:themeColor="text2"/>
        </w:rPr>
        <w:t>(14)</w:t>
      </w:r>
      <w:r w:rsidR="00374E80" w:rsidRPr="00B56A7D">
        <w:rPr>
          <w:color w:val="1F497D" w:themeColor="text2"/>
        </w:rPr>
        <w:fldChar w:fldCharType="end"/>
      </w:r>
      <w:r w:rsidR="0047004A" w:rsidRPr="00B56A7D">
        <w:rPr>
          <w:color w:val="1F497D" w:themeColor="text2"/>
        </w:rPr>
        <w:t xml:space="preserve"> has meant that TTE has become less valuable in this context even </w:t>
      </w:r>
      <w:r w:rsidR="008D11C1" w:rsidRPr="00B56A7D">
        <w:rPr>
          <w:color w:val="1F497D" w:themeColor="text2"/>
        </w:rPr>
        <w:t>as the technology has improved. However, TTE may have value for this population in</w:t>
      </w:r>
      <w:r w:rsidR="00DC17EE" w:rsidRPr="00B56A7D">
        <w:rPr>
          <w:color w:val="1F497D" w:themeColor="text2"/>
        </w:rPr>
        <w:t xml:space="preserve"> other decision-making contexts</w:t>
      </w:r>
      <w:r w:rsidR="008D11C1" w:rsidRPr="00B56A7D">
        <w:rPr>
          <w:color w:val="1F497D" w:themeColor="text2"/>
        </w:rPr>
        <w:t xml:space="preserve"> which this model has not explored. Given the</w:t>
      </w:r>
      <w:r w:rsidR="00F15320" w:rsidRPr="00B56A7D">
        <w:rPr>
          <w:color w:val="1F497D" w:themeColor="text2"/>
        </w:rPr>
        <w:t xml:space="preserve"> very small one-off</w:t>
      </w:r>
      <w:r w:rsidR="008D11C1" w:rsidRPr="00B56A7D">
        <w:rPr>
          <w:color w:val="1F497D" w:themeColor="text2"/>
        </w:rPr>
        <w:t xml:space="preserve"> cost of a single TTE test in the </w:t>
      </w:r>
      <w:r w:rsidR="00F15320" w:rsidRPr="00B56A7D">
        <w:rPr>
          <w:color w:val="1F497D" w:themeColor="text2"/>
        </w:rPr>
        <w:t>context of large ongoing costs</w:t>
      </w:r>
      <w:r w:rsidR="008D11C1" w:rsidRPr="00B56A7D">
        <w:rPr>
          <w:color w:val="1F497D" w:themeColor="text2"/>
        </w:rPr>
        <w:t xml:space="preserve"> of lifelong patient management for people with AF, TTE may represent a cost-effective use of resources overall even if not when making the OAC decision.</w:t>
      </w:r>
      <w:commentRangeEnd w:id="148"/>
      <w:r w:rsidR="00672785">
        <w:rPr>
          <w:rStyle w:val="CommentReference"/>
          <w:rFonts w:ascii="Times New Roman" w:eastAsia="Times New Roman" w:hAnsi="Times New Roman" w:cs="Times New Roman"/>
          <w:lang w:val="en-GB" w:eastAsia="en-GB" w:bidi="ar-SA"/>
        </w:rPr>
        <w:commentReference w:id="148"/>
      </w:r>
    </w:p>
    <w:p w:rsidR="00795047" w:rsidRPr="00B1326A" w:rsidRDefault="00795047" w:rsidP="00EB5B27">
      <w:pPr>
        <w:pStyle w:val="Header"/>
        <w:spacing w:before="60" w:after="60" w:line="360" w:lineRule="auto"/>
        <w:rPr>
          <w:color w:val="FF0000"/>
          <w:sz w:val="22"/>
          <w:szCs w:val="22"/>
        </w:rPr>
      </w:pPr>
    </w:p>
    <w:p w:rsidR="00155DF4" w:rsidRPr="00B1326A" w:rsidRDefault="00155DF4" w:rsidP="00EB5B27">
      <w:pPr>
        <w:pStyle w:val="Header"/>
        <w:spacing w:before="60" w:after="60" w:line="360" w:lineRule="auto"/>
        <w:rPr>
          <w:color w:val="FF0000"/>
          <w:sz w:val="22"/>
          <w:szCs w:val="22"/>
        </w:rPr>
      </w:pPr>
    </w:p>
    <w:p w:rsidR="00D20CA0" w:rsidRPr="00B1326A" w:rsidRDefault="00D20CA0">
      <w:pPr>
        <w:pStyle w:val="NormalWeb"/>
        <w:ind w:left="640" w:hanging="640"/>
        <w:divId w:val="570163234"/>
        <w:rPr>
          <w:color w:val="FF0000"/>
        </w:rPr>
        <w:sectPr w:rsidR="00D20CA0" w:rsidRPr="00B1326A" w:rsidSect="00834F71">
          <w:pgSz w:w="11906" w:h="16838"/>
          <w:pgMar w:top="1440" w:right="1440" w:bottom="1440" w:left="1440" w:header="709" w:footer="709" w:gutter="0"/>
          <w:cols w:space="708"/>
          <w:docGrid w:linePitch="360"/>
        </w:sectPr>
      </w:pPr>
    </w:p>
    <w:p w:rsidR="00D20CA0" w:rsidRPr="00B1326A" w:rsidRDefault="00D20CA0" w:rsidP="00D20CA0">
      <w:pPr>
        <w:pStyle w:val="Heading1"/>
        <w:divId w:val="570163234"/>
        <w:rPr>
          <w:color w:val="FF0000"/>
        </w:rPr>
      </w:pPr>
      <w:r w:rsidRPr="00B1326A">
        <w:rPr>
          <w:color w:val="FF0000"/>
        </w:rPr>
        <w:lastRenderedPageBreak/>
        <w:t>References</w:t>
      </w:r>
    </w:p>
    <w:p w:rsidR="00B56A7D" w:rsidRPr="00B56A7D" w:rsidRDefault="00374E80">
      <w:pPr>
        <w:pStyle w:val="NormalWeb"/>
        <w:ind w:left="640" w:hanging="640"/>
        <w:divId w:val="1165121710"/>
      </w:pPr>
      <w:r w:rsidRPr="00B1326A">
        <w:rPr>
          <w:color w:val="FF0000"/>
        </w:rPr>
        <w:fldChar w:fldCharType="begin" w:fldLock="1"/>
      </w:r>
      <w:r w:rsidR="009C2038" w:rsidRPr="00B1326A">
        <w:rPr>
          <w:color w:val="FF0000"/>
        </w:rPr>
        <w:instrText xml:space="preserve">ADDIN Mendeley Bibliography CSL_BIBLIOGRAPHY </w:instrText>
      </w:r>
      <w:r w:rsidRPr="00B1326A">
        <w:rPr>
          <w:color w:val="FF0000"/>
        </w:rPr>
        <w:fldChar w:fldCharType="separate"/>
      </w:r>
      <w:r w:rsidR="00B56A7D" w:rsidRPr="00B56A7D">
        <w:t xml:space="preserve">1. </w:t>
      </w:r>
      <w:r w:rsidR="00B56A7D" w:rsidRPr="00B56A7D">
        <w:tab/>
        <w:t>Go AS, Hylek EM, Phillips KA, Chang Y, Henault LE, Selby JV, et al. Prevalence of diagnosed atrial fibrillation in adults: national implications for rhythm management and stroke prevention: the AnTicoagulation and Risk Factors in Atrial Fibrillation (ATRIA) Study. JAMA : the journal of the American Medical Association [Internet]. 2001 May 9 [cited 2012 Mar 8];285(18):2370–5. Available from: http://www.ncbi.nlm.nih.gov/pubmed/11343485</w:t>
      </w:r>
    </w:p>
    <w:p w:rsidR="00B56A7D" w:rsidRPr="00B56A7D" w:rsidRDefault="00B56A7D">
      <w:pPr>
        <w:pStyle w:val="NormalWeb"/>
        <w:ind w:left="640" w:hanging="640"/>
        <w:divId w:val="1165121710"/>
      </w:pPr>
      <w:r w:rsidRPr="00B56A7D">
        <w:t xml:space="preserve">2. </w:t>
      </w:r>
      <w:r w:rsidRPr="00B56A7D">
        <w:tab/>
        <w:t>Rivaroxaban-once daily, oral, direct factor Xa inhibition compared with vitamin K antagonism for prevention of stroke and Embolism Trial in Atrial Fibrillation: rationale and design of the ROCKET AF study. American heart journal [Internet]. 2010 Mar [cited 2012 Apr 4];159(3):340–347.e1. Available from: http://www.ncbi.nlm.nih.gov/pubmed/20211293</w:t>
      </w:r>
    </w:p>
    <w:p w:rsidR="00B56A7D" w:rsidRPr="00B56A7D" w:rsidRDefault="00B56A7D">
      <w:pPr>
        <w:pStyle w:val="NormalWeb"/>
        <w:ind w:left="640" w:hanging="640"/>
        <w:divId w:val="1165121710"/>
      </w:pPr>
      <w:r w:rsidRPr="00B56A7D">
        <w:t xml:space="preserve">3. </w:t>
      </w:r>
      <w:r w:rsidRPr="00B56A7D">
        <w:tab/>
        <w:t>Camm AJ, Kirchhof P, Lip GY, Schotten U, Savelieva I, Ernst S, et al. Guidelines for the management of atrial fibrillation: the Task Force for the Management of Atrial Fibrillation of the European Society of Cardiology (ESC). Eur Heart J [Internet]. 2010/08/31 ed. 2010;31(19):2369–429. Available from: http://www.ncbi.nlm.nih.gov/pubmed/20802247</w:t>
      </w:r>
    </w:p>
    <w:p w:rsidR="00B56A7D" w:rsidRPr="00B56A7D" w:rsidRDefault="00B56A7D">
      <w:pPr>
        <w:pStyle w:val="NormalWeb"/>
        <w:ind w:left="640" w:hanging="640"/>
        <w:divId w:val="1165121710"/>
      </w:pPr>
      <w:r w:rsidRPr="00B56A7D">
        <w:t xml:space="preserve">4. </w:t>
      </w:r>
      <w:r w:rsidRPr="00B56A7D">
        <w:tab/>
        <w:t>Transesophageal echocardiographic correlates of thromboembolism in high-risk patients with nonvalvular atrial fibrillation. The Stroke Prevention in Atrial Fibrillation Investigators Committee on Echocardiography. Ann Intern Med [Internet]. 1998/12/16 ed. 1998;128(8):639–47. Available from: http://www.ncbi.nlm.nih.gov/pubmed/9537937</w:t>
      </w:r>
    </w:p>
    <w:p w:rsidR="00B56A7D" w:rsidRPr="00B56A7D" w:rsidRDefault="00B56A7D">
      <w:pPr>
        <w:pStyle w:val="NormalWeb"/>
        <w:ind w:left="640" w:hanging="640"/>
        <w:divId w:val="1165121710"/>
      </w:pPr>
      <w:r w:rsidRPr="00B56A7D">
        <w:t xml:space="preserve">5. </w:t>
      </w:r>
      <w:r w:rsidRPr="00B56A7D">
        <w:tab/>
        <w:t xml:space="preserve">NICE. Guide to the methods of technoloy appraisal. 2008 p. 80. </w:t>
      </w:r>
    </w:p>
    <w:p w:rsidR="00B56A7D" w:rsidRPr="00B56A7D" w:rsidRDefault="00B56A7D">
      <w:pPr>
        <w:pStyle w:val="NormalWeb"/>
        <w:ind w:left="640" w:hanging="640"/>
        <w:divId w:val="1165121710"/>
      </w:pPr>
      <w:r w:rsidRPr="00B56A7D">
        <w:t xml:space="preserve">6. </w:t>
      </w:r>
      <w:r w:rsidRPr="00B56A7D">
        <w:tab/>
        <w:t>Providencia R, Botelho A, Trigo J, Quintal N, Nascimento J, Mota P, et al. Possible refinement of clinical thromboembolism assessment in patients with atrial fibrillation using echocardiographic parameters. Europace [Internet]. 2011/08/27 ed. 2012;14(1):36–45. Available from: http://www.ncbi.nlm.nih.gov/pubmed/21868410</w:t>
      </w:r>
    </w:p>
    <w:p w:rsidR="00B56A7D" w:rsidRPr="00B56A7D" w:rsidRDefault="00B56A7D">
      <w:pPr>
        <w:pStyle w:val="NormalWeb"/>
        <w:ind w:left="640" w:hanging="640"/>
        <w:divId w:val="1165121710"/>
      </w:pPr>
      <w:r w:rsidRPr="00B56A7D">
        <w:t xml:space="preserve">7. </w:t>
      </w:r>
      <w:r w:rsidRPr="00B56A7D">
        <w:tab/>
        <w:t xml:space="preserve">Simpson EL, Stevenson MD, Scope A, Poku E, Minton J, Evans P. Echocardiography in newly diagnosed atrial fibrillation patients: a systematic review and economic evaluation. 2012 p. 303. </w:t>
      </w:r>
    </w:p>
    <w:p w:rsidR="00B56A7D" w:rsidRPr="00B56A7D" w:rsidRDefault="00B56A7D">
      <w:pPr>
        <w:pStyle w:val="NormalWeb"/>
        <w:ind w:left="640" w:hanging="640"/>
        <w:divId w:val="1165121710"/>
      </w:pPr>
      <w:r w:rsidRPr="00B56A7D">
        <w:t xml:space="preserve">8. </w:t>
      </w:r>
      <w:r w:rsidRPr="00B56A7D">
        <w:tab/>
        <w:t>PVS TM-STF on. Medical aspects of the persistent vegetative state: second of two parts. The New England Journal of Medicine [Internet]. 1994;330(22). Available from: http://www.nejm.org/doi/full/10.1056/NEJM199406023302206</w:t>
      </w:r>
    </w:p>
    <w:p w:rsidR="00B56A7D" w:rsidRPr="00B56A7D" w:rsidRDefault="00B56A7D">
      <w:pPr>
        <w:pStyle w:val="NormalWeb"/>
        <w:ind w:left="640" w:hanging="640"/>
        <w:divId w:val="1165121710"/>
      </w:pPr>
      <w:r w:rsidRPr="00B56A7D">
        <w:t xml:space="preserve">9. </w:t>
      </w:r>
      <w:r w:rsidRPr="00B56A7D">
        <w:tab/>
        <w:t>Eikelboom JW, Wallentin L, Connolly SJ, Ezekowitz M, Healey JS, Oldgren J, et al. Risk of bleeding with 2 doses of dabigatran compared with warfarin in older and younger patients with atrial fibrillation: an analysis of the randomized evaluation of long-term anticoagulant therapy (RE-LY) trial. Circulation [Internet]. 2011/05/18 ed. 2011;123(21):2363–72. Available from: http://www.ncbi.nlm.nih.gov/pubmed/21576658</w:t>
      </w:r>
    </w:p>
    <w:p w:rsidR="00B56A7D" w:rsidRPr="00B56A7D" w:rsidRDefault="00B56A7D">
      <w:pPr>
        <w:pStyle w:val="NormalWeb"/>
        <w:ind w:left="640" w:hanging="640"/>
        <w:divId w:val="1165121710"/>
      </w:pPr>
      <w:r w:rsidRPr="00B56A7D">
        <w:lastRenderedPageBreak/>
        <w:t xml:space="preserve">10. </w:t>
      </w:r>
      <w:r w:rsidRPr="00B56A7D">
        <w:tab/>
        <w:t>NICE. Guide to the methods of technology appraisal [Internet]. 2008. Available from: http://www.nice.org.uk/media/B52/A7/TAMethodsGuideUpdatedJune2008.pdf</w:t>
      </w:r>
    </w:p>
    <w:p w:rsidR="00B56A7D" w:rsidRPr="00B56A7D" w:rsidRDefault="00B56A7D">
      <w:pPr>
        <w:pStyle w:val="NormalWeb"/>
        <w:ind w:left="640" w:hanging="640"/>
        <w:divId w:val="1165121710"/>
      </w:pPr>
      <w:r w:rsidRPr="00B56A7D">
        <w:t xml:space="preserve">11. </w:t>
      </w:r>
      <w:r w:rsidRPr="00B56A7D">
        <w:tab/>
        <w:t>Claxton K, Posnett J. An economic approach to clinical trial design and research priority-setting. Health Economics [Internet]. John Wiley &amp; Sons; 1996;5(6):513–24. Available from: http://www.ncbi.nlm.nih.gov/pubmed/9003938</w:t>
      </w:r>
    </w:p>
    <w:p w:rsidR="00B56A7D" w:rsidRPr="00B56A7D" w:rsidRDefault="00B56A7D">
      <w:pPr>
        <w:pStyle w:val="NormalWeb"/>
        <w:ind w:left="640" w:hanging="640"/>
        <w:divId w:val="1165121710"/>
      </w:pPr>
      <w:r w:rsidRPr="00B56A7D">
        <w:t xml:space="preserve">12. </w:t>
      </w:r>
      <w:r w:rsidRPr="00B56A7D">
        <w:tab/>
        <w:t>Office for National Statistics. Population Estimates by Marital Status, Mid-2010. 2012 [Internet]. Available from: http://www.ons.gov.uk/ons/publications/re-reference-tables.html?edition=tcm:77-231283</w:t>
      </w:r>
    </w:p>
    <w:p w:rsidR="00B56A7D" w:rsidRPr="00B56A7D" w:rsidRDefault="00B56A7D">
      <w:pPr>
        <w:pStyle w:val="NormalWeb"/>
        <w:ind w:left="640" w:hanging="640"/>
        <w:divId w:val="1165121710"/>
      </w:pPr>
      <w:r w:rsidRPr="00B56A7D">
        <w:t xml:space="preserve">13. </w:t>
      </w:r>
      <w:r w:rsidRPr="00B56A7D">
        <w:tab/>
        <w:t>Stewart S. Population prevalence, incidence, and predictors of atrial fibrillation in the Renfrew/Paisley study. Heart [Internet]. 2001 Nov 1 [cited 2012 Mar 17];86(5):516–21. Available from: http://heart.bmj.com/cgi/doi/10.1136/heart.86.5.516</w:t>
      </w:r>
    </w:p>
    <w:p w:rsidR="00B56A7D" w:rsidRPr="00B56A7D" w:rsidRDefault="00B56A7D">
      <w:pPr>
        <w:pStyle w:val="NormalWeb"/>
        <w:ind w:left="640" w:hanging="640"/>
        <w:divId w:val="1165121710"/>
      </w:pPr>
      <w:r w:rsidRPr="00B56A7D">
        <w:t xml:space="preserve">14. </w:t>
      </w:r>
      <w:r w:rsidRPr="00B56A7D">
        <w:tab/>
        <w:t>Eckman MH, Singer DE, Rosand J, Greenberg SM. Moving the tipping point: the decision to anticoagulate patients with atrial fibrillation. Circ Cardiovasc Qual Outcomes [Internet]. 2010/12/09 ed. 2011;4(1):14–21. Available from: http://www.ncbi.nlm.nih.gov/pubmed/21139092</w:t>
      </w:r>
    </w:p>
    <w:p w:rsidR="00B56A7D" w:rsidRPr="00B56A7D" w:rsidRDefault="00B56A7D">
      <w:pPr>
        <w:pStyle w:val="NormalWeb"/>
        <w:ind w:left="640" w:hanging="640"/>
        <w:divId w:val="1165121710"/>
      </w:pPr>
      <w:r w:rsidRPr="00B56A7D">
        <w:t xml:space="preserve">15. </w:t>
      </w:r>
      <w:r w:rsidRPr="00B56A7D">
        <w:tab/>
        <w:t>ONS. Interim Life Tables [Internet]. Cardiff: ONS; 2011. Available from: http://www.ons.gov.uk/ons/taxonomy/index.html?nscl=Interim+Life+Tables</w:t>
      </w:r>
    </w:p>
    <w:p w:rsidR="00B56A7D" w:rsidRPr="00B56A7D" w:rsidRDefault="00B56A7D">
      <w:pPr>
        <w:pStyle w:val="NormalWeb"/>
        <w:ind w:left="640" w:hanging="640"/>
        <w:divId w:val="1165121710"/>
      </w:pPr>
      <w:r w:rsidRPr="00B56A7D">
        <w:t xml:space="preserve">16. </w:t>
      </w:r>
      <w:r w:rsidRPr="00B56A7D">
        <w:tab/>
        <w:t>Friberg L, Rosenqvist M, Lip GYH. Evaluation of risk stratification schemes for ischaemic stroke and bleeding in 182 678 patients with atrial fibrillation: the Swedish Atrial Fibrillation cohort study. European heart journal [Internet]. 2012 Jan 13 [cited 2012 Mar 5]; Available from: http://www.ncbi.nlm.nih.gov/pubmed/22246443</w:t>
      </w:r>
    </w:p>
    <w:p w:rsidR="00B56A7D" w:rsidRPr="00B56A7D" w:rsidRDefault="00B56A7D">
      <w:pPr>
        <w:pStyle w:val="NormalWeb"/>
        <w:ind w:left="640" w:hanging="640"/>
        <w:divId w:val="1165121710"/>
      </w:pPr>
      <w:r w:rsidRPr="00B56A7D">
        <w:t xml:space="preserve">17. </w:t>
      </w:r>
      <w:r w:rsidRPr="00B56A7D">
        <w:tab/>
        <w:t>Connolly SJ, Ezekowitz MD, Yusuf S, Eikelboom J, Oldgren J, Parekh A, et al. Dabigatran versus warfarin in patients with atrial fibrillation. N Engl J Med [Internet]. 2009/09/01 ed. 2009;361(12):1139–51. Available from: http://www.ncbi.nlm.nih.gov/pubmed/19717844</w:t>
      </w:r>
    </w:p>
    <w:p w:rsidR="00B56A7D" w:rsidRPr="00B56A7D" w:rsidRDefault="00B56A7D">
      <w:pPr>
        <w:pStyle w:val="NormalWeb"/>
        <w:ind w:left="640" w:hanging="640"/>
        <w:divId w:val="1165121710"/>
      </w:pPr>
      <w:r w:rsidRPr="00B56A7D">
        <w:t xml:space="preserve">18. </w:t>
      </w:r>
      <w:r w:rsidRPr="00B56A7D">
        <w:tab/>
        <w:t>Lip GYH, Edwards SJ. Stroke prevention with aspirin, warfarin and ximelagatran in patients with non-valvular atrial fibrillation: a systematic review and meta-analysis. Thrombosis research [Internet]. 2006 Jan [cited 2012 Apr 5];118(3):321–33. Available from: http://www.ncbi.nlm.nih.gov/pubmed/16198396</w:t>
      </w:r>
    </w:p>
    <w:p w:rsidR="00B56A7D" w:rsidRPr="00B56A7D" w:rsidRDefault="00B56A7D">
      <w:pPr>
        <w:pStyle w:val="NormalWeb"/>
        <w:ind w:left="640" w:hanging="640"/>
        <w:divId w:val="1165121710"/>
      </w:pPr>
      <w:r w:rsidRPr="00B56A7D">
        <w:t xml:space="preserve">19. </w:t>
      </w:r>
      <w:r w:rsidRPr="00B56A7D">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B56A7D" w:rsidRPr="00B56A7D" w:rsidRDefault="00B56A7D">
      <w:pPr>
        <w:pStyle w:val="NormalWeb"/>
        <w:ind w:left="640" w:hanging="640"/>
        <w:divId w:val="1165121710"/>
      </w:pPr>
      <w:r w:rsidRPr="00B56A7D">
        <w:t xml:space="preserve">20. </w:t>
      </w:r>
      <w:r w:rsidRPr="00B56A7D">
        <w:tab/>
        <w:t xml:space="preserve">Simpson EL, Stevenson MD, Rawdin A, Papaioannou D. Thrombophilia testing in people with venous thromboembolism: systematic review and cost-effectiveness analysis. Health Technology Assessment. 2009;13(2). </w:t>
      </w:r>
    </w:p>
    <w:p w:rsidR="00B56A7D" w:rsidRPr="00B56A7D" w:rsidRDefault="00B56A7D">
      <w:pPr>
        <w:pStyle w:val="NormalWeb"/>
        <w:ind w:left="640" w:hanging="640"/>
        <w:divId w:val="1165121710"/>
      </w:pPr>
      <w:r w:rsidRPr="00B56A7D">
        <w:t xml:space="preserve">21. </w:t>
      </w:r>
      <w:r w:rsidRPr="00B56A7D">
        <w:tab/>
        <w:t xml:space="preserve">Ara R, Brazier JE. Populating an economic model with health state utility values: moving toward better practice. Value in health : the journal of the International Society </w:t>
      </w:r>
      <w:r w:rsidRPr="00B56A7D">
        <w:lastRenderedPageBreak/>
        <w:t>for Pharmacoeconomics and Outcomes Research [Internet]. 2010 Aug [cited 2012 Apr 4];13(5):509–18. Available from: http://www.ncbi.nlm.nih.gov/pubmed/20230546</w:t>
      </w:r>
    </w:p>
    <w:p w:rsidR="00B56A7D" w:rsidRPr="00B56A7D" w:rsidRDefault="00B56A7D">
      <w:pPr>
        <w:pStyle w:val="NormalWeb"/>
        <w:ind w:left="640" w:hanging="640"/>
        <w:divId w:val="1165121710"/>
      </w:pPr>
      <w:r w:rsidRPr="00B56A7D">
        <w:t xml:space="preserve">22. </w:t>
      </w:r>
      <w:r w:rsidRPr="00B56A7D">
        <w:tab/>
        <w:t>NICE. Dabigatran etexilate for the prevention of stroke and systemic embolism in atrial fibrillation: Final appraisal determination [Internet]. 2011. Available from: http://www.nice.org.uk/nicemedia/live/12225/56899/56899.pdf</w:t>
      </w:r>
    </w:p>
    <w:p w:rsidR="00B56A7D" w:rsidRPr="00B56A7D" w:rsidRDefault="00B56A7D">
      <w:pPr>
        <w:pStyle w:val="NormalWeb"/>
        <w:ind w:left="640" w:hanging="640"/>
        <w:divId w:val="1165121710"/>
      </w:pPr>
      <w:r w:rsidRPr="00B56A7D">
        <w:t xml:space="preserve">23. </w:t>
      </w:r>
      <w:r w:rsidRPr="00B56A7D">
        <w:tab/>
        <w:t xml:space="preserve">Sandercock P, Berge E, Dennis M, Forbes J, Hand P, Kwan J, et al. A systematic review of the effectiveness, cost-effectiveness and barriers to implementation of thrombolytic and neuroprotective therapy for acute ischaemic stroke in the NHS. Health Technology Assessment. 2002;6(26). </w:t>
      </w:r>
    </w:p>
    <w:p w:rsidR="00B56A7D" w:rsidRPr="00B56A7D" w:rsidRDefault="00B56A7D">
      <w:pPr>
        <w:pStyle w:val="NormalWeb"/>
        <w:ind w:left="640" w:hanging="640"/>
        <w:divId w:val="1165121710"/>
      </w:pPr>
      <w:r w:rsidRPr="00B56A7D">
        <w:t xml:space="preserve">24. </w:t>
      </w:r>
      <w:r w:rsidRPr="00B56A7D">
        <w:tab/>
        <w:t>DoH. NHS Reference Costs 2009-2010 [Internet]. London: Crown; 2011. Available from: http://www.dh.gov.uk/en/Publicationsandstatistics/Publications/PublicationsPolicyAndGuidance/DH_123459</w:t>
      </w:r>
    </w:p>
    <w:p w:rsidR="00B56A7D" w:rsidRPr="00B56A7D" w:rsidRDefault="00B56A7D">
      <w:pPr>
        <w:pStyle w:val="NormalWeb"/>
        <w:ind w:left="640" w:hanging="640"/>
        <w:divId w:val="1165121710"/>
      </w:pPr>
      <w:r w:rsidRPr="00B56A7D">
        <w:t xml:space="preserve">25. </w:t>
      </w:r>
      <w:r w:rsidRPr="00B56A7D">
        <w:tab/>
        <w:t>NHS. National Stroke Strategy Impact Assessment [Internet]. 2007. Available from: http://www.dh.gov.uk/prod_consum_dh/groups/dh_digitalassets/documents/digitalasset/dh_081054.pdf</w:t>
      </w:r>
    </w:p>
    <w:p w:rsidR="00B56A7D" w:rsidRPr="00B56A7D" w:rsidRDefault="00B56A7D">
      <w:pPr>
        <w:pStyle w:val="NormalWeb"/>
        <w:ind w:left="640" w:hanging="640"/>
        <w:divId w:val="1165121710"/>
      </w:pPr>
      <w:r w:rsidRPr="00B56A7D">
        <w:t xml:space="preserve">26. </w:t>
      </w:r>
      <w:r w:rsidRPr="00B56A7D">
        <w:tab/>
        <w:t xml:space="preserve">Curtis L. Unit Costs of Health and Social Care 2010 [Internet]. Kent; 2010 p. 257. Available from: http://www.pssru.ac.uk/archive/pdf/uc/uc2010/uc2010.pdf </w:t>
      </w:r>
    </w:p>
    <w:p w:rsidR="00834F71" w:rsidRPr="00B1326A" w:rsidRDefault="00374E80" w:rsidP="00B56A7D">
      <w:pPr>
        <w:pStyle w:val="NormalWeb"/>
        <w:ind w:left="640" w:hanging="640"/>
        <w:divId w:val="77218782"/>
        <w:rPr>
          <w:color w:val="FF0000"/>
        </w:rPr>
        <w:sectPr w:rsidR="00834F71" w:rsidRPr="00B1326A" w:rsidSect="00834F71">
          <w:pgSz w:w="11906" w:h="16838"/>
          <w:pgMar w:top="1440" w:right="1440" w:bottom="1440" w:left="1440" w:header="709" w:footer="709" w:gutter="0"/>
          <w:cols w:space="708"/>
          <w:docGrid w:linePitch="360"/>
        </w:sectPr>
      </w:pPr>
      <w:r w:rsidRPr="00B1326A">
        <w:rPr>
          <w:color w:val="FF0000"/>
        </w:rPr>
        <w:fldChar w:fldCharType="end"/>
      </w:r>
    </w:p>
    <w:p w:rsidR="00834F71" w:rsidRPr="00B1326A" w:rsidRDefault="00834F71">
      <w:pPr>
        <w:spacing w:line="276" w:lineRule="auto"/>
        <w:jc w:val="left"/>
        <w:rPr>
          <w:color w:val="FF0000"/>
        </w:rPr>
      </w:pPr>
    </w:p>
    <w:p w:rsidR="00834F71" w:rsidRPr="00B1326A" w:rsidRDefault="00834F71">
      <w:pPr>
        <w:spacing w:line="276" w:lineRule="auto"/>
        <w:jc w:val="left"/>
        <w:rPr>
          <w:rFonts w:ascii="Times New Roman" w:hAnsi="Times New Roman" w:cs="Times New Roman"/>
          <w:color w:val="FF0000"/>
          <w:sz w:val="24"/>
          <w:szCs w:val="24"/>
          <w:lang w:val="en-GB" w:eastAsia="en-GB" w:bidi="ar-SA"/>
        </w:rPr>
      </w:pPr>
    </w:p>
    <w:p w:rsidR="00834F71" w:rsidRPr="00B1326A" w:rsidRDefault="00834F71" w:rsidP="00834F71">
      <w:pPr>
        <w:divId w:val="1548566716"/>
        <w:rPr>
          <w:color w:val="FF0000"/>
        </w:rPr>
      </w:pPr>
      <w:r w:rsidRPr="00B1326A">
        <w:rPr>
          <w:noProof/>
          <w:color w:val="FF0000"/>
          <w:lang w:val="en-GB" w:eastAsia="en-GB" w:bidi="ar-SA"/>
        </w:rPr>
        <w:drawing>
          <wp:inline distT="0" distB="0" distL="0" distR="0" wp14:anchorId="1850BF2F" wp14:editId="6CC31BDA">
            <wp:extent cx="8863330" cy="3696970"/>
            <wp:effectExtent l="19050" t="0" r="0" b="0"/>
            <wp:docPr id="2" name="Picture 5" descr="Conceptual Model of Matt's S8 Model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Model of Matt's S8 Model v2.jpeg"/>
                    <pic:cNvPicPr/>
                  </pic:nvPicPr>
                  <pic:blipFill>
                    <a:blip r:embed="rId11" cstate="print"/>
                    <a:stretch>
                      <a:fillRect/>
                    </a:stretch>
                  </pic:blipFill>
                  <pic:spPr>
                    <a:xfrm>
                      <a:off x="0" y="0"/>
                      <a:ext cx="8863330" cy="3696970"/>
                    </a:xfrm>
                    <a:prstGeom prst="rect">
                      <a:avLst/>
                    </a:prstGeom>
                  </pic:spPr>
                </pic:pic>
              </a:graphicData>
            </a:graphic>
          </wp:inline>
        </w:drawing>
      </w:r>
    </w:p>
    <w:p w:rsidR="00834F71" w:rsidRPr="00B1326A" w:rsidRDefault="00834F71" w:rsidP="00834F71">
      <w:pPr>
        <w:pStyle w:val="Caption"/>
        <w:divId w:val="1548566716"/>
        <w:rPr>
          <w:color w:val="FF0000"/>
        </w:rPr>
      </w:pPr>
      <w:bookmarkStart w:id="152" w:name="_Ref321241706"/>
      <w:r w:rsidRPr="00B1326A">
        <w:rPr>
          <w:color w:val="FF0000"/>
        </w:rPr>
        <w:t xml:space="preserve">Figure </w:t>
      </w:r>
      <w:r w:rsidR="00AC692E" w:rsidRPr="00B1326A">
        <w:rPr>
          <w:color w:val="FF0000"/>
        </w:rPr>
        <w:fldChar w:fldCharType="begin"/>
      </w:r>
      <w:r w:rsidR="00AC692E" w:rsidRPr="00B1326A">
        <w:rPr>
          <w:color w:val="FF0000"/>
        </w:rPr>
        <w:instrText xml:space="preserve"> SEQ Figure \* ARABIC </w:instrText>
      </w:r>
      <w:r w:rsidR="00AC692E" w:rsidRPr="00B1326A">
        <w:rPr>
          <w:color w:val="FF0000"/>
        </w:rPr>
        <w:fldChar w:fldCharType="separate"/>
      </w:r>
      <w:r w:rsidR="00850455" w:rsidRPr="00B1326A">
        <w:rPr>
          <w:noProof/>
          <w:color w:val="FF0000"/>
        </w:rPr>
        <w:t>1</w:t>
      </w:r>
      <w:r w:rsidR="00AC692E" w:rsidRPr="00B1326A">
        <w:rPr>
          <w:noProof/>
          <w:color w:val="FF0000"/>
        </w:rPr>
        <w:fldChar w:fldCharType="end"/>
      </w:r>
      <w:bookmarkEnd w:id="152"/>
      <w:r w:rsidRPr="00B1326A">
        <w:rPr>
          <w:color w:val="FF0000"/>
        </w:rPr>
        <w:t xml:space="preserve"> Graphical representation of the mathematical model</w:t>
      </w:r>
    </w:p>
    <w:p w:rsidR="00834F71" w:rsidRPr="00B1326A" w:rsidRDefault="00834F71" w:rsidP="00C42A71">
      <w:pPr>
        <w:pStyle w:val="NormalWeb"/>
        <w:ind w:left="640" w:hanging="640"/>
        <w:divId w:val="1548566716"/>
        <w:rPr>
          <w:color w:val="FF0000"/>
        </w:rPr>
      </w:pPr>
    </w:p>
    <w:p w:rsidR="00834F71" w:rsidRPr="00B1326A" w:rsidRDefault="00834F71" w:rsidP="00C42A71">
      <w:pPr>
        <w:pStyle w:val="NormalWeb"/>
        <w:ind w:left="640" w:hanging="640"/>
        <w:divId w:val="1548566716"/>
        <w:rPr>
          <w:color w:val="FF0000"/>
        </w:rPr>
        <w:sectPr w:rsidR="00834F71" w:rsidRPr="00B1326A" w:rsidSect="00834F71">
          <w:pgSz w:w="16838" w:h="11906" w:orient="landscape"/>
          <w:pgMar w:top="1440" w:right="1440" w:bottom="1440" w:left="1440" w:header="709" w:footer="709" w:gutter="0"/>
          <w:cols w:space="708"/>
          <w:docGrid w:linePitch="360"/>
        </w:sectPr>
      </w:pPr>
    </w:p>
    <w:tbl>
      <w:tblPr>
        <w:tblStyle w:val="TableGrid"/>
        <w:tblW w:w="0" w:type="auto"/>
        <w:tblLook w:val="04A0" w:firstRow="1" w:lastRow="0" w:firstColumn="1" w:lastColumn="0" w:noHBand="0" w:noVBand="1"/>
      </w:tblPr>
      <w:tblGrid>
        <w:gridCol w:w="4077"/>
        <w:gridCol w:w="1721"/>
        <w:gridCol w:w="1722"/>
        <w:gridCol w:w="1722"/>
      </w:tblGrid>
      <w:tr w:rsidR="00183C66" w:rsidRPr="003138BF" w:rsidTr="00BC4AAE">
        <w:trPr>
          <w:divId w:val="1548566716"/>
        </w:trPr>
        <w:tc>
          <w:tcPr>
            <w:tcW w:w="4077" w:type="dxa"/>
          </w:tcPr>
          <w:p w:rsidR="00183C66" w:rsidRPr="00BC4AAE" w:rsidRDefault="00183C66" w:rsidP="00920A0B">
            <w:pPr>
              <w:rPr>
                <w:b/>
                <w:sz w:val="22"/>
                <w:szCs w:val="22"/>
                <w:highlight w:val="yellow"/>
              </w:rPr>
            </w:pPr>
            <w:r w:rsidRPr="00BC4AAE">
              <w:rPr>
                <w:b/>
                <w:sz w:val="22"/>
                <w:szCs w:val="22"/>
                <w:highlight w:val="yellow"/>
              </w:rPr>
              <w:lastRenderedPageBreak/>
              <w:t>CHADS</w:t>
            </w:r>
            <w:r w:rsidRPr="00BC4AAE">
              <w:rPr>
                <w:b/>
                <w:sz w:val="22"/>
                <w:szCs w:val="22"/>
                <w:highlight w:val="yellow"/>
                <w:vertAlign w:val="subscript"/>
              </w:rPr>
              <w:t>2</w:t>
            </w:r>
            <w:r w:rsidRPr="00BC4AAE">
              <w:rPr>
                <w:b/>
                <w:sz w:val="22"/>
                <w:szCs w:val="22"/>
                <w:highlight w:val="yellow"/>
              </w:rPr>
              <w:t xml:space="preserve"> score</w:t>
            </w:r>
          </w:p>
        </w:tc>
        <w:tc>
          <w:tcPr>
            <w:tcW w:w="1721" w:type="dxa"/>
          </w:tcPr>
          <w:p w:rsidR="00183C66" w:rsidRPr="00BC4AAE" w:rsidRDefault="00183C66" w:rsidP="00920A0B">
            <w:pPr>
              <w:rPr>
                <w:b/>
                <w:sz w:val="22"/>
                <w:szCs w:val="22"/>
                <w:highlight w:val="yellow"/>
              </w:rPr>
            </w:pPr>
            <w:r w:rsidRPr="00BC4AAE">
              <w:rPr>
                <w:b/>
                <w:sz w:val="22"/>
                <w:szCs w:val="22"/>
                <w:highlight w:val="yellow"/>
              </w:rPr>
              <w:t xml:space="preserve">Prescribe </w:t>
            </w:r>
            <w:proofErr w:type="spellStart"/>
            <w:r w:rsidRPr="00BC4AAE">
              <w:rPr>
                <w:b/>
                <w:sz w:val="22"/>
                <w:szCs w:val="22"/>
                <w:highlight w:val="yellow"/>
              </w:rPr>
              <w:t>Dabigatran</w:t>
            </w:r>
            <w:proofErr w:type="spellEnd"/>
          </w:p>
        </w:tc>
        <w:tc>
          <w:tcPr>
            <w:tcW w:w="1722" w:type="dxa"/>
          </w:tcPr>
          <w:p w:rsidR="00183C66" w:rsidRPr="00BC4AAE" w:rsidRDefault="00183C66" w:rsidP="00920A0B">
            <w:pPr>
              <w:rPr>
                <w:b/>
                <w:sz w:val="22"/>
                <w:szCs w:val="22"/>
                <w:highlight w:val="yellow"/>
              </w:rPr>
            </w:pPr>
            <w:r w:rsidRPr="00BC4AAE">
              <w:rPr>
                <w:b/>
                <w:sz w:val="22"/>
                <w:szCs w:val="22"/>
                <w:highlight w:val="yellow"/>
              </w:rPr>
              <w:t>Prescribe Warfarin</w:t>
            </w:r>
          </w:p>
        </w:tc>
        <w:tc>
          <w:tcPr>
            <w:tcW w:w="1722" w:type="dxa"/>
          </w:tcPr>
          <w:p w:rsidR="00183C66" w:rsidRPr="00BC4AAE" w:rsidRDefault="00183C66" w:rsidP="00920A0B">
            <w:pPr>
              <w:rPr>
                <w:b/>
                <w:sz w:val="22"/>
                <w:szCs w:val="22"/>
                <w:highlight w:val="yellow"/>
              </w:rPr>
            </w:pPr>
            <w:r w:rsidRPr="00BC4AAE">
              <w:rPr>
                <w:b/>
                <w:sz w:val="22"/>
                <w:szCs w:val="22"/>
                <w:highlight w:val="yellow"/>
              </w:rPr>
              <w:t xml:space="preserve">Prescribe </w:t>
            </w:r>
            <w:proofErr w:type="spellStart"/>
            <w:r w:rsidRPr="00BC4AAE">
              <w:rPr>
                <w:b/>
                <w:sz w:val="22"/>
                <w:szCs w:val="22"/>
                <w:highlight w:val="yellow"/>
              </w:rPr>
              <w:t>Rivaroxaban</w:t>
            </w:r>
            <w:proofErr w:type="spellEnd"/>
          </w:p>
        </w:tc>
      </w:tr>
      <w:tr w:rsidR="00183C66" w:rsidRPr="003138BF" w:rsidTr="00BC4AAE">
        <w:trPr>
          <w:divId w:val="1548566716"/>
        </w:trPr>
        <w:tc>
          <w:tcPr>
            <w:tcW w:w="4077" w:type="dxa"/>
          </w:tcPr>
          <w:p w:rsidR="00183C66" w:rsidRPr="003138BF" w:rsidRDefault="00183C66" w:rsidP="00920A0B">
            <w:pPr>
              <w:rPr>
                <w:sz w:val="22"/>
                <w:szCs w:val="22"/>
                <w:highlight w:val="yellow"/>
              </w:rPr>
            </w:pPr>
            <w:r w:rsidRPr="003138BF">
              <w:rPr>
                <w:sz w:val="22"/>
                <w:szCs w:val="22"/>
                <w:highlight w:val="yellow"/>
              </w:rPr>
              <w:t>0</w:t>
            </w:r>
          </w:p>
        </w:tc>
        <w:tc>
          <w:tcPr>
            <w:tcW w:w="1721" w:type="dxa"/>
          </w:tcPr>
          <w:p w:rsidR="00183C66" w:rsidRPr="003138BF" w:rsidRDefault="00183C66" w:rsidP="00920A0B">
            <w:pPr>
              <w:rPr>
                <w:sz w:val="22"/>
                <w:szCs w:val="22"/>
                <w:highlight w:val="yellow"/>
              </w:rPr>
            </w:pPr>
            <w:r w:rsidRPr="003138BF">
              <w:rPr>
                <w:sz w:val="22"/>
                <w:szCs w:val="22"/>
                <w:highlight w:val="yellow"/>
              </w:rPr>
              <w:t>No</w:t>
            </w:r>
          </w:p>
        </w:tc>
        <w:tc>
          <w:tcPr>
            <w:tcW w:w="1722" w:type="dxa"/>
          </w:tcPr>
          <w:p w:rsidR="00183C66" w:rsidRPr="003138BF" w:rsidRDefault="00183C66" w:rsidP="00920A0B">
            <w:pPr>
              <w:rPr>
                <w:sz w:val="22"/>
                <w:szCs w:val="22"/>
                <w:highlight w:val="yellow"/>
              </w:rPr>
            </w:pPr>
            <w:r w:rsidRPr="003138BF">
              <w:rPr>
                <w:sz w:val="22"/>
                <w:szCs w:val="22"/>
                <w:highlight w:val="yellow"/>
              </w:rPr>
              <w:t>No</w:t>
            </w:r>
          </w:p>
        </w:tc>
        <w:tc>
          <w:tcPr>
            <w:tcW w:w="1722" w:type="dxa"/>
          </w:tcPr>
          <w:p w:rsidR="00183C66" w:rsidRPr="003138BF" w:rsidRDefault="00183C66" w:rsidP="00920A0B">
            <w:pPr>
              <w:rPr>
                <w:sz w:val="22"/>
                <w:szCs w:val="22"/>
                <w:highlight w:val="yellow"/>
              </w:rPr>
            </w:pPr>
            <w:r w:rsidRPr="003138BF">
              <w:rPr>
                <w:sz w:val="22"/>
                <w:szCs w:val="22"/>
                <w:highlight w:val="yellow"/>
              </w:rPr>
              <w:t>No</w:t>
            </w:r>
          </w:p>
        </w:tc>
      </w:tr>
      <w:tr w:rsidR="00183C66" w:rsidRPr="003138BF" w:rsidTr="00BC4AAE">
        <w:trPr>
          <w:divId w:val="1548566716"/>
        </w:trPr>
        <w:tc>
          <w:tcPr>
            <w:tcW w:w="4077" w:type="dxa"/>
          </w:tcPr>
          <w:p w:rsidR="00183C66" w:rsidRPr="003138BF" w:rsidRDefault="00183C66" w:rsidP="00920A0B">
            <w:pPr>
              <w:rPr>
                <w:sz w:val="22"/>
                <w:szCs w:val="22"/>
                <w:highlight w:val="yellow"/>
              </w:rPr>
            </w:pPr>
            <w:r w:rsidRPr="003138BF">
              <w:rPr>
                <w:sz w:val="22"/>
                <w:szCs w:val="22"/>
                <w:highlight w:val="yellow"/>
              </w:rPr>
              <w:t>1</w:t>
            </w:r>
          </w:p>
        </w:tc>
        <w:tc>
          <w:tcPr>
            <w:tcW w:w="1721" w:type="dxa"/>
          </w:tcPr>
          <w:p w:rsidR="00183C66" w:rsidRPr="003138BF" w:rsidRDefault="00183C66" w:rsidP="00920A0B">
            <w:pPr>
              <w:rPr>
                <w:sz w:val="22"/>
                <w:szCs w:val="22"/>
                <w:highlight w:val="yellow"/>
              </w:rPr>
            </w:pPr>
            <w:r w:rsidRPr="003138BF">
              <w:rPr>
                <w:sz w:val="22"/>
                <w:szCs w:val="22"/>
                <w:highlight w:val="yellow"/>
              </w:rPr>
              <w:t>Yes</w:t>
            </w:r>
            <w:r>
              <w:rPr>
                <w:sz w:val="22"/>
                <w:szCs w:val="22"/>
                <w:highlight w:val="yellow"/>
              </w:rPr>
              <w:t xml:space="preserve"> (age 65 or over)</w:t>
            </w:r>
          </w:p>
        </w:tc>
        <w:tc>
          <w:tcPr>
            <w:tcW w:w="1722" w:type="dxa"/>
          </w:tcPr>
          <w:p w:rsidR="00183C66" w:rsidRPr="003138BF" w:rsidRDefault="00183C66" w:rsidP="00920A0B">
            <w:pPr>
              <w:rPr>
                <w:sz w:val="22"/>
                <w:szCs w:val="22"/>
                <w:highlight w:val="yellow"/>
              </w:rPr>
            </w:pPr>
            <w:r w:rsidRPr="003138BF">
              <w:rPr>
                <w:sz w:val="22"/>
                <w:szCs w:val="22"/>
                <w:highlight w:val="yellow"/>
              </w:rPr>
              <w:t>No</w:t>
            </w:r>
          </w:p>
        </w:tc>
        <w:tc>
          <w:tcPr>
            <w:tcW w:w="1722" w:type="dxa"/>
          </w:tcPr>
          <w:p w:rsidR="00183C66" w:rsidRPr="003138BF" w:rsidRDefault="00183C66" w:rsidP="00920A0B">
            <w:pPr>
              <w:rPr>
                <w:sz w:val="22"/>
                <w:szCs w:val="22"/>
                <w:highlight w:val="yellow"/>
              </w:rPr>
            </w:pPr>
            <w:r>
              <w:rPr>
                <w:sz w:val="22"/>
                <w:szCs w:val="22"/>
                <w:highlight w:val="yellow"/>
              </w:rPr>
              <w:t>Yes</w:t>
            </w:r>
          </w:p>
        </w:tc>
      </w:tr>
      <w:tr w:rsidR="00183C66" w:rsidRPr="00EF4EB9" w:rsidTr="00BC4AAE">
        <w:trPr>
          <w:divId w:val="1548566716"/>
          <w:trHeight w:val="251"/>
        </w:trPr>
        <w:tc>
          <w:tcPr>
            <w:tcW w:w="4077" w:type="dxa"/>
          </w:tcPr>
          <w:p w:rsidR="00183C66" w:rsidRPr="003138BF" w:rsidRDefault="00183C66" w:rsidP="00920A0B">
            <w:pPr>
              <w:rPr>
                <w:sz w:val="22"/>
                <w:szCs w:val="22"/>
                <w:highlight w:val="yellow"/>
              </w:rPr>
            </w:pPr>
            <w:r w:rsidRPr="003138BF">
              <w:rPr>
                <w:sz w:val="22"/>
                <w:szCs w:val="22"/>
                <w:highlight w:val="yellow"/>
              </w:rPr>
              <w:t>2 or more</w:t>
            </w:r>
          </w:p>
        </w:tc>
        <w:tc>
          <w:tcPr>
            <w:tcW w:w="1721" w:type="dxa"/>
          </w:tcPr>
          <w:p w:rsidR="00183C66" w:rsidRPr="003138BF" w:rsidRDefault="00183C66" w:rsidP="00920A0B">
            <w:pPr>
              <w:rPr>
                <w:sz w:val="22"/>
                <w:szCs w:val="22"/>
                <w:highlight w:val="yellow"/>
              </w:rPr>
            </w:pPr>
            <w:r w:rsidRPr="003138BF">
              <w:rPr>
                <w:sz w:val="22"/>
                <w:szCs w:val="22"/>
                <w:highlight w:val="yellow"/>
              </w:rPr>
              <w:t>Yes</w:t>
            </w:r>
          </w:p>
        </w:tc>
        <w:tc>
          <w:tcPr>
            <w:tcW w:w="1722" w:type="dxa"/>
          </w:tcPr>
          <w:p w:rsidR="00183C66" w:rsidRPr="003138BF" w:rsidRDefault="00183C66" w:rsidP="00920A0B">
            <w:pPr>
              <w:rPr>
                <w:sz w:val="22"/>
                <w:szCs w:val="22"/>
                <w:highlight w:val="yellow"/>
              </w:rPr>
            </w:pPr>
            <w:r w:rsidRPr="003138BF">
              <w:rPr>
                <w:sz w:val="22"/>
                <w:szCs w:val="22"/>
                <w:highlight w:val="yellow"/>
              </w:rPr>
              <w:t>Yes</w:t>
            </w:r>
          </w:p>
        </w:tc>
        <w:tc>
          <w:tcPr>
            <w:tcW w:w="1722" w:type="dxa"/>
          </w:tcPr>
          <w:p w:rsidR="00183C66" w:rsidRPr="00EF4EB9" w:rsidRDefault="00183C66" w:rsidP="00920A0B">
            <w:pPr>
              <w:keepNext/>
              <w:rPr>
                <w:sz w:val="22"/>
                <w:szCs w:val="22"/>
              </w:rPr>
            </w:pPr>
            <w:r w:rsidRPr="003138BF">
              <w:rPr>
                <w:sz w:val="22"/>
                <w:szCs w:val="22"/>
                <w:highlight w:val="yellow"/>
              </w:rPr>
              <w:t>Yes</w:t>
            </w:r>
          </w:p>
        </w:tc>
      </w:tr>
      <w:tr w:rsidR="00183C66" w:rsidRPr="00EF4EB9" w:rsidTr="00BC4AAE">
        <w:trPr>
          <w:divId w:val="1548566716"/>
          <w:trHeight w:val="217"/>
        </w:trPr>
        <w:tc>
          <w:tcPr>
            <w:tcW w:w="4077" w:type="dxa"/>
          </w:tcPr>
          <w:p w:rsidR="00183C66" w:rsidRPr="00BC4AAE" w:rsidRDefault="00183C66" w:rsidP="00920A0B">
            <w:pPr>
              <w:rPr>
                <w:b/>
                <w:highlight w:val="yellow"/>
              </w:rPr>
            </w:pPr>
            <w:r w:rsidRPr="00BC4AAE">
              <w:rPr>
                <w:b/>
                <w:highlight w:val="yellow"/>
              </w:rPr>
              <w:t>Cohorts simulated</w:t>
            </w:r>
          </w:p>
        </w:tc>
        <w:tc>
          <w:tcPr>
            <w:tcW w:w="1721" w:type="dxa"/>
          </w:tcPr>
          <w:p w:rsidR="00183C66" w:rsidRPr="00BC4AAE" w:rsidRDefault="00BC4AAE" w:rsidP="00920A0B">
            <w:pPr>
              <w:rPr>
                <w:b/>
                <w:highlight w:val="yellow"/>
              </w:rPr>
            </w:pPr>
            <w:r w:rsidRPr="00BC4AAE">
              <w:rPr>
                <w:b/>
                <w:highlight w:val="yellow"/>
              </w:rPr>
              <w:t xml:space="preserve">Simulated for </w:t>
            </w:r>
            <w:proofErr w:type="spellStart"/>
            <w:r w:rsidRPr="00BC4AAE">
              <w:rPr>
                <w:b/>
                <w:highlight w:val="yellow"/>
              </w:rPr>
              <w:t>Dabigatran</w:t>
            </w:r>
            <w:proofErr w:type="spellEnd"/>
          </w:p>
        </w:tc>
        <w:tc>
          <w:tcPr>
            <w:tcW w:w="1722" w:type="dxa"/>
          </w:tcPr>
          <w:p w:rsidR="00183C66" w:rsidRPr="00BC4AAE" w:rsidRDefault="00BC4AAE" w:rsidP="00920A0B">
            <w:pPr>
              <w:rPr>
                <w:b/>
                <w:highlight w:val="yellow"/>
              </w:rPr>
            </w:pPr>
            <w:r w:rsidRPr="00BC4AAE">
              <w:rPr>
                <w:b/>
                <w:highlight w:val="yellow"/>
              </w:rPr>
              <w:t>Simulated for Warfarin</w:t>
            </w:r>
          </w:p>
        </w:tc>
        <w:tc>
          <w:tcPr>
            <w:tcW w:w="1722" w:type="dxa"/>
          </w:tcPr>
          <w:p w:rsidR="00183C66" w:rsidRPr="00BC4AAE" w:rsidRDefault="00BC4AAE" w:rsidP="00920A0B">
            <w:pPr>
              <w:keepNext/>
              <w:rPr>
                <w:b/>
                <w:highlight w:val="yellow"/>
              </w:rPr>
            </w:pPr>
            <w:r w:rsidRPr="00BC4AAE">
              <w:rPr>
                <w:b/>
                <w:highlight w:val="yellow"/>
              </w:rPr>
              <w:t xml:space="preserve">Simulated for </w:t>
            </w:r>
            <w:proofErr w:type="spellStart"/>
            <w:r w:rsidRPr="00BC4AAE">
              <w:rPr>
                <w:b/>
                <w:highlight w:val="yellow"/>
              </w:rPr>
              <w:t>Rivaroxaban</w:t>
            </w:r>
            <w:proofErr w:type="spellEnd"/>
          </w:p>
        </w:tc>
      </w:tr>
      <w:tr w:rsidR="00183C66" w:rsidRPr="00EF4EB9" w:rsidTr="00BC4AAE">
        <w:trPr>
          <w:divId w:val="1548566716"/>
          <w:trHeight w:val="201"/>
        </w:trPr>
        <w:tc>
          <w:tcPr>
            <w:tcW w:w="4077" w:type="dxa"/>
          </w:tcPr>
          <w:p w:rsidR="00183C66" w:rsidRDefault="00183C66" w:rsidP="00920A0B">
            <w:pPr>
              <w:rPr>
                <w:highlight w:val="yellow"/>
              </w:rPr>
            </w:pPr>
            <w:r>
              <w:rPr>
                <w:highlight w:val="yellow"/>
              </w:rPr>
              <w:t xml:space="preserv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67"/>
        </w:trPr>
        <w:tc>
          <w:tcPr>
            <w:tcW w:w="4077" w:type="dxa"/>
          </w:tcPr>
          <w:p w:rsidR="00183C66" w:rsidRDefault="00183C66" w:rsidP="00920A0B">
            <w:pPr>
              <w:rPr>
                <w:highlight w:val="yellow"/>
              </w:rPr>
            </w:pPr>
            <w:r>
              <w:rPr>
                <w:highlight w:val="yellow"/>
              </w:rPr>
              <w:t xml:space="preserve">Females,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84"/>
        </w:trPr>
        <w:tc>
          <w:tcPr>
            <w:tcW w:w="4077" w:type="dxa"/>
          </w:tcPr>
          <w:p w:rsidR="00183C66" w:rsidRDefault="00183C66" w:rsidP="00920A0B">
            <w:pPr>
              <w:rPr>
                <w:highlight w:val="yellow"/>
              </w:rPr>
            </w:pPr>
            <w:r>
              <w:rPr>
                <w:highlight w:val="yellow"/>
              </w:rPr>
              <w:t xml:space="preserv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84"/>
        </w:trPr>
        <w:tc>
          <w:tcPr>
            <w:tcW w:w="4077" w:type="dxa"/>
          </w:tcPr>
          <w:p w:rsidR="00183C66" w:rsidRDefault="00183C66" w:rsidP="00920A0B">
            <w:pPr>
              <w:rPr>
                <w:highlight w:val="yellow"/>
              </w:rPr>
            </w:pPr>
            <w:r>
              <w:rPr>
                <w:highlight w:val="yellow"/>
              </w:rPr>
              <w:t xml:space="preserve">Females,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zero</w:t>
            </w:r>
          </w:p>
        </w:tc>
        <w:tc>
          <w:tcPr>
            <w:tcW w:w="1721"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Yes</w:t>
            </w:r>
          </w:p>
        </w:tc>
      </w:tr>
      <w:tr w:rsidR="00183C66" w:rsidRPr="00EF4EB9" w:rsidTr="00BC4AAE">
        <w:trPr>
          <w:divId w:val="1548566716"/>
          <w:trHeight w:val="167"/>
        </w:trPr>
        <w:tc>
          <w:tcPr>
            <w:tcW w:w="4077" w:type="dxa"/>
          </w:tcPr>
          <w:p w:rsidR="00183C66" w:rsidRDefault="00183C66" w:rsidP="00183C66">
            <w:pPr>
              <w:rPr>
                <w:highlight w:val="yellow"/>
              </w:rPr>
            </w:pPr>
            <w:r>
              <w:rPr>
                <w:highlight w:val="yellow"/>
              </w:rPr>
              <w:t xml:space="preserv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No</w:t>
            </w:r>
          </w:p>
        </w:tc>
      </w:tr>
      <w:tr w:rsidR="00183C66" w:rsidRPr="00EF4EB9" w:rsidTr="00BC4AAE">
        <w:trPr>
          <w:divId w:val="1548566716"/>
          <w:trHeight w:val="165"/>
        </w:trPr>
        <w:tc>
          <w:tcPr>
            <w:tcW w:w="4077" w:type="dxa"/>
          </w:tcPr>
          <w:p w:rsidR="00183C66" w:rsidRDefault="00183C66" w:rsidP="00183C66">
            <w:pPr>
              <w:rPr>
                <w:highlight w:val="yellow"/>
              </w:rPr>
            </w:pPr>
            <w:r>
              <w:rPr>
                <w:highlight w:val="yellow"/>
              </w:rPr>
              <w:t xml:space="preserve">Females, age 50,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No</w:t>
            </w:r>
          </w:p>
        </w:tc>
      </w:tr>
      <w:tr w:rsidR="00183C66" w:rsidRPr="00EF4EB9" w:rsidTr="00BC4AAE">
        <w:trPr>
          <w:divId w:val="1548566716"/>
          <w:trHeight w:val="165"/>
        </w:trPr>
        <w:tc>
          <w:tcPr>
            <w:tcW w:w="4077" w:type="dxa"/>
          </w:tcPr>
          <w:p w:rsidR="00183C66" w:rsidRDefault="00183C66" w:rsidP="00920A0B">
            <w:pPr>
              <w:rPr>
                <w:highlight w:val="yellow"/>
              </w:rPr>
            </w:pPr>
            <w:r>
              <w:rPr>
                <w:highlight w:val="yellow"/>
              </w:rPr>
              <w:t xml:space="preserv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Pr>
          <w:p w:rsidR="00183C66" w:rsidRPr="003138BF" w:rsidRDefault="00BC4AAE" w:rsidP="00920A0B">
            <w:pPr>
              <w:rPr>
                <w:highlight w:val="yellow"/>
              </w:rPr>
            </w:pPr>
            <w:r>
              <w:rPr>
                <w:highlight w:val="yellow"/>
              </w:rPr>
              <w:t>No</w:t>
            </w:r>
          </w:p>
        </w:tc>
        <w:tc>
          <w:tcPr>
            <w:tcW w:w="1722" w:type="dxa"/>
          </w:tcPr>
          <w:p w:rsidR="00183C66" w:rsidRPr="003138BF" w:rsidRDefault="00BC4AAE" w:rsidP="00920A0B">
            <w:pPr>
              <w:rPr>
                <w:highlight w:val="yellow"/>
              </w:rPr>
            </w:pPr>
            <w:r>
              <w:rPr>
                <w:highlight w:val="yellow"/>
              </w:rPr>
              <w:t>Yes</w:t>
            </w:r>
          </w:p>
        </w:tc>
        <w:tc>
          <w:tcPr>
            <w:tcW w:w="1722" w:type="dxa"/>
          </w:tcPr>
          <w:p w:rsidR="00183C66" w:rsidRPr="003138BF" w:rsidRDefault="00BC4AAE" w:rsidP="00920A0B">
            <w:pPr>
              <w:keepNext/>
              <w:rPr>
                <w:highlight w:val="yellow"/>
              </w:rPr>
            </w:pPr>
            <w:r>
              <w:rPr>
                <w:highlight w:val="yellow"/>
              </w:rPr>
              <w:t>No</w:t>
            </w:r>
          </w:p>
        </w:tc>
      </w:tr>
      <w:tr w:rsidR="00183C66" w:rsidRPr="00EF4EB9" w:rsidTr="00BC4AAE">
        <w:trPr>
          <w:divId w:val="1548566716"/>
          <w:trHeight w:val="184"/>
        </w:trPr>
        <w:tc>
          <w:tcPr>
            <w:tcW w:w="4077" w:type="dxa"/>
            <w:tcBorders>
              <w:bottom w:val="single" w:sz="4" w:space="0" w:color="auto"/>
            </w:tcBorders>
          </w:tcPr>
          <w:p w:rsidR="00183C66" w:rsidRDefault="00183C66" w:rsidP="00920A0B">
            <w:pPr>
              <w:rPr>
                <w:highlight w:val="yellow"/>
              </w:rPr>
            </w:pPr>
            <w:r>
              <w:rPr>
                <w:highlight w:val="yellow"/>
              </w:rPr>
              <w:t xml:space="preserve">Females, age 65, </w:t>
            </w:r>
            <w:r w:rsidRPr="003138BF">
              <w:rPr>
                <w:sz w:val="22"/>
                <w:szCs w:val="22"/>
                <w:highlight w:val="yellow"/>
              </w:rPr>
              <w:t>CHADS</w:t>
            </w:r>
            <w:r w:rsidRPr="003138BF">
              <w:rPr>
                <w:sz w:val="22"/>
                <w:szCs w:val="22"/>
                <w:highlight w:val="yellow"/>
                <w:vertAlign w:val="subscript"/>
              </w:rPr>
              <w:t>2</w:t>
            </w:r>
            <w:r w:rsidRPr="003138BF">
              <w:rPr>
                <w:sz w:val="22"/>
                <w:szCs w:val="22"/>
                <w:highlight w:val="yellow"/>
              </w:rPr>
              <w:t xml:space="preserve"> score</w:t>
            </w:r>
            <w:r>
              <w:rPr>
                <w:sz w:val="22"/>
                <w:szCs w:val="22"/>
                <w:highlight w:val="yellow"/>
              </w:rPr>
              <w:t xml:space="preserve"> of one</w:t>
            </w:r>
          </w:p>
        </w:tc>
        <w:tc>
          <w:tcPr>
            <w:tcW w:w="1721" w:type="dxa"/>
            <w:tcBorders>
              <w:bottom w:val="single" w:sz="4" w:space="0" w:color="auto"/>
            </w:tcBorders>
          </w:tcPr>
          <w:p w:rsidR="00183C66" w:rsidRPr="003138BF" w:rsidRDefault="00BC4AAE" w:rsidP="00920A0B">
            <w:pPr>
              <w:rPr>
                <w:highlight w:val="yellow"/>
              </w:rPr>
            </w:pPr>
            <w:r>
              <w:rPr>
                <w:highlight w:val="yellow"/>
              </w:rPr>
              <w:t>No</w:t>
            </w:r>
          </w:p>
        </w:tc>
        <w:tc>
          <w:tcPr>
            <w:tcW w:w="1722" w:type="dxa"/>
            <w:tcBorders>
              <w:bottom w:val="single" w:sz="4" w:space="0" w:color="auto"/>
            </w:tcBorders>
          </w:tcPr>
          <w:p w:rsidR="00183C66" w:rsidRPr="003138BF" w:rsidRDefault="00BC4AAE" w:rsidP="00920A0B">
            <w:pPr>
              <w:rPr>
                <w:highlight w:val="yellow"/>
              </w:rPr>
            </w:pPr>
            <w:r>
              <w:rPr>
                <w:highlight w:val="yellow"/>
              </w:rPr>
              <w:t>Yes</w:t>
            </w:r>
          </w:p>
        </w:tc>
        <w:tc>
          <w:tcPr>
            <w:tcW w:w="1722" w:type="dxa"/>
            <w:tcBorders>
              <w:bottom w:val="single" w:sz="4" w:space="0" w:color="auto"/>
            </w:tcBorders>
          </w:tcPr>
          <w:p w:rsidR="00183C66" w:rsidRPr="003138BF" w:rsidRDefault="00BC4AAE" w:rsidP="00920A0B">
            <w:pPr>
              <w:keepNext/>
              <w:rPr>
                <w:highlight w:val="yellow"/>
              </w:rPr>
            </w:pPr>
            <w:r>
              <w:rPr>
                <w:highlight w:val="yellow"/>
              </w:rPr>
              <w:t>No</w:t>
            </w:r>
          </w:p>
        </w:tc>
      </w:tr>
    </w:tbl>
    <w:p w:rsidR="00834F71" w:rsidRPr="00BC4AAE" w:rsidRDefault="00834F71" w:rsidP="00834F71">
      <w:pPr>
        <w:pStyle w:val="Caption"/>
        <w:divId w:val="1548566716"/>
        <w:rPr>
          <w:color w:val="1F497D" w:themeColor="text2"/>
        </w:rPr>
      </w:pPr>
      <w:bookmarkStart w:id="153" w:name="_Ref321227101"/>
      <w:r w:rsidRPr="00BC4AAE">
        <w:rPr>
          <w:color w:val="1F497D" w:themeColor="text2"/>
        </w:rPr>
        <w:t xml:space="preserve">Table </w:t>
      </w:r>
      <w:r w:rsidR="00AC692E" w:rsidRPr="00BC4AAE">
        <w:rPr>
          <w:color w:val="1F497D" w:themeColor="text2"/>
        </w:rPr>
        <w:fldChar w:fldCharType="begin"/>
      </w:r>
      <w:r w:rsidR="00AC692E" w:rsidRPr="00BC4AAE">
        <w:rPr>
          <w:color w:val="1F497D" w:themeColor="text2"/>
        </w:rPr>
        <w:instrText xml:space="preserve"> SEQ Table \* ARABIC </w:instrText>
      </w:r>
      <w:r w:rsidR="00AC692E" w:rsidRPr="00BC4AAE">
        <w:rPr>
          <w:color w:val="1F497D" w:themeColor="text2"/>
        </w:rPr>
        <w:fldChar w:fldCharType="separate"/>
      </w:r>
      <w:r w:rsidR="003A6116">
        <w:rPr>
          <w:noProof/>
          <w:color w:val="1F497D" w:themeColor="text2"/>
        </w:rPr>
        <w:t>1</w:t>
      </w:r>
      <w:r w:rsidR="00AC692E" w:rsidRPr="00BC4AAE">
        <w:rPr>
          <w:noProof/>
          <w:color w:val="1F497D" w:themeColor="text2"/>
        </w:rPr>
        <w:fldChar w:fldCharType="end"/>
      </w:r>
      <w:bookmarkEnd w:id="153"/>
      <w:r w:rsidRPr="00BC4AAE">
        <w:rPr>
          <w:color w:val="1F497D" w:themeColor="text2"/>
        </w:rPr>
        <w:t xml:space="preserve"> </w:t>
      </w:r>
      <w:r w:rsidR="00BC4AAE" w:rsidRPr="00BC4AAE">
        <w:rPr>
          <w:color w:val="1F497D" w:themeColor="text2"/>
        </w:rPr>
        <w:t xml:space="preserve">Simplified OAC indications by </w:t>
      </w:r>
      <w:proofErr w:type="gramStart"/>
      <w:r w:rsidR="00BC4AAE" w:rsidRPr="00BC4AAE">
        <w:rPr>
          <w:color w:val="1F497D" w:themeColor="text2"/>
        </w:rPr>
        <w:t>OAC,</w:t>
      </w:r>
      <w:proofErr w:type="gramEnd"/>
      <w:r w:rsidR="00BC4AAE" w:rsidRPr="00BC4AAE">
        <w:rPr>
          <w:color w:val="1F497D" w:themeColor="text2"/>
        </w:rPr>
        <w:t xml:space="preserve"> and patient cohorts run for each OAC</w:t>
      </w:r>
    </w:p>
    <w:tbl>
      <w:tblPr>
        <w:tblStyle w:val="TableGrid"/>
        <w:tblW w:w="0" w:type="auto"/>
        <w:tblLook w:val="04A0" w:firstRow="1" w:lastRow="0" w:firstColumn="1" w:lastColumn="0" w:noHBand="0" w:noVBand="1"/>
      </w:tblPr>
      <w:tblGrid>
        <w:gridCol w:w="1809"/>
        <w:gridCol w:w="2835"/>
      </w:tblGrid>
      <w:tr w:rsidR="00834F71" w:rsidRPr="00E5262E" w:rsidTr="00834F71">
        <w:trPr>
          <w:divId w:val="1548566716"/>
        </w:trPr>
        <w:tc>
          <w:tcPr>
            <w:tcW w:w="1809" w:type="dxa"/>
          </w:tcPr>
          <w:p w:rsidR="00834F71" w:rsidRPr="00E5262E" w:rsidRDefault="00834F71" w:rsidP="00834F71">
            <w:pPr>
              <w:spacing w:after="200"/>
              <w:rPr>
                <w:color w:val="1F497D" w:themeColor="text2"/>
              </w:rPr>
            </w:pPr>
            <w:commentRangeStart w:id="154"/>
            <w:r w:rsidRPr="00E5262E">
              <w:rPr>
                <w:color w:val="1F497D" w:themeColor="text2"/>
              </w:rPr>
              <w:t>Population</w:t>
            </w:r>
            <w:commentRangeEnd w:id="154"/>
            <w:r w:rsidR="00444C4D">
              <w:rPr>
                <w:rStyle w:val="CommentReference"/>
                <w:rFonts w:ascii="Times New Roman" w:eastAsia="Times New Roman" w:hAnsi="Times New Roman"/>
                <w:lang w:val="en-GB" w:eastAsia="en-GB"/>
              </w:rPr>
              <w:commentReference w:id="154"/>
            </w:r>
            <w:r w:rsidRPr="00E5262E">
              <w:rPr>
                <w:color w:val="1F497D" w:themeColor="text2"/>
              </w:rPr>
              <w:t xml:space="preserve"> Type</w:t>
            </w:r>
          </w:p>
        </w:tc>
        <w:tc>
          <w:tcPr>
            <w:tcW w:w="2835" w:type="dxa"/>
          </w:tcPr>
          <w:p w:rsidR="00834F71" w:rsidRPr="00E5262E" w:rsidRDefault="00834F71" w:rsidP="00834F71">
            <w:pPr>
              <w:spacing w:after="200"/>
              <w:rPr>
                <w:color w:val="1F497D" w:themeColor="text2"/>
              </w:rPr>
            </w:pPr>
            <w:r w:rsidRPr="00E5262E">
              <w:rPr>
                <w:color w:val="1F497D" w:themeColor="text2"/>
              </w:rPr>
              <w:t>Proportion of total population</w:t>
            </w:r>
          </w:p>
        </w:tc>
      </w:tr>
      <w:tr w:rsidR="00834F71" w:rsidRPr="00E5262E" w:rsidTr="00834F71">
        <w:trPr>
          <w:divId w:val="1548566716"/>
        </w:trPr>
        <w:tc>
          <w:tcPr>
            <w:tcW w:w="1809" w:type="dxa"/>
          </w:tcPr>
          <w:p w:rsidR="00834F71" w:rsidRPr="00E5262E" w:rsidRDefault="00834F71" w:rsidP="00834F71">
            <w:pPr>
              <w:rPr>
                <w:color w:val="1F497D" w:themeColor="text2"/>
              </w:rPr>
            </w:pPr>
            <w:r w:rsidRPr="00E5262E">
              <w:rPr>
                <w:color w:val="1F497D" w:themeColor="text2"/>
              </w:rPr>
              <w:t>True Positive</w:t>
            </w:r>
          </w:p>
        </w:tc>
        <w:tc>
          <w:tcPr>
            <w:tcW w:w="2835" w:type="dxa"/>
          </w:tcPr>
          <w:p w:rsidR="00834F71" w:rsidRPr="00E5262E" w:rsidRDefault="00834F71" w:rsidP="00834F71">
            <w:pPr>
              <w:rPr>
                <w:color w:val="1F497D" w:themeColor="text2"/>
              </w:rPr>
            </w:pPr>
            <w:r w:rsidRPr="00E5262E">
              <w:rPr>
                <w:color w:val="1F497D" w:themeColor="text2"/>
              </w:rPr>
              <w:t>TPHR x sensitivity</w:t>
            </w:r>
          </w:p>
        </w:tc>
      </w:tr>
      <w:tr w:rsidR="00834F71" w:rsidRPr="00E5262E" w:rsidTr="00834F71">
        <w:trPr>
          <w:divId w:val="1548566716"/>
        </w:trPr>
        <w:tc>
          <w:tcPr>
            <w:tcW w:w="1809" w:type="dxa"/>
          </w:tcPr>
          <w:p w:rsidR="00834F71" w:rsidRPr="00E5262E" w:rsidRDefault="00834F71" w:rsidP="00834F71">
            <w:pPr>
              <w:rPr>
                <w:color w:val="1F497D" w:themeColor="text2"/>
              </w:rPr>
            </w:pPr>
            <w:r w:rsidRPr="00E5262E">
              <w:rPr>
                <w:color w:val="1F497D" w:themeColor="text2"/>
              </w:rPr>
              <w:t>True Negative</w:t>
            </w:r>
          </w:p>
        </w:tc>
        <w:tc>
          <w:tcPr>
            <w:tcW w:w="2835" w:type="dxa"/>
          </w:tcPr>
          <w:p w:rsidR="00834F71" w:rsidRPr="00E5262E" w:rsidRDefault="00834F71" w:rsidP="00834F71">
            <w:pPr>
              <w:rPr>
                <w:color w:val="1F497D" w:themeColor="text2"/>
              </w:rPr>
            </w:pPr>
            <w:r w:rsidRPr="00E5262E">
              <w:rPr>
                <w:color w:val="1F497D" w:themeColor="text2"/>
              </w:rPr>
              <w:t>(1 – TPHR) x specificity</w:t>
            </w:r>
          </w:p>
        </w:tc>
      </w:tr>
      <w:tr w:rsidR="00834F71" w:rsidRPr="00E5262E" w:rsidTr="00834F71">
        <w:trPr>
          <w:divId w:val="1548566716"/>
        </w:trPr>
        <w:tc>
          <w:tcPr>
            <w:tcW w:w="1809" w:type="dxa"/>
          </w:tcPr>
          <w:p w:rsidR="00834F71" w:rsidRPr="00E5262E" w:rsidRDefault="00834F71" w:rsidP="00834F71">
            <w:pPr>
              <w:rPr>
                <w:color w:val="1F497D" w:themeColor="text2"/>
              </w:rPr>
            </w:pPr>
            <w:r w:rsidRPr="00E5262E">
              <w:rPr>
                <w:color w:val="1F497D" w:themeColor="text2"/>
              </w:rPr>
              <w:t>False Positive</w:t>
            </w:r>
          </w:p>
        </w:tc>
        <w:tc>
          <w:tcPr>
            <w:tcW w:w="2835" w:type="dxa"/>
          </w:tcPr>
          <w:p w:rsidR="00834F71" w:rsidRPr="00E5262E" w:rsidRDefault="00834F71" w:rsidP="00834F71">
            <w:pPr>
              <w:rPr>
                <w:color w:val="1F497D" w:themeColor="text2"/>
              </w:rPr>
            </w:pPr>
            <w:r w:rsidRPr="00E5262E">
              <w:rPr>
                <w:color w:val="1F497D" w:themeColor="text2"/>
              </w:rPr>
              <w:t>(1 – TPHR) x (1 – specificity)</w:t>
            </w:r>
          </w:p>
        </w:tc>
      </w:tr>
      <w:tr w:rsidR="00834F71" w:rsidRPr="00E5262E" w:rsidTr="00834F71">
        <w:trPr>
          <w:divId w:val="1548566716"/>
        </w:trPr>
        <w:tc>
          <w:tcPr>
            <w:tcW w:w="1809" w:type="dxa"/>
          </w:tcPr>
          <w:p w:rsidR="00834F71" w:rsidRPr="00E5262E" w:rsidRDefault="00834F71" w:rsidP="00834F71">
            <w:pPr>
              <w:rPr>
                <w:color w:val="1F497D" w:themeColor="text2"/>
              </w:rPr>
            </w:pPr>
            <w:r w:rsidRPr="00E5262E">
              <w:rPr>
                <w:color w:val="1F497D" w:themeColor="text2"/>
              </w:rPr>
              <w:t>False Negative</w:t>
            </w:r>
          </w:p>
        </w:tc>
        <w:tc>
          <w:tcPr>
            <w:tcW w:w="2835" w:type="dxa"/>
          </w:tcPr>
          <w:p w:rsidR="00834F71" w:rsidRPr="00E5262E" w:rsidRDefault="00834F71" w:rsidP="00834F71">
            <w:pPr>
              <w:rPr>
                <w:rFonts w:asciiTheme="minorHAnsi" w:eastAsiaTheme="minorEastAsia" w:hAnsiTheme="minorHAnsi" w:cstheme="minorBidi"/>
                <w:color w:val="1F497D" w:themeColor="text2"/>
                <w:sz w:val="22"/>
                <w:szCs w:val="22"/>
                <w:lang w:bidi="en-US"/>
              </w:rPr>
            </w:pPr>
            <w:r w:rsidRPr="00E5262E">
              <w:rPr>
                <w:color w:val="1F497D" w:themeColor="text2"/>
              </w:rPr>
              <w:t>TPHR x (1 – sensitivity)</w:t>
            </w:r>
          </w:p>
        </w:tc>
      </w:tr>
    </w:tbl>
    <w:p w:rsidR="00834F71" w:rsidRPr="00E5262E" w:rsidRDefault="00834F71" w:rsidP="00834F71">
      <w:pPr>
        <w:pStyle w:val="Caption"/>
        <w:divId w:val="1548566716"/>
        <w:rPr>
          <w:color w:val="1F497D" w:themeColor="text2"/>
        </w:rPr>
      </w:pPr>
      <w:bookmarkStart w:id="155" w:name="_Ref321228259"/>
      <w:r w:rsidRPr="00E5262E">
        <w:rPr>
          <w:color w:val="1F497D" w:themeColor="text2"/>
        </w:rPr>
        <w:t xml:space="preserve">Table </w:t>
      </w:r>
      <w:r w:rsidR="00AC692E" w:rsidRPr="00E5262E">
        <w:rPr>
          <w:color w:val="1F497D" w:themeColor="text2"/>
        </w:rPr>
        <w:fldChar w:fldCharType="begin"/>
      </w:r>
      <w:r w:rsidR="00AC692E" w:rsidRPr="00E5262E">
        <w:rPr>
          <w:color w:val="1F497D" w:themeColor="text2"/>
        </w:rPr>
        <w:instrText xml:space="preserve"> SEQ Table \* ARABIC </w:instrText>
      </w:r>
      <w:r w:rsidR="00AC692E" w:rsidRPr="00E5262E">
        <w:rPr>
          <w:color w:val="1F497D" w:themeColor="text2"/>
        </w:rPr>
        <w:fldChar w:fldCharType="separate"/>
      </w:r>
      <w:r w:rsidR="003A6116">
        <w:rPr>
          <w:noProof/>
          <w:color w:val="1F497D" w:themeColor="text2"/>
        </w:rPr>
        <w:t>2</w:t>
      </w:r>
      <w:r w:rsidR="00AC692E" w:rsidRPr="00E5262E">
        <w:rPr>
          <w:noProof/>
          <w:color w:val="1F497D" w:themeColor="text2"/>
        </w:rPr>
        <w:fldChar w:fldCharType="end"/>
      </w:r>
      <w:bookmarkEnd w:id="155"/>
      <w:r w:rsidRPr="00E5262E">
        <w:rPr>
          <w:color w:val="1F497D" w:themeColor="text2"/>
        </w:rPr>
        <w:t xml:space="preserve"> </w:t>
      </w:r>
      <w:proofErr w:type="gramStart"/>
      <w:r w:rsidRPr="00E5262E">
        <w:rPr>
          <w:color w:val="1F497D" w:themeColor="text2"/>
        </w:rPr>
        <w:t>Defining</w:t>
      </w:r>
      <w:proofErr w:type="gramEnd"/>
      <w:r w:rsidRPr="00E5262E">
        <w:rPr>
          <w:color w:val="1F497D" w:themeColor="text2"/>
        </w:rPr>
        <w:t xml:space="preserve"> the population mix.</w:t>
      </w:r>
    </w:p>
    <w:tbl>
      <w:tblPr>
        <w:tblStyle w:val="TableGrid"/>
        <w:tblW w:w="0" w:type="auto"/>
        <w:tblLook w:val="04A0" w:firstRow="1" w:lastRow="0" w:firstColumn="1" w:lastColumn="0" w:noHBand="0" w:noVBand="1"/>
      </w:tblPr>
      <w:tblGrid>
        <w:gridCol w:w="2310"/>
        <w:gridCol w:w="2309"/>
        <w:gridCol w:w="2311"/>
        <w:gridCol w:w="2312"/>
      </w:tblGrid>
      <w:tr w:rsidR="00E5262E" w:rsidTr="00E5262E">
        <w:trPr>
          <w:divId w:val="1548566716"/>
        </w:trPr>
        <w:tc>
          <w:tcPr>
            <w:tcW w:w="2310" w:type="dxa"/>
            <w:tcBorders>
              <w:top w:val="nil"/>
              <w:left w:val="nil"/>
            </w:tcBorders>
          </w:tcPr>
          <w:p w:rsidR="00E5262E" w:rsidRPr="00E5262E" w:rsidRDefault="00E5262E" w:rsidP="00920A0B">
            <w:pPr>
              <w:rPr>
                <w:color w:val="1F497D" w:themeColor="text2"/>
              </w:rPr>
            </w:pPr>
          </w:p>
        </w:tc>
        <w:tc>
          <w:tcPr>
            <w:tcW w:w="2309" w:type="dxa"/>
          </w:tcPr>
          <w:p w:rsidR="00E5262E" w:rsidRPr="00E5262E" w:rsidRDefault="00E5262E" w:rsidP="00920A0B">
            <w:pPr>
              <w:rPr>
                <w:b/>
                <w:color w:val="1F497D" w:themeColor="text2"/>
              </w:rPr>
            </w:pPr>
            <w:r w:rsidRPr="00E5262E">
              <w:rPr>
                <w:b/>
                <w:color w:val="1F497D" w:themeColor="text2"/>
              </w:rPr>
              <w:t>Category</w:t>
            </w:r>
          </w:p>
        </w:tc>
        <w:tc>
          <w:tcPr>
            <w:tcW w:w="2311" w:type="dxa"/>
          </w:tcPr>
          <w:p w:rsidR="00E5262E" w:rsidRPr="00E5262E" w:rsidRDefault="00E5262E" w:rsidP="00920A0B">
            <w:pPr>
              <w:rPr>
                <w:b/>
                <w:color w:val="1F497D" w:themeColor="text2"/>
              </w:rPr>
            </w:pPr>
            <w:r w:rsidRPr="00E5262E">
              <w:rPr>
                <w:b/>
                <w:color w:val="1F497D" w:themeColor="text2"/>
              </w:rPr>
              <w:t>Description</w:t>
            </w:r>
          </w:p>
        </w:tc>
        <w:tc>
          <w:tcPr>
            <w:tcW w:w="2312" w:type="dxa"/>
          </w:tcPr>
          <w:p w:rsidR="00E5262E" w:rsidRPr="00E5262E" w:rsidRDefault="00E5262E" w:rsidP="00920A0B">
            <w:pPr>
              <w:rPr>
                <w:b/>
                <w:color w:val="1F497D" w:themeColor="text2"/>
              </w:rPr>
            </w:pPr>
            <w:r w:rsidRPr="00E5262E">
              <w:rPr>
                <w:b/>
                <w:color w:val="1F497D" w:themeColor="text2"/>
              </w:rPr>
              <w:t>References</w:t>
            </w:r>
          </w:p>
        </w:tc>
      </w:tr>
      <w:tr w:rsidR="00E5262E" w:rsidTr="00E5262E">
        <w:trPr>
          <w:divId w:val="1548566716"/>
          <w:trHeight w:val="217"/>
        </w:trPr>
        <w:tc>
          <w:tcPr>
            <w:tcW w:w="2310" w:type="dxa"/>
            <w:vMerge w:val="restart"/>
          </w:tcPr>
          <w:p w:rsidR="00E5262E" w:rsidRPr="00E5262E" w:rsidRDefault="00E5262E" w:rsidP="00920A0B">
            <w:pPr>
              <w:rPr>
                <w:b/>
                <w:color w:val="1F497D" w:themeColor="text2"/>
              </w:rPr>
            </w:pPr>
            <w:r w:rsidRPr="00E5262E">
              <w:rPr>
                <w:b/>
                <w:color w:val="1F497D" w:themeColor="text2"/>
              </w:rPr>
              <w:t>Risks/Probabilities</w:t>
            </w:r>
          </w:p>
        </w:tc>
        <w:tc>
          <w:tcPr>
            <w:tcW w:w="2309" w:type="dxa"/>
          </w:tcPr>
          <w:p w:rsidR="00E5262E" w:rsidRPr="00E5262E" w:rsidRDefault="00E5262E" w:rsidP="00920A0B">
            <w:pPr>
              <w:rPr>
                <w:color w:val="1F497D" w:themeColor="text2"/>
              </w:rPr>
            </w:pPr>
            <w:r w:rsidRPr="00E5262E">
              <w:rPr>
                <w:color w:val="1F497D" w:themeColor="text2"/>
              </w:rPr>
              <w:t>Death from other causes</w:t>
            </w:r>
          </w:p>
        </w:tc>
        <w:tc>
          <w:tcPr>
            <w:tcW w:w="2311" w:type="dxa"/>
          </w:tcPr>
          <w:p w:rsidR="00E5262E" w:rsidRPr="00E5262E" w:rsidRDefault="00E5262E" w:rsidP="00920A0B">
            <w:pPr>
              <w:rPr>
                <w:color w:val="1F497D" w:themeColor="text2"/>
              </w:rPr>
            </w:pPr>
            <w:r w:rsidRPr="00E5262E">
              <w:rPr>
                <w:color w:val="1F497D" w:themeColor="text2"/>
              </w:rPr>
              <w:t>Nonparametric</w:t>
            </w:r>
          </w:p>
        </w:tc>
        <w:tc>
          <w:tcPr>
            <w:tcW w:w="2312" w:type="dxa"/>
          </w:tcPr>
          <w:p w:rsidR="00E5262E" w:rsidRPr="00E5262E" w:rsidRDefault="00E5262E" w:rsidP="00920A0B">
            <w:pPr>
              <w:rPr>
                <w:color w:val="1F497D" w:themeColor="text2"/>
              </w:rPr>
            </w:pPr>
            <w:r w:rsidRPr="00E5262E">
              <w:rPr>
                <w:color w:val="1F497D" w:themeColor="text2"/>
              </w:rPr>
              <w:t xml:space="preserve">UK </w:t>
            </w:r>
            <w:proofErr w:type="spellStart"/>
            <w:r w:rsidRPr="00E5262E">
              <w:rPr>
                <w:color w:val="1F497D" w:themeColor="text2"/>
              </w:rPr>
              <w:t>Lifetables</w:t>
            </w:r>
            <w:proofErr w:type="spellEnd"/>
            <w:r w:rsidRPr="00E5262E">
              <w:rPr>
                <w:color w:val="1F497D" w:themeColor="text2"/>
              </w:rPr>
              <w:t xml:space="preserve">.  </w:t>
            </w:r>
            <w:r w:rsidRPr="00E5262E">
              <w:rPr>
                <w:color w:val="1F497D" w:themeColor="text2"/>
              </w:rPr>
              <w:fldChar w:fldCharType="begin" w:fldLock="1"/>
            </w:r>
            <w:r w:rsidR="00B56A7D">
              <w:rPr>
                <w:color w:val="1F497D" w:themeColor="text2"/>
              </w:rPr>
              <w:instrText>ADDIN CSL_CITATION { "citationItems" : [ { "id" : "ITEM-1", "itemData" : { "author" : [ { "family" : "ONS", "given" : "" } ], "id" : "ITEM-1", "issue" : "12 January", "issued" : { "date-parts" : [ [ "2011" ] ] }, "publisher" : "ONS", "publisher-place" : "Cardiff", "title" : "Interim Life Tables", "type" : "article", "volume" : "2012" }, "uris" : [ "http://www.mendeley.com/documents/?uuid=259139d0-3b10-43e3-97d9-041d472bd4a9" ] } ], "mendeley" : { "previouslyFormattedCitation" : "(15)"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(15)</w:t>
            </w:r>
            <w:r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331"/>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Sensitivity and Specificity of TTE in detecting LA ABN</w:t>
            </w:r>
          </w:p>
        </w:tc>
        <w:tc>
          <w:tcPr>
            <w:tcW w:w="2311" w:type="dxa"/>
          </w:tcPr>
          <w:p w:rsidR="00E5262E" w:rsidRPr="00E5262E" w:rsidRDefault="00E5262E" w:rsidP="00920A0B">
            <w:pPr>
              <w:rPr>
                <w:color w:val="1F497D" w:themeColor="text2"/>
              </w:rPr>
            </w:pPr>
            <w:r w:rsidRPr="00E5262E">
              <w:rPr>
                <w:color w:val="1F497D" w:themeColor="text2"/>
              </w:rPr>
              <w:t xml:space="preserve">Jointly estimated from </w:t>
            </w:r>
            <w:proofErr w:type="spellStart"/>
            <w:r w:rsidRPr="00E5262E">
              <w:rPr>
                <w:color w:val="1F497D" w:themeColor="text2"/>
              </w:rPr>
              <w:t>Dirichlet</w:t>
            </w:r>
            <w:proofErr w:type="spellEnd"/>
            <w:r w:rsidRPr="00E5262E">
              <w:rPr>
                <w:color w:val="1F497D" w:themeColor="text2"/>
              </w:rPr>
              <w:t xml:space="preserve"> distribution </w:t>
            </w:r>
          </w:p>
          <w:p w:rsidR="00E5262E" w:rsidRPr="00E5262E" w:rsidRDefault="00E5262E" w:rsidP="00920A0B">
            <w:pPr>
              <w:rPr>
                <w:color w:val="1F497D" w:themeColor="text2"/>
              </w:rPr>
            </w:pPr>
            <w:r w:rsidRPr="00E5262E">
              <w:rPr>
                <w:color w:val="1F497D" w:themeColor="text2"/>
              </w:rPr>
              <w:t xml:space="preserve">(FN, TP, TN, FP) = </w:t>
            </w:r>
          </w:p>
          <w:p w:rsidR="00E5262E" w:rsidRPr="00E5262E" w:rsidRDefault="00E5262E" w:rsidP="00920A0B">
            <w:pPr>
              <w:rPr>
                <w:color w:val="1F497D" w:themeColor="text2"/>
              </w:rPr>
            </w:pPr>
            <w:r w:rsidRPr="00E5262E">
              <w:rPr>
                <w:color w:val="1F497D" w:themeColor="text2"/>
              </w:rPr>
              <w:t>(5, 87, 83, 159)</w:t>
            </w:r>
          </w:p>
        </w:tc>
        <w:tc>
          <w:tcPr>
            <w:tcW w:w="2312" w:type="dxa"/>
          </w:tcPr>
          <w:p w:rsidR="00E5262E" w:rsidRPr="00E5262E" w:rsidRDefault="00E5262E" w:rsidP="00920A0B">
            <w:pPr>
              <w:rPr>
                <w:color w:val="1F497D" w:themeColor="text2"/>
              </w:rPr>
            </w:pPr>
            <w:r w:rsidRPr="00E5262E">
              <w:rPr>
                <w:color w:val="1F497D" w:themeColor="text2"/>
              </w:rPr>
              <w:t xml:space="preserve">Table 2 of  </w:t>
            </w:r>
            <w:proofErr w:type="spellStart"/>
            <w:r w:rsidRPr="00E5262E">
              <w:rPr>
                <w:color w:val="1F497D" w:themeColor="text2"/>
              </w:rPr>
              <w:t>Providencia</w:t>
            </w:r>
            <w:proofErr w:type="spellEnd"/>
            <w:r w:rsidRPr="00E5262E">
              <w:rPr>
                <w:color w:val="1F497D" w:themeColor="text2"/>
              </w:rPr>
              <w:t xml:space="preserve"> et al 2012 </w:t>
            </w:r>
            <w:r w:rsidRPr="00E5262E">
              <w:rPr>
                <w:color w:val="1F497D" w:themeColor="text2"/>
              </w:rPr>
              <w:fldChar w:fldCharType="begin" w:fldLock="1"/>
            </w:r>
            <w:r w:rsidR="00B56A7D">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(6)</w:t>
            </w:r>
            <w:r w:rsidRPr="00E5262E">
              <w:rPr>
                <w:color w:val="1F497D" w:themeColor="text2"/>
              </w:rPr>
              <w:fldChar w:fldCharType="end"/>
            </w:r>
          </w:p>
        </w:tc>
      </w:tr>
      <w:tr w:rsidR="00E5262E" w:rsidTr="00E5262E">
        <w:trPr>
          <w:divId w:val="1548566716"/>
          <w:trHeight w:val="2472"/>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Proportion of patients with LA ABN</w:t>
            </w:r>
          </w:p>
        </w:tc>
        <w:tc>
          <w:tcPr>
            <w:tcW w:w="2311" w:type="dxa"/>
          </w:tcPr>
          <w:p w:rsidR="00E5262E" w:rsidRPr="00E5262E" w:rsidRDefault="00E5262E" w:rsidP="00920A0B">
            <w:pPr>
              <w:rPr>
                <w:color w:val="1F497D" w:themeColor="text2"/>
              </w:rPr>
            </w:pPr>
            <w:r w:rsidRPr="00E5262E">
              <w:rPr>
                <w:color w:val="1F497D" w:themeColor="text2"/>
              </w:rPr>
              <w:t>Beta(2.5, 22.5) for CHADS</w:t>
            </w:r>
            <w:r w:rsidRPr="00E5262E">
              <w:rPr>
                <w:color w:val="1F497D" w:themeColor="text2"/>
                <w:vertAlign w:val="subscript"/>
              </w:rPr>
              <w:t>2</w:t>
            </w:r>
          </w:p>
          <w:p w:rsidR="00E5262E" w:rsidRPr="00E5262E" w:rsidRDefault="00E5262E" w:rsidP="00920A0B">
            <w:pPr>
              <w:jc w:val="left"/>
              <w:rPr>
                <w:color w:val="1F497D" w:themeColor="text2"/>
              </w:rPr>
            </w:pPr>
            <w:r w:rsidRPr="00E5262E">
              <w:rPr>
                <w:color w:val="1F497D" w:themeColor="text2"/>
              </w:rPr>
              <w:t>Beta(0.5, 11.5) for CHA</w:t>
            </w:r>
            <w:r w:rsidRPr="00E5262E">
              <w:rPr>
                <w:color w:val="1F497D" w:themeColor="text2"/>
                <w:vertAlign w:val="subscript"/>
              </w:rPr>
              <w:t>2</w:t>
            </w:r>
            <w:r w:rsidRPr="00E5262E">
              <w:rPr>
                <w:color w:val="1F497D" w:themeColor="text2"/>
              </w:rPr>
              <w:t>DS</w:t>
            </w:r>
            <w:r w:rsidRPr="00E5262E">
              <w:rPr>
                <w:color w:val="1F497D" w:themeColor="text2"/>
                <w:sz w:val="22"/>
                <w:vertAlign w:val="subscript"/>
              </w:rPr>
              <w:t>2</w:t>
            </w:r>
            <w:r w:rsidRPr="00E5262E">
              <w:rPr>
                <w:color w:val="1F497D" w:themeColor="text2"/>
              </w:rPr>
              <w:t xml:space="preserve">-VASc </w:t>
            </w:r>
          </w:p>
          <w:p w:rsidR="00E5262E" w:rsidRPr="00E5262E" w:rsidRDefault="00E5262E" w:rsidP="00920A0B">
            <w:pPr>
              <w:jc w:val="left"/>
              <w:rPr>
                <w:color w:val="1F497D" w:themeColor="text2"/>
              </w:rPr>
            </w:pPr>
            <w:r w:rsidRPr="00E5262E">
              <w:rPr>
                <w:color w:val="1F497D" w:themeColor="text2"/>
              </w:rPr>
              <w:t>(Both with prior of 0.5 added to both cell counts.)</w:t>
            </w:r>
          </w:p>
        </w:tc>
        <w:tc>
          <w:tcPr>
            <w:tcW w:w="2312" w:type="dxa"/>
          </w:tcPr>
          <w:p w:rsidR="00E5262E" w:rsidRPr="00E5262E" w:rsidRDefault="00E5262E" w:rsidP="00920A0B">
            <w:pPr>
              <w:rPr>
                <w:color w:val="1F497D" w:themeColor="text2"/>
              </w:rPr>
            </w:pPr>
            <w:r w:rsidRPr="00E5262E">
              <w:rPr>
                <w:color w:val="1F497D" w:themeColor="text2"/>
              </w:rPr>
              <w:t xml:space="preserve">Table 2 of </w:t>
            </w:r>
            <w:proofErr w:type="spellStart"/>
            <w:r w:rsidRPr="00E5262E">
              <w:rPr>
                <w:color w:val="1F497D" w:themeColor="text2"/>
              </w:rPr>
              <w:t>Providencia</w:t>
            </w:r>
            <w:proofErr w:type="spellEnd"/>
            <w:r w:rsidRPr="00E5262E">
              <w:rPr>
                <w:color w:val="1F497D" w:themeColor="text2"/>
              </w:rPr>
              <w:t xml:space="preserve"> et al 2012 </w:t>
            </w:r>
            <w:r w:rsidRPr="00E5262E">
              <w:rPr>
                <w:color w:val="1F497D" w:themeColor="text2"/>
              </w:rPr>
              <w:fldChar w:fldCharType="begin" w:fldLock="1"/>
            </w:r>
            <w:r w:rsidR="00B56A7D">
              <w:rPr>
                <w:color w:val="1F497D" w:themeColor="text2"/>
              </w:rPr>
              <w:instrText>ADDIN CSL_CITATION { "citationItems" : [ { "id" : "ITEM-1", "itemData" : { "DOI" : "eur272 [pii]\n10.1093/europace/eur272", "ISBN" : "1532-2092 (Electronic)\n1099-5129 (Linking)", "abstract" : "Aim Some transoesophageal echocardiogram (TEE) findings are associated with an increased risk of stroke in patients with atrial fibrillation (AF). This study was designed to evaluate and compare the accuracy of CHADS(2) and CHA(2)DS(2)-VASc in the prediction of these findings and test the additive value of transthoracic echocardiogram (TTE)-derived parameters as a possible refinement for these classifications. Methods and results Cross-sectional study of 405 consecutive patients who underwent TTE and TEE evaluation during AF. Stroke risk assessment was performed using the CHADS(2) and CHA(2)DS(2)-VASc scores, alone and alongside with the addition of two TTE-derived parameters (left atrium area and left ventricle global systolic function). Comparisons regarding the presence of left atrial appendage thrombi (LAA T), dense spontaneous echo contrast (SEC), and left atrial appendage (LAA) low flow velocities (LFV) were performed using receiver operating characteristic curves. In low-risk patients, as assessed through the CHA(2)DS(2)-VASc score and CHADS(2) and CHA(2)DS(2)-VASc scores plus echo parameters, no high-risk features were found on TEE. In subjects classified as low risk using CHADS(2), this figure rose to 10%. No significant differences were found between CHADS(2) and CHA(2)DS(2)-VASc in the prediction of LAA T, dense SEC, and LAA LFV. The addition of TTE-derived parameters to the previous clinical-risk scores resulted in improved prediction of the TEE endpoints. Conclusion These findings suggest that the use of TTE-derived parameters may be a valuable way of refining the available clinical risk schemes for the detection of surrogate markers of stroke. Follow-up studies using clinical endpoints will be necessary to confirm this hypothesis.", "author" : [ { "family" : "Providencia", "given" : "R" }, { "family" : "Botelho", "given" : "A" }, { "family" : "Trigo", "given" : "J" }, { "family" : "Quintal", "given" : "N" }, { "family" : "Nascimento", "given" : "J" }, { "family" : "Mota", "given" : "P" }, { "family" : "Leitao-Marques", "given" : "A" } ], "container-title" : "Europace", "edition" : "2011/08/27", "id" : "ITEM-1", "issue" : "1", "issued" : { "date-parts" : [ [ "2012" ] ] }, "note" : "Providencia, Rui\nBotelho, Ana\nTrigo, Joana\nQuintal, Nuno\nNascimento, Jose\nMota, Paula\nLeitao-Marques, Antonio\nEngland\nEuropace : European pacing, arrhythmias, and cardiac electrophysiology : journal of the working groups on cardiac pacing, arrhythmias, and cardiac cellular electrophysiology of the European Society of Cardiology\nEuropace. 2012 Jan;14(1):36-45. Epub 2011 Aug 24.", "page" : "36-45", "title" : "Possible refinement of clinical thromboembolism assessment in patients with atrial fibrillation using echocardiographic parameters", "type" : "article-journal", "volume" : "14" }, "uris" : [ "http://www.mendeley.com/documents/?uuid=8d34788d-aa53-4b23-9db2-b896cfdeae1e" ] } ], "mendeley" : { "previouslyFormattedCitation" : "(6)"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(6)</w:t>
            </w:r>
            <w:r w:rsidRPr="00E5262E">
              <w:rPr>
                <w:color w:val="1F497D" w:themeColor="text2"/>
              </w:rPr>
              <w:fldChar w:fldCharType="end"/>
            </w:r>
          </w:p>
        </w:tc>
      </w:tr>
      <w:tr w:rsidR="00E5262E" w:rsidTr="00E5262E">
        <w:trPr>
          <w:divId w:val="1548566716"/>
          <w:trHeight w:val="597"/>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FF0000"/>
              </w:rPr>
            </w:pPr>
            <w:r w:rsidRPr="00E5262E">
              <w:rPr>
                <w:color w:val="FF0000"/>
              </w:rPr>
              <w:t>Annual stroke risk by CHADS</w:t>
            </w:r>
            <w:r w:rsidRPr="00E5262E">
              <w:rPr>
                <w:color w:val="FF0000"/>
                <w:vertAlign w:val="subscript"/>
              </w:rPr>
              <w:t>2</w:t>
            </w:r>
            <w:r w:rsidRPr="00E5262E">
              <w:rPr>
                <w:color w:val="FF0000"/>
              </w:rPr>
              <w:t xml:space="preserve"> score</w:t>
            </w:r>
          </w:p>
        </w:tc>
        <w:tc>
          <w:tcPr>
            <w:tcW w:w="2311" w:type="dxa"/>
          </w:tcPr>
          <w:p w:rsidR="00E5262E" w:rsidRPr="00E5262E" w:rsidRDefault="00E5262E" w:rsidP="00920A0B">
            <w:pPr>
              <w:jc w:val="left"/>
              <w:rPr>
                <w:color w:val="FF0000"/>
              </w:rPr>
            </w:pPr>
            <w:r w:rsidRPr="00E5262E">
              <w:rPr>
                <w:color w:val="FF0000"/>
              </w:rPr>
              <w:t>Simulated from Lognormal distribution</w:t>
            </w:r>
          </w:p>
        </w:tc>
        <w:tc>
          <w:tcPr>
            <w:tcW w:w="2312" w:type="dxa"/>
          </w:tcPr>
          <w:p w:rsidR="00E5262E" w:rsidRPr="00E5262E" w:rsidRDefault="00E5262E" w:rsidP="00920A0B">
            <w:pPr>
              <w:rPr>
                <w:color w:val="FF0000"/>
              </w:rPr>
            </w:pPr>
          </w:p>
          <w:p w:rsidR="00E5262E" w:rsidRPr="00E5262E" w:rsidRDefault="00E5262E" w:rsidP="00920A0B">
            <w:pPr>
              <w:rPr>
                <w:color w:val="FF0000"/>
              </w:rPr>
            </w:pPr>
            <w:proofErr w:type="spellStart"/>
            <w:r w:rsidRPr="00E5262E">
              <w:rPr>
                <w:color w:val="FF0000"/>
                <w:highlight w:val="yellow"/>
              </w:rPr>
              <w:t>Friberg</w:t>
            </w:r>
            <w:proofErr w:type="spellEnd"/>
            <w:r w:rsidRPr="00E5262E">
              <w:rPr>
                <w:color w:val="FF0000"/>
                <w:highlight w:val="yellow"/>
              </w:rPr>
              <w:t xml:space="preserve"> 2012</w:t>
            </w:r>
            <w:r w:rsidR="00B56A7D">
              <w:rPr>
                <w:color w:val="FF0000"/>
                <w:highlight w:val="yellow"/>
              </w:rPr>
              <w:fldChar w:fldCharType="begin" w:fldLock="1"/>
            </w:r>
            <w:r w:rsidR="00B56A7D">
              <w:rPr>
                <w:color w:val="FF0000"/>
                <w:highlight w:val="yellow"/>
              </w:rPr>
              <w:instrText>ADDIN CSL_CITATION { "citationItems" : [ { "id" : "ITEM-1", "itemData" : { "DOI" : "10.1093/eurheartj/ehr488", "abstract" : "AimsThe impact of some risk factors for stroke and bleeding, and the value of stroke and bleeding risk scores, in atrial fibrillation (AF), has been debated, as clinical trial cohorts have not adequately tested these. Our objective was to investigate risk factors for stroke and bleeding in AF, and application of the new CHA(2)DS(2)-VASc and HAS-BLED schemes for stroke and bleeding risk assessments, respectively.Methods and resultsWe used the Swedish Atrial Fibrillation cohort study, a nationwide cohort study of 182 678 subjects with a diagnosis of AF at any Swedish hospital between 1 July 2005 and 31 December 2008, who were prospectively followed for an average of 1.5 years (260 000 years at risk). With the use of the National Swedish Drug Registry, all patients who used an oral anticoagulant anytime during follow-up were identified. Most of the analyses were made on a subset of 90 490 patients who never used anticoagulants. Risk factors for stroke, the composite thromboembolism endpoint (stroke, TIA, or systemic embolism), and bleeding, and the performance of published stroke and bleeding risk stratification schemes were investigated. On multivariable analysis, significant associations were found between the following 'new' risk factors and thromboembolic events; peripheral artery disease [hazard ratio (HR) 1.22 (95% CI 1.12-1.32)], 'vascular disease' [HR 1.14 (1.06-1.23)], prior myocardial infarction [HR 1.09 (1.03-1.15)], and female gender [HR 1.17 (1.11-1.22)]. Previous embolic events, intracranial haemorrhage (ICH), hypertension, diabetes, and renal failure were other independent predictors of the composite thromboembolism endpoint, while thyroid disease (or hyperthyroidism) was not an independent stroke risk factor. C-statistics for the composite thromboembolic endpoint with the CHADS(2) and CHA(2)DS(2)-VASc schemes were 0.66 (0.65-0.66) and 0.67 (0.67-0.68), respectively. On multivariable analysis, age, prior ischaemic stroke or thromboembolism, prior major bleeding events, and hypertension were significant predictors of ICH and major bleeding. Heart failure, diabetes, renal failure, liver disease, anaemia or platelet/coagulation defect, alcohol abuse, and cancer were other significant predictors for major bleeding, but not ICH. The ability for predicting ICH and major bleeding with both bleeding risk schemes (HEMORR(2)HAGES, HAS-BLED) were similar, with c-statistics of \u223c0.6.ConclusionSeveral independent risk factors (prior ICH, myocardial infarc\u2026", "author" : [ { "family" : "Friberg", "given" : "Leif" }, { "family" : "Rosenqvist", "given" : "M\u00e5rten" }, { "family" : "Lip", "given" : "Gregory Y H" } ], "container-title" : "European heart journal", "id" : "ITEM-1", "issued" : { "date-parts" : [ [ "2012", "1", "13" ] ] }, "title" : "Evaluation of risk stratification schemes for ischaemic stroke and bleeding in 182 678 patients with atrial fibrillation: the Swedish Atrial Fibrillation cohort study.", "type" : "article-journal" }, "uris" : [ "http://www.mendeley.com/documents/?uuid=b760e15a-6020-47dc-be51-b4e110be21f8" ] } ], "mendeley" : { "previouslyFormattedCitation" : "(16)" }, "properties" : { "noteIndex" : 0 }, "schema" : "https://github.com/citation-style-language/schema/raw/master/csl-citation.json" }</w:instrText>
            </w:r>
            <w:r w:rsidR="00B56A7D">
              <w:rPr>
                <w:color w:val="FF0000"/>
                <w:highlight w:val="yellow"/>
              </w:rPr>
              <w:fldChar w:fldCharType="separate"/>
            </w:r>
            <w:r w:rsidR="00B56A7D" w:rsidRPr="00B56A7D">
              <w:rPr>
                <w:noProof/>
                <w:color w:val="FF0000"/>
                <w:highlight w:val="yellow"/>
              </w:rPr>
              <w:t>(16)</w:t>
            </w:r>
            <w:r w:rsidR="00B56A7D">
              <w:rPr>
                <w:color w:val="FF0000"/>
                <w:highlight w:val="yellow"/>
              </w:rPr>
              <w:fldChar w:fldCharType="end"/>
            </w:r>
          </w:p>
        </w:tc>
      </w:tr>
      <w:tr w:rsidR="00E5262E" w:rsidTr="00E5262E">
        <w:trPr>
          <w:divId w:val="1548566716"/>
          <w:trHeight w:val="529"/>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 xml:space="preserve">Annual stroke risk in those with LA ABN </w:t>
            </w:r>
          </w:p>
        </w:tc>
        <w:tc>
          <w:tcPr>
            <w:tcW w:w="2311" w:type="dxa"/>
          </w:tcPr>
          <w:p w:rsidR="00E5262E" w:rsidRPr="00E5262E" w:rsidRDefault="00E5262E" w:rsidP="00920A0B">
            <w:pPr>
              <w:jc w:val="left"/>
              <w:rPr>
                <w:color w:val="1F497D" w:themeColor="text2"/>
              </w:rPr>
            </w:pPr>
            <w:r w:rsidRPr="00E5262E">
              <w:rPr>
                <w:color w:val="1F497D" w:themeColor="text2"/>
              </w:rPr>
              <w:t>Simulated from Lognormal distribution</w:t>
            </w:r>
          </w:p>
        </w:tc>
        <w:tc>
          <w:tcPr>
            <w:tcW w:w="2312" w:type="dxa"/>
          </w:tcPr>
          <w:p w:rsidR="00E5262E" w:rsidRPr="00E5262E" w:rsidRDefault="00E5262E" w:rsidP="00920A0B">
            <w:pPr>
              <w:rPr>
                <w:color w:val="1F497D" w:themeColor="text2"/>
              </w:rPr>
            </w:pPr>
            <w:r w:rsidRPr="00E5262E">
              <w:rPr>
                <w:color w:val="1F497D" w:themeColor="text2"/>
              </w:rPr>
              <w:t xml:space="preserve">Connolly et al 2009 </w:t>
            </w:r>
            <w:r w:rsidRPr="00E5262E">
              <w:rPr>
                <w:color w:val="1F497D" w:themeColor="text2"/>
              </w:rPr>
              <w:fldChar w:fldCharType="begin" w:fldLock="1"/>
            </w:r>
            <w:r w:rsidR="00B56A7D">
              <w:rPr>
                <w:color w:val="1F497D" w:themeColor="text2"/>
              </w:rPr>
              <w:instrText>ADDIN CSL_CITATION { "citationItems" : [ { "id" : "ITEM-1", "itemData" : { "DOI" : "NEJMoa0905561 [pii]\n10.1056/NEJMoa0905561", "ISBN" : "1533-4406 (Electronic)\n0028-4793 (Linking)", "abstract" : "BACKGROUND: Warfarin reduces the risk of stroke in patients with atrial fibrillation but increases the risk of hemorrhage and is difficult to use. Dabigatran is a new oral direct thrombin inhibitor. METHODS: In this noninferiority trial, we randomly assigned 18,113 patients who had atrial fibrillation and a risk of stroke to receive, in a blinded fashion, fixed doses of dabigatran--110 mg or 150 mg twice daily--or, in an unblinded fashion, adjusted-dose warfarin. The median duration of the follow-up period was 2.0 years. The primary outcome was stroke or systemic embolism. RESULTS: Rates of the primary outcome were 1.69% per year in the warfarin group, as compared with 1.53% per year in the group that received 110 mg of dabigatran (relative risk with dabigatran, 0.91; 95% confidence interval [CI], 0.74 to 1.11; P&lt;0.001 for noninferiority) and 1.11% per year in the group that received 150 mg of dabigatran (relative risk, 0.66; 95% CI, 0.53 to 0.82; P&lt;0.001 for superiority). The rate of major bleeding was 3.36% per year in the warfarin group, as compared with 2.71% per year in the group receiving 110 mg of dabigatran (P=0.003) and 3.11% per year in the group receiving 150 mg of dabigatran (P=0.31). The rate of hemorrhagic stroke was 0.38% per year in the warfarin group, as compared with 0.12% per year with 110 mg of dabigatran (P&lt;0.001) and 0.10% per year with 150 mg of dabigatran (P&lt;0.001). The mortality rate was 4.13% per year in the warfarin group, as compared with 3.75% per year with 110 mg of dabigatran (P=0.13) and 3.64% per year with 150 mg of dabigatran (P=0.051). CONCLUSIONS: In patients with atrial fibrillation, dabigatran given at a dose of 110 mg was associated with rates of stroke and systemic embolism that were similar to those associated with warfarin, as well as lower rates of major hemorrhage. Dabigatran administered at a dose of 150 mg, as compared with warfarin, was associated with lower rates of stroke and systemic embolism but similar rates of major hemorrhage. (ClinicalTrials.gov number, NCT00262600.)", "author" : [ { "family" : "Connolly", "given" : "S J" }, { "family" : "Ezekowitz", "given" : "M D" }, { "family" : "Yusuf", "given" : "S" }, { "family" : "Eikelboom", "given" : "J" }, { "family" : "Oldgren", "given" : "J" }, { "family" : "Parekh", "given" : "A" }, { "family" : "Pogue", "given" : "J" }, { "family" : "Reilly", "given" : "P A" }, { "family" : "Themeles", "given" : "E" }, { "family" : "Varrone", "given" : "J" }, { "family" : "Wang", "given" : "S" }, { "family" : "Alings", "given" : "M" }, { "family" : "Xavier", "given" : "D" }, { "family" : "Zhu", "given" : "J" }, { "family" : "Diaz", "given" : "R" }, { "family" : "Lewis", "given" : "B S" }, { "family" : "Darius", "given" : "H" }, { "family" : "Diener", "given" : "H C" }, { "family" : "Joyner", "given" : "C D" }, { "family" : "Wallentin", "given" : "L" } ], "container-title" : "N Engl J Med", "edition" : "2009/09/01", "id" : "ITEM-1", "issue" : "12", "issued" : { "date-parts" : [ [ "2009" ] ] }, "note" : "Connolly, Stuart J\nEzekowitz, Michael D\nYusuf, Salim\nEikelboom, John\nOldgren, Jonas\nParekh, Amit\nPogue, Janice\nReilly, Paul A\nThemeles, Ellison\nVarrone, Jeanne\nWang, Susan\nAlings, Marco\nXavier, Denis\nZhu, Jun\nDiaz, Rafael\nLewis, Basil S\nDarius, Harald\nDiener, Hans-Christoph\nJoyner, Campbell D\nWallentin, Lars\nRE-LY Steering Committee and Investigators\nComparative Study\nMulticenter Study\nRandomized Controlled Trial\nResearch Support, Non-U.S. Gov't\nUnited States\nThe New England journal of medicine\nN Engl J Med. 2009 Sep 17;361(12):1139-51. Epub 2009 Aug 30.", "page" : "1139-1151", "title" : "Dabigatran versus warfarin in patients with atrial fibrillation", "type" : "article-journal", "volume" : "361" }, "uris" : [ "http://www.mendeley.com/documents/?uuid=b15534d5-dfe1-42ed-8f1a-7ade251f010e" ] } ], "mendeley" : { "previouslyFormattedCitation" : "(17)"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(17)</w:t>
            </w:r>
            <w:r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317"/>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 xml:space="preserve">Relative risk (RR) of stroke in patients receiving </w:t>
            </w:r>
            <w:proofErr w:type="spellStart"/>
            <w:r w:rsidRPr="00E5262E">
              <w:rPr>
                <w:color w:val="1F497D" w:themeColor="text2"/>
              </w:rPr>
              <w:t>dabigatran</w:t>
            </w:r>
            <w:proofErr w:type="spellEnd"/>
          </w:p>
        </w:tc>
        <w:tc>
          <w:tcPr>
            <w:tcW w:w="2311" w:type="dxa"/>
          </w:tcPr>
          <w:p w:rsidR="00E5262E" w:rsidRPr="00E5262E" w:rsidRDefault="00E5262E" w:rsidP="00920A0B">
            <w:pPr>
              <w:jc w:val="left"/>
              <w:rPr>
                <w:color w:val="1F497D" w:themeColor="text2"/>
              </w:rPr>
            </w:pPr>
            <w:r w:rsidRPr="00E5262E">
              <w:rPr>
                <w:color w:val="1F497D" w:themeColor="text2"/>
              </w:rPr>
              <w:t>Indirect comparison simulation approach</w:t>
            </w:r>
          </w:p>
        </w:tc>
        <w:tc>
          <w:tcPr>
            <w:tcW w:w="2312" w:type="dxa"/>
          </w:tcPr>
          <w:p w:rsidR="00E5262E" w:rsidRPr="00E5262E" w:rsidRDefault="00E5262E" w:rsidP="00920A0B">
            <w:pPr>
              <w:rPr>
                <w:color w:val="1F497D" w:themeColor="text2"/>
              </w:rPr>
            </w:pPr>
            <w:r w:rsidRPr="00E5262E">
              <w:rPr>
                <w:color w:val="1F497D" w:themeColor="text2"/>
              </w:rPr>
              <w:t xml:space="preserve">Lip et al 2006 for RR of warfarin compared with placebo </w:t>
            </w:r>
            <w:r w:rsidRPr="00E5262E">
              <w:rPr>
                <w:color w:val="1F497D" w:themeColor="text2"/>
              </w:rPr>
              <w:fldChar w:fldCharType="begin" w:fldLock="1"/>
            </w:r>
            <w:r w:rsidR="00B56A7D">
              <w:rPr>
                <w:color w:val="1F497D" w:themeColor="text2"/>
              </w:rPr>
              <w:instrText>ADDIN CSL_CITATION { "citationItems" : [ { "id" : "ITEM-1", "itemData" : { "DOI" : "10.1016/j.thromres.2005.08.007", "abstract" : "To compare the effectiveness of aspirin, warfarin, and ximelagatran as thromboprophylaxis in patients with non-valvular atrial fibrillation (NVAF).", "author" : [ { "family" : "Lip", "given" : "Gregory Y H" }, { "family" : "Edwards", "given" : "Steven J" } ], "container-title" : "Thrombosis research", "id" : "ITEM-1", "issue" : "3", "issued" : { "date-parts" : [ [ "2006", "1" ] ] }, "page" : "321-33", "title" : "Stroke prevention with aspirin, warfarin and ximelagatran in patients with non-valvular atrial fibrillation: a systematic review and meta-analysis.", "type" : "article-journal", "volume" : "118" }, "uris" : [ "http://www.mendeley.com/documents/?uuid=44a35ec8-9a44-4e09-b53d-e00b8d8fd08e" ] } ], "mendeley" : { "previouslyFormattedCitation" : "(18)"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(18)</w:t>
            </w:r>
            <w:r w:rsidRPr="00E5262E">
              <w:rPr>
                <w:color w:val="1F497D" w:themeColor="text2"/>
              </w:rPr>
              <w:fldChar w:fldCharType="end"/>
            </w:r>
          </w:p>
          <w:p w:rsidR="00E5262E" w:rsidRPr="00E5262E" w:rsidRDefault="00E5262E" w:rsidP="00920A0B">
            <w:pPr>
              <w:rPr>
                <w:color w:val="1F497D" w:themeColor="text2"/>
              </w:rPr>
            </w:pPr>
          </w:p>
          <w:p w:rsidR="00E5262E" w:rsidRPr="00E5262E" w:rsidRDefault="00E5262E" w:rsidP="00920A0B">
            <w:pPr>
              <w:rPr>
                <w:color w:val="1F497D" w:themeColor="text2"/>
              </w:rPr>
            </w:pPr>
            <w:proofErr w:type="spellStart"/>
            <w:r w:rsidRPr="00E5262E">
              <w:rPr>
                <w:color w:val="1F497D" w:themeColor="text2"/>
              </w:rPr>
              <w:t>Eikelboom</w:t>
            </w:r>
            <w:proofErr w:type="spellEnd"/>
            <w:r w:rsidRPr="00E5262E">
              <w:rPr>
                <w:color w:val="1F497D" w:themeColor="text2"/>
              </w:rPr>
              <w:t xml:space="preserve"> et al 2011 for RR of </w:t>
            </w:r>
            <w:proofErr w:type="spellStart"/>
            <w:r w:rsidRPr="00E5262E">
              <w:rPr>
                <w:color w:val="1F497D" w:themeColor="text2"/>
              </w:rPr>
              <w:t>dabigatran</w:t>
            </w:r>
            <w:proofErr w:type="spellEnd"/>
            <w:r w:rsidRPr="00E5262E">
              <w:rPr>
                <w:color w:val="1F497D" w:themeColor="text2"/>
              </w:rPr>
              <w:t xml:space="preserve"> compared with warfarin</w:t>
            </w:r>
          </w:p>
          <w:p w:rsidR="00E5262E" w:rsidRPr="00E5262E" w:rsidRDefault="00E5262E" w:rsidP="00920A0B">
            <w:pPr>
              <w:rPr>
                <w:color w:val="1F497D" w:themeColor="text2"/>
              </w:rPr>
            </w:pPr>
            <w:r w:rsidRPr="00E5262E">
              <w:rPr>
                <w:color w:val="1F497D" w:themeColor="text2"/>
              </w:rPr>
              <w:fldChar w:fldCharType="begin" w:fldLock="1"/>
            </w:r>
            <w:r w:rsidR="00B56A7D">
              <w:rPr>
                <w:color w:val="1F497D" w:themeColor="text2"/>
              </w:rP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"(9)"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(9)</w:t>
            </w:r>
            <w:r w:rsidRPr="00E5262E">
              <w:rPr>
                <w:color w:val="1F497D" w:themeColor="text2"/>
              </w:rPr>
              <w:fldChar w:fldCharType="end"/>
            </w:r>
          </w:p>
        </w:tc>
      </w:tr>
      <w:tr w:rsidR="00E5262E" w:rsidTr="00E5262E">
        <w:trPr>
          <w:divId w:val="1548566716"/>
          <w:trHeight w:val="978"/>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 xml:space="preserve">Annual major bleeding risk for patients receiving </w:t>
            </w:r>
            <w:proofErr w:type="spellStart"/>
            <w:r w:rsidRPr="00E5262E">
              <w:rPr>
                <w:color w:val="1F497D" w:themeColor="text2"/>
              </w:rPr>
              <w:t>dabigatran</w:t>
            </w:r>
            <w:proofErr w:type="spellEnd"/>
          </w:p>
        </w:tc>
        <w:tc>
          <w:tcPr>
            <w:tcW w:w="2311" w:type="dxa"/>
          </w:tcPr>
          <w:p w:rsidR="00E5262E" w:rsidRPr="00E5262E" w:rsidRDefault="00E5262E" w:rsidP="00920A0B">
            <w:pPr>
              <w:jc w:val="left"/>
              <w:rPr>
                <w:color w:val="1F497D" w:themeColor="text2"/>
              </w:rPr>
            </w:pPr>
            <w:proofErr w:type="spellStart"/>
            <w:r w:rsidRPr="00E5262E">
              <w:rPr>
                <w:color w:val="1F497D" w:themeColor="text2"/>
              </w:rPr>
              <w:t>Statified</w:t>
            </w:r>
            <w:proofErr w:type="spellEnd"/>
            <w:r w:rsidRPr="00E5262E">
              <w:rPr>
                <w:color w:val="1F497D" w:themeColor="text2"/>
              </w:rPr>
              <w:t xml:space="preserve"> by age. Credible interval calculated using simulation approach</w:t>
            </w:r>
          </w:p>
        </w:tc>
        <w:tc>
          <w:tcPr>
            <w:tcW w:w="2312" w:type="dxa"/>
          </w:tcPr>
          <w:p w:rsidR="00E5262E" w:rsidRPr="00E5262E" w:rsidRDefault="00E5262E" w:rsidP="00920A0B">
            <w:pPr>
              <w:rPr>
                <w:color w:val="1F497D" w:themeColor="text2"/>
              </w:rPr>
            </w:pPr>
            <w:proofErr w:type="spellStart"/>
            <w:r w:rsidRPr="00E5262E">
              <w:rPr>
                <w:color w:val="1F497D" w:themeColor="text2"/>
              </w:rPr>
              <w:t>Eikelboom</w:t>
            </w:r>
            <w:proofErr w:type="spellEnd"/>
            <w:r w:rsidRPr="00E5262E">
              <w:rPr>
                <w:color w:val="1F497D" w:themeColor="text2"/>
              </w:rPr>
              <w:t xml:space="preserve"> et al 2011</w:t>
            </w:r>
          </w:p>
          <w:p w:rsidR="00E5262E" w:rsidRPr="00E5262E" w:rsidRDefault="00E5262E" w:rsidP="00920A0B">
            <w:pPr>
              <w:rPr>
                <w:color w:val="1F497D" w:themeColor="text2"/>
              </w:rPr>
            </w:pPr>
            <w:r w:rsidRPr="00E5262E">
              <w:rPr>
                <w:color w:val="1F497D" w:themeColor="text2"/>
              </w:rPr>
              <w:fldChar w:fldCharType="begin" w:fldLock="1"/>
            </w:r>
            <w:r w:rsidR="00B56A7D">
              <w:rPr>
                <w:color w:val="1F497D" w:themeColor="text2"/>
              </w:rPr>
              <w:instrText>ADDIN CSL_CITATION { "citationItems" : [ { "id" : "ITEM-1", "itemData" : { "DOI" : "CIRCULATIONAHA.110.004747 [pii]\n10.1161/CIRCULATIONAHA.110.004747", "ISBN" : "1524-4539 (Electronic)\n0009-7322 (Linking)", "abstract" : "BACKGROUND: Dabigatran 150 and 110 mg twice a day and warfarin are effective for stroke prevention in atrial fibrillation. The purpose of this study was to compare their risks of bleeding in the Randomized Evaluation of Long-Term Anticoagulant Therapy (RE-LY) trial. METHODS AND RESULTS: The RE-LY trial randomized 18 113 patients to receive dabigatran 110 or 150 mg twice a day or warfarin dose adjusted to an international normalized ratio of 2.0 to 3.0 for a median follow-up of 2.0 years. Compared with warfarin, dabigatran 110 mg twice a day was associated with a lower risk of major bleeding (2.87% versus 3.57%; P=0.002), whereas dabigatran 150 mg twice a day was associated with a similar risk of major bleeding (3.31% versus 3.57%; P=0.32). There was a significant treatment-by-age interaction, such that dabigatran 110 mg twice a day compared with warfarin was associated with a lower risk of major bleeding in patients aged &lt;75 years (1.89% versus 3.04%; P&lt;0.001) and a similar risk in those aged &gt;/=75 years (4.43% versus 4.37%; P=0.89; P for interaction &lt;0.001), whereas dabigatran 150 mg twice a day compared with warfarin was associated with a lower risk of major bleeding in those aged &lt;75 years (2.12% versus 3.04%; P&lt;0.001) and a trend toward higher risk of major bleeding in those aged &gt;/=75 years (5.10% versus 4.37%; P=0.07; P for interaction &lt;0.001). The interaction with age was evident for extracranial bleeding, but not for intracranial bleeding, with the risk of the latter being consistently reduced with dabigatran compared with warfarin irrespective of age. CONCLUSIONS: In patients with atrial fibrillation at risk for stroke, both doses of dabigatran compared with warfarin have lower risks of both intracranial and extracranial bleeding in patients aged &lt;75 years. In those aged &gt;/=75 years, intracranial bleeding risk is lower but extracranial bleeding risk is similar or higher with both doses of dabigatran compared with warfarin. CLINICAL TRIAL REGISTRATION: http://www.clinicaltrials.gov. Unique identifier: NCT00262600.", "author" : [ { "family" : "Eikelboom", "given" : "J W" }, { "family" : "Wallentin", "given" : "L" }, { "family" : "Connolly", "given" : "S J" }, { "family" : "Ezekowitz", "given" : "M" }, { "family" : "Healey", "given" : "J S" }, { "family" : "Oldgren", "given" : "J" }, { "family" : "Yang", "given" : "S" }, { "family" : "Alings", "given" : "M" }, { "family" : "Kaatz", "given" : "S" }, { "family" : "Hohnloser", "given" : "S H" }, { "family" : "Diener", "given" : "H C" }, { "family" : "Franzosi", "given" : "M G" }, { "family" : "Huber", "given" : "K" }, { "family" : "Reilly", "given" : "P" }, { "family" : "Varrone", "given" : "J" }, { "family" : "Yusuf", "given" : "S" } ], "container-title" : "Circulation", "edition" : "2011/05/18", "id" : "ITEM-1", "issue" : "21", "issued" : { "date-parts" : [ [ "2011" ] ] }, "note" : "Eikelboom, John W\nWallentin, Lars\nConnolly, Stuart J\nEzekowitz, Mike\nHealey, Jeff S\nOldgren, Jonas\nYang, Sean\nAlings, Marco\nKaatz, Scott\nHohnloser, Stefan H\nDiener, Hans-Christoph\nFranzosi, Maria Grazia\nHuber, Kurt\nReilly, Paul\nVarrone, Jeanne\nYusuf, Salim\nComparative Study\nRandomized Controlled Trial\nResearch Support, Non-U.S. Gov't\nUnited States\nCirculation\nCirculation. 2011 May 31;123(21):2363-72. Epub 2011 May 16.", "page" : "2363-2372", "title" : "Risk of bleeding with 2 doses of dabigatran compared with warfarin in older and younger patients with atrial fibrillation: an analysis of the randomized evaluation of long-term anticoagulant therapy (RE-LY) trial", "type" : "article-journal", "volume" : "123" }, "uris" : [ "http://www.mendeley.com/documents/?uuid=7132dd64-ce8d-4895-9e83-f5e47e8838d6" ] } ], "mendeley" : { "previouslyFormattedCitation" : "(9)"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(9)</w:t>
            </w:r>
            <w:r w:rsidRPr="00E5262E">
              <w:rPr>
                <w:color w:val="1F497D" w:themeColor="text2"/>
              </w:rPr>
              <w:fldChar w:fldCharType="end"/>
            </w:r>
          </w:p>
        </w:tc>
      </w:tr>
      <w:tr w:rsidR="00E5262E" w:rsidTr="00E5262E">
        <w:trPr>
          <w:divId w:val="1548566716"/>
          <w:trHeight w:val="1344"/>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Outcome following stroke</w:t>
            </w:r>
          </w:p>
        </w:tc>
        <w:tc>
          <w:tcPr>
            <w:tcW w:w="2311" w:type="dxa"/>
          </w:tcPr>
          <w:p w:rsidR="00E5262E" w:rsidRPr="00E5262E" w:rsidRDefault="00E5262E" w:rsidP="00920A0B">
            <w:pPr>
              <w:jc w:val="left"/>
              <w:rPr>
                <w:color w:val="1F497D" w:themeColor="text2"/>
              </w:rPr>
            </w:pPr>
            <w:r w:rsidRPr="00E5262E">
              <w:rPr>
                <w:color w:val="1F497D" w:themeColor="text2"/>
              </w:rPr>
              <w:t>Simulation &amp; mapping based approach</w:t>
            </w:r>
          </w:p>
        </w:tc>
        <w:tc>
          <w:tcPr>
            <w:tcW w:w="2312" w:type="dxa"/>
          </w:tcPr>
          <w:p w:rsidR="00E5262E" w:rsidRPr="00E5262E" w:rsidRDefault="00E5262E" w:rsidP="00920A0B">
            <w:pPr>
              <w:rPr>
                <w:color w:val="1F497D" w:themeColor="text2"/>
              </w:rPr>
            </w:pPr>
            <w:r w:rsidRPr="00E5262E">
              <w:rPr>
                <w:color w:val="1F497D" w:themeColor="text2"/>
              </w:rPr>
              <w:t xml:space="preserve">Method described in report using results published in </w:t>
            </w:r>
          </w:p>
          <w:p w:rsidR="00E5262E" w:rsidRPr="00E5262E" w:rsidRDefault="00E5262E" w:rsidP="00920A0B">
            <w:pPr>
              <w:rPr>
                <w:color w:val="1F497D" w:themeColor="text2"/>
              </w:rPr>
            </w:pPr>
            <w:proofErr w:type="spellStart"/>
            <w:r w:rsidRPr="00E5262E">
              <w:rPr>
                <w:color w:val="1F497D" w:themeColor="text2"/>
              </w:rPr>
              <w:t>Rivero</w:t>
            </w:r>
            <w:proofErr w:type="spellEnd"/>
            <w:r w:rsidRPr="00E5262E">
              <w:rPr>
                <w:color w:val="1F497D" w:themeColor="text2"/>
              </w:rPr>
              <w:t xml:space="preserve">-Arias et al 2010 </w:t>
            </w:r>
            <w:r w:rsidRPr="00E5262E">
              <w:rPr>
                <w:color w:val="1F497D" w:themeColor="text2"/>
              </w:rPr>
              <w:fldChar w:fldCharType="begin" w:fldLock="1"/>
            </w:r>
            <w:r w:rsidR="00B56A7D">
              <w:rPr>
                <w:color w:val="1F497D" w:themeColor="text2"/>
              </w:rP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"(19)"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(19)</w:t>
            </w:r>
            <w:r w:rsidRPr="00E5262E">
              <w:rPr>
                <w:color w:val="1F497D" w:themeColor="text2"/>
              </w:rPr>
              <w:fldChar w:fldCharType="end"/>
            </w:r>
            <w:r w:rsidRPr="00E5262E">
              <w:rPr>
                <w:color w:val="1F497D" w:themeColor="text2"/>
              </w:rPr>
              <w:t xml:space="preserve"> </w:t>
            </w:r>
          </w:p>
        </w:tc>
      </w:tr>
      <w:tr w:rsidR="00E5262E" w:rsidTr="00E5262E">
        <w:trPr>
          <w:divId w:val="1548566716"/>
          <w:trHeight w:val="109"/>
        </w:trPr>
        <w:tc>
          <w:tcPr>
            <w:tcW w:w="2310" w:type="dxa"/>
            <w:vMerge/>
          </w:tcPr>
          <w:p w:rsidR="00E5262E" w:rsidRPr="00E5262E" w:rsidRDefault="00E5262E" w:rsidP="00920A0B">
            <w:pPr>
              <w:rPr>
                <w:b/>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Outcome following a major bleeding event</w:t>
            </w:r>
          </w:p>
        </w:tc>
        <w:tc>
          <w:tcPr>
            <w:tcW w:w="2311" w:type="dxa"/>
          </w:tcPr>
          <w:p w:rsidR="00E5262E" w:rsidRPr="00E5262E" w:rsidRDefault="00E5262E" w:rsidP="00920A0B">
            <w:pPr>
              <w:jc w:val="left"/>
              <w:rPr>
                <w:color w:val="1F497D" w:themeColor="text2"/>
              </w:rPr>
            </w:pPr>
            <w:r w:rsidRPr="00E5262E">
              <w:rPr>
                <w:color w:val="1F497D" w:themeColor="text2"/>
              </w:rPr>
              <w:t>Previous estimates</w:t>
            </w:r>
          </w:p>
        </w:tc>
        <w:tc>
          <w:tcPr>
            <w:tcW w:w="2312" w:type="dxa"/>
          </w:tcPr>
          <w:p w:rsidR="00E5262E" w:rsidRPr="00E5262E" w:rsidRDefault="00E5262E" w:rsidP="00920A0B">
            <w:pPr>
              <w:rPr>
                <w:color w:val="1F497D" w:themeColor="text2"/>
              </w:rPr>
            </w:pPr>
          </w:p>
          <w:p w:rsidR="00E5262E" w:rsidRPr="00E5262E" w:rsidRDefault="00E5262E" w:rsidP="00920A0B">
            <w:pPr>
              <w:rPr>
                <w:color w:val="1F497D" w:themeColor="text2"/>
              </w:rPr>
            </w:pPr>
            <w:r w:rsidRPr="00E5262E">
              <w:rPr>
                <w:color w:val="1F497D" w:themeColor="text2"/>
              </w:rPr>
              <w:t xml:space="preserve"> Simpson et al 2010 </w:t>
            </w:r>
            <w:r w:rsidRPr="00E5262E">
              <w:rPr>
                <w:color w:val="1F497D" w:themeColor="text2"/>
              </w:rPr>
              <w:fldChar w:fldCharType="begin" w:fldLock="1"/>
            </w:r>
            <w:r w:rsidR="00B56A7D">
              <w:rPr>
                <w:color w:val="1F497D" w:themeColor="text2"/>
              </w:rPr>
              <w:instrText>ADDIN CSL_CITATION { "citationItems" : [ { "id" : "ITEM-1", "itemData" : { "DOI" : "10.3310/hta13020", "author" : [ { "family" : "Simpson", "given" : "E L" }, { "family" : "Stevenson", "given" : "M D" }, { "family" : "Rawdin", "given" : "A" }, { "family" : "Papaioannou", "given" : "D" } ], "container-title" : "Health Technology Assessment", "id" : "ITEM-1", "issue" : "2", "issued" : { "date-parts" : [ [ "2009" ] ] }, "title" : "Thrombophilia testing in people with venous thromboembolism: systematic review and cost-effectiveness analysis", "type" : "article-journal", "volume" : "13" }, "uris" : [ "http://www.mendeley.com/documents/?uuid=dbac3526-14ee-4ea7-9960-f60763d63120" ] } ], "mendeley" : { "previouslyFormattedCitation" : "(20)"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(20)</w:t>
            </w:r>
            <w:r w:rsidRPr="00E5262E">
              <w:rPr>
                <w:color w:val="1F497D" w:themeColor="text2"/>
              </w:rPr>
              <w:fldChar w:fldCharType="end"/>
            </w:r>
          </w:p>
        </w:tc>
      </w:tr>
      <w:tr w:rsidR="00E5262E" w:rsidTr="00E5262E">
        <w:trPr>
          <w:divId w:val="1548566716"/>
          <w:trHeight w:val="612"/>
        </w:trPr>
        <w:tc>
          <w:tcPr>
            <w:tcW w:w="2310" w:type="dxa"/>
            <w:vMerge w:val="restart"/>
          </w:tcPr>
          <w:p w:rsidR="00E5262E" w:rsidRPr="00E5262E" w:rsidRDefault="00E5262E" w:rsidP="00920A0B">
            <w:pPr>
              <w:rPr>
                <w:b/>
                <w:color w:val="1F497D" w:themeColor="text2"/>
              </w:rPr>
            </w:pPr>
            <w:r w:rsidRPr="00E5262E">
              <w:rPr>
                <w:b/>
                <w:color w:val="1F497D" w:themeColor="text2"/>
              </w:rPr>
              <w:t>Utilities</w:t>
            </w:r>
          </w:p>
        </w:tc>
        <w:tc>
          <w:tcPr>
            <w:tcW w:w="2309" w:type="dxa"/>
          </w:tcPr>
          <w:p w:rsidR="00E5262E" w:rsidRPr="00E5262E" w:rsidRDefault="00E5262E" w:rsidP="00920A0B">
            <w:pPr>
              <w:rPr>
                <w:color w:val="1F497D" w:themeColor="text2"/>
              </w:rPr>
            </w:pPr>
            <w:r w:rsidRPr="00E5262E">
              <w:rPr>
                <w:color w:val="1F497D" w:themeColor="text2"/>
              </w:rPr>
              <w:t>Baseline utilities by age and gender</w:t>
            </w:r>
          </w:p>
        </w:tc>
        <w:tc>
          <w:tcPr>
            <w:tcW w:w="2311" w:type="dxa"/>
          </w:tcPr>
          <w:p w:rsidR="00E5262E" w:rsidRPr="00E5262E" w:rsidRDefault="00E5262E" w:rsidP="00920A0B">
            <w:pPr>
              <w:rPr>
                <w:color w:val="1F497D" w:themeColor="text2"/>
              </w:rPr>
            </w:pPr>
            <w:r w:rsidRPr="00E5262E">
              <w:rPr>
                <w:color w:val="1F497D" w:themeColor="text2"/>
              </w:rPr>
              <w:t>Regression based approach</w:t>
            </w:r>
          </w:p>
        </w:tc>
        <w:tc>
          <w:tcPr>
            <w:tcW w:w="2312" w:type="dxa"/>
          </w:tcPr>
          <w:p w:rsidR="00E5262E" w:rsidRPr="00E5262E" w:rsidRDefault="00E5262E" w:rsidP="00920A0B">
            <w:pPr>
              <w:rPr>
                <w:color w:val="1F497D" w:themeColor="text2"/>
              </w:rPr>
            </w:pPr>
            <w:proofErr w:type="spellStart"/>
            <w:r w:rsidRPr="00E5262E">
              <w:rPr>
                <w:color w:val="1F497D" w:themeColor="text2"/>
              </w:rPr>
              <w:t>Ara</w:t>
            </w:r>
            <w:proofErr w:type="spellEnd"/>
            <w:r w:rsidRPr="00E5262E">
              <w:rPr>
                <w:color w:val="1F497D" w:themeColor="text2"/>
              </w:rPr>
              <w:t xml:space="preserve"> et al 2010 </w:t>
            </w:r>
            <w:r w:rsidRPr="00E5262E">
              <w:rPr>
                <w:color w:val="1F497D" w:themeColor="text2"/>
              </w:rPr>
              <w:fldChar w:fldCharType="begin" w:fldLock="1"/>
            </w:r>
            <w:r w:rsidR="00B56A7D">
              <w:rPr>
                <w:color w:val="1F497D" w:themeColor="text2"/>
              </w:rPr>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"(21)"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(21)</w:t>
            </w:r>
            <w:r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22"/>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Utility multiplier following stroke, utility multiplier following major non-fatal intracranial bleed</w:t>
            </w:r>
          </w:p>
        </w:tc>
        <w:tc>
          <w:tcPr>
            <w:tcW w:w="2311" w:type="dxa"/>
          </w:tcPr>
          <w:p w:rsidR="00E5262E" w:rsidRPr="00E5262E" w:rsidRDefault="00E5262E" w:rsidP="00920A0B">
            <w:pPr>
              <w:jc w:val="left"/>
              <w:rPr>
                <w:color w:val="1F497D" w:themeColor="text2"/>
              </w:rPr>
            </w:pPr>
            <w:r w:rsidRPr="00E5262E">
              <w:rPr>
                <w:color w:val="1F497D" w:themeColor="text2"/>
              </w:rPr>
              <w:t>Simulation &amp; mapping based approach</w:t>
            </w:r>
          </w:p>
        </w:tc>
        <w:tc>
          <w:tcPr>
            <w:tcW w:w="2312" w:type="dxa"/>
          </w:tcPr>
          <w:p w:rsidR="00E5262E" w:rsidRPr="00E5262E" w:rsidRDefault="00E5262E" w:rsidP="00920A0B">
            <w:pPr>
              <w:rPr>
                <w:color w:val="1F497D" w:themeColor="text2"/>
              </w:rPr>
            </w:pPr>
            <w:r w:rsidRPr="00E5262E">
              <w:rPr>
                <w:color w:val="1F497D" w:themeColor="text2"/>
              </w:rPr>
              <w:t xml:space="preserve">Method described in report results published in </w:t>
            </w:r>
          </w:p>
          <w:p w:rsidR="00E5262E" w:rsidRPr="00E5262E" w:rsidRDefault="00E5262E" w:rsidP="00920A0B">
            <w:pPr>
              <w:rPr>
                <w:color w:val="1F497D" w:themeColor="text2"/>
              </w:rPr>
            </w:pPr>
            <w:proofErr w:type="spellStart"/>
            <w:r w:rsidRPr="00E5262E">
              <w:rPr>
                <w:color w:val="1F497D" w:themeColor="text2"/>
              </w:rPr>
              <w:t>Rivero</w:t>
            </w:r>
            <w:proofErr w:type="spellEnd"/>
            <w:r w:rsidRPr="00E5262E">
              <w:rPr>
                <w:color w:val="1F497D" w:themeColor="text2"/>
              </w:rPr>
              <w:t xml:space="preserve">-Arias et al 2010 </w:t>
            </w:r>
            <w:r w:rsidRPr="00E5262E">
              <w:rPr>
                <w:color w:val="1F497D" w:themeColor="text2"/>
              </w:rPr>
              <w:fldChar w:fldCharType="begin" w:fldLock="1"/>
            </w:r>
            <w:r w:rsidR="00B56A7D">
              <w:rPr>
                <w:color w:val="1F497D" w:themeColor="text2"/>
              </w:rPr>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"(19)"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(19)</w:t>
            </w:r>
            <w:r w:rsidRPr="00E5262E">
              <w:rPr>
                <w:color w:val="1F497D" w:themeColor="text2"/>
              </w:rPr>
              <w:fldChar w:fldCharType="end"/>
            </w:r>
          </w:p>
        </w:tc>
      </w:tr>
      <w:tr w:rsidR="00E5262E" w:rsidTr="00E5262E">
        <w:trPr>
          <w:divId w:val="1548566716"/>
          <w:trHeight w:val="258"/>
        </w:trPr>
        <w:tc>
          <w:tcPr>
            <w:tcW w:w="2310" w:type="dxa"/>
            <w:vMerge w:val="restart"/>
          </w:tcPr>
          <w:p w:rsidR="00E5262E" w:rsidRPr="00E5262E" w:rsidRDefault="00E5262E" w:rsidP="00920A0B">
            <w:pPr>
              <w:rPr>
                <w:b/>
                <w:color w:val="1F497D" w:themeColor="text2"/>
              </w:rPr>
            </w:pPr>
            <w:r w:rsidRPr="00E5262E">
              <w:rPr>
                <w:b/>
                <w:color w:val="1F497D" w:themeColor="text2"/>
              </w:rPr>
              <w:t>Costs</w:t>
            </w:r>
          </w:p>
        </w:tc>
        <w:tc>
          <w:tcPr>
            <w:tcW w:w="2309" w:type="dxa"/>
          </w:tcPr>
          <w:p w:rsidR="00E5262E" w:rsidRPr="00E5262E" w:rsidRDefault="00E5262E" w:rsidP="00920A0B">
            <w:pPr>
              <w:rPr>
                <w:color w:val="1F497D" w:themeColor="text2"/>
              </w:rPr>
            </w:pPr>
            <w:r w:rsidRPr="00E5262E">
              <w:rPr>
                <w:color w:val="1F497D" w:themeColor="text2"/>
              </w:rPr>
              <w:t xml:space="preserve">Annual cost of </w:t>
            </w:r>
            <w:proofErr w:type="spellStart"/>
            <w:r w:rsidRPr="00E5262E">
              <w:rPr>
                <w:color w:val="1F497D" w:themeColor="text2"/>
              </w:rPr>
              <w:t>dabigatran</w:t>
            </w:r>
            <w:proofErr w:type="spellEnd"/>
          </w:p>
        </w:tc>
        <w:tc>
          <w:tcPr>
            <w:tcW w:w="2311" w:type="dxa"/>
          </w:tcPr>
          <w:p w:rsidR="00E5262E" w:rsidRPr="00E5262E" w:rsidRDefault="00E5262E" w:rsidP="00920A0B">
            <w:pPr>
              <w:rPr>
                <w:color w:val="1F497D" w:themeColor="text2"/>
              </w:rPr>
            </w:pPr>
            <w:r w:rsidRPr="00E5262E">
              <w:rPr>
                <w:color w:val="1F497D" w:themeColor="text2"/>
              </w:rPr>
              <w:t>£821.25</w:t>
            </w:r>
          </w:p>
        </w:tc>
        <w:tc>
          <w:tcPr>
            <w:tcW w:w="2312" w:type="dxa"/>
          </w:tcPr>
          <w:p w:rsidR="00E5262E" w:rsidRPr="00E5262E" w:rsidRDefault="00E5262E" w:rsidP="00920A0B">
            <w:pPr>
              <w:rPr>
                <w:color w:val="1F497D" w:themeColor="text2"/>
              </w:rPr>
            </w:pPr>
            <w:r w:rsidRPr="00E5262E">
              <w:rPr>
                <w:color w:val="1F497D" w:themeColor="text2"/>
              </w:rPr>
              <w:t xml:space="preserve">NICE FAD, 2011   </w:t>
            </w:r>
            <w:r w:rsidRPr="00E5262E">
              <w:rPr>
                <w:color w:val="1F497D" w:themeColor="text2"/>
              </w:rPr>
              <w:fldChar w:fldCharType="begin" w:fldLock="1"/>
            </w:r>
            <w:r w:rsidR="00B56A7D">
              <w:rPr>
                <w:color w:val="1F497D" w:themeColor="text2"/>
              </w:rPr>
              <w:instrText>ADDIN CSL_CITATION { "citationItems" : [ { "id" : "ITEM-1", "itemData" : { "author" : [ { "family" : "NICE", "given" : "" } ], "id" : "ITEM-1", "issue" : "12 January", "issued" : { "date-parts" : [ [ "2011" ] ] }, "title" : "Dabigatran etexilate for the prevention of stroke and systemic embolism in atrial fibrillation: Final appraisal determination", "type" : "article", "volume" : "2012" }, "uris" : [ "http://www.mendeley.com/documents/?uuid=6d827589-3505-4467-8e9e-7bf24f2e9e81" ] } ], "mendeley" : { "previouslyFormattedCitation" : "(22)"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(22)</w:t>
            </w:r>
            <w:r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231"/>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 of TTE</w:t>
            </w:r>
          </w:p>
        </w:tc>
        <w:tc>
          <w:tcPr>
            <w:tcW w:w="2311" w:type="dxa"/>
          </w:tcPr>
          <w:p w:rsidR="00E5262E" w:rsidRPr="00E5262E" w:rsidRDefault="00E5262E" w:rsidP="00920A0B">
            <w:pPr>
              <w:rPr>
                <w:color w:val="1F497D" w:themeColor="text2"/>
              </w:rPr>
            </w:pPr>
            <w:r w:rsidRPr="00E5262E">
              <w:rPr>
                <w:color w:val="1F497D" w:themeColor="text2"/>
              </w:rPr>
              <w:t>£66</w:t>
            </w:r>
          </w:p>
        </w:tc>
        <w:tc>
          <w:tcPr>
            <w:tcW w:w="2312" w:type="dxa"/>
          </w:tcPr>
          <w:p w:rsidR="00E5262E" w:rsidRPr="00E5262E" w:rsidRDefault="00E5262E" w:rsidP="00920A0B">
            <w:pPr>
              <w:rPr>
                <w:color w:val="1F497D" w:themeColor="text2"/>
              </w:rPr>
            </w:pPr>
            <w:r w:rsidRPr="00E5262E">
              <w:rPr>
                <w:color w:val="1F497D" w:themeColor="text2"/>
              </w:rPr>
              <w:t xml:space="preserve">NHS Reference Costs </w:t>
            </w:r>
          </w:p>
          <w:p w:rsidR="00E5262E" w:rsidRPr="00E5262E" w:rsidRDefault="00E5262E" w:rsidP="00920A0B">
            <w:pPr>
              <w:rPr>
                <w:color w:val="1F497D" w:themeColor="text2"/>
              </w:rPr>
            </w:pPr>
          </w:p>
        </w:tc>
      </w:tr>
      <w:tr w:rsidR="00E5262E" w:rsidTr="00E5262E">
        <w:trPr>
          <w:divId w:val="1548566716"/>
          <w:trHeight w:val="597"/>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 of death due to stroke</w:t>
            </w:r>
          </w:p>
        </w:tc>
        <w:tc>
          <w:tcPr>
            <w:tcW w:w="2311" w:type="dxa"/>
          </w:tcPr>
          <w:p w:rsidR="00E5262E" w:rsidRPr="00E5262E" w:rsidRDefault="00E5262E" w:rsidP="00920A0B">
            <w:pPr>
              <w:rPr>
                <w:color w:val="1F497D" w:themeColor="text2"/>
              </w:rPr>
            </w:pPr>
            <w:r w:rsidRPr="00E5262E">
              <w:rPr>
                <w:color w:val="1F497D" w:themeColor="text2"/>
              </w:rPr>
              <w:t xml:space="preserve">£7,019 (95% </w:t>
            </w:r>
            <w:proofErr w:type="spellStart"/>
            <w:r w:rsidRPr="00E5262E">
              <w:rPr>
                <w:color w:val="1F497D" w:themeColor="text2"/>
              </w:rPr>
              <w:t>CrI</w:t>
            </w:r>
            <w:proofErr w:type="spellEnd"/>
            <w:r w:rsidRPr="00E5262E">
              <w:rPr>
                <w:color w:val="1F497D" w:themeColor="text2"/>
              </w:rPr>
              <w:t xml:space="preserve"> £6,975 to £7,064)</w:t>
            </w:r>
          </w:p>
        </w:tc>
        <w:tc>
          <w:tcPr>
            <w:tcW w:w="2312" w:type="dxa"/>
          </w:tcPr>
          <w:p w:rsidR="00E5262E" w:rsidRPr="00E5262E" w:rsidRDefault="00E5262E" w:rsidP="00920A0B">
            <w:pPr>
              <w:rPr>
                <w:color w:val="1F497D" w:themeColor="text2"/>
              </w:rPr>
            </w:pPr>
            <w:proofErr w:type="spellStart"/>
            <w:r w:rsidRPr="00E5262E">
              <w:rPr>
                <w:color w:val="1F497D" w:themeColor="text2"/>
              </w:rPr>
              <w:t>Sandercock</w:t>
            </w:r>
            <w:proofErr w:type="spellEnd"/>
            <w:r w:rsidRPr="00E5262E">
              <w:rPr>
                <w:color w:val="1F497D" w:themeColor="text2"/>
              </w:rPr>
              <w:t xml:space="preserve"> et al 2002 </w:t>
            </w:r>
            <w:r w:rsidRPr="00E5262E">
              <w:rPr>
                <w:color w:val="1F497D" w:themeColor="text2"/>
              </w:rPr>
              <w:fldChar w:fldCharType="begin" w:fldLock="1"/>
            </w:r>
            <w:r w:rsidR="00B56A7D">
              <w:rPr>
                <w:color w:val="1F497D" w:themeColor="text2"/>
              </w:rPr>
              <w:instrText>ADDIN CSL_CITATION { "citationItems" : [ { "id" : "ITEM-1", "itemData" : { "author" : [ { "family" : "Sandercock", "given" : "P" }, { "family" : "Berge", "given" : "E" }, { "family" : "Dennis", "given" : "M" }, { "family" : "Forbes", "given" : "J" }, { "family" : "Hand", "given" : "P" }, { "family" : "Kwan", "given" : "J" }, { "family" : "Lewis", "given" : "S" }, { "family" : "Lindley", "given" : "R" }, { "family" : "Neilson", "given" : "A" }, { "family" : "Thomas", "given" : "B" }, { "family" : "Wardlaw", "given" : "J" } ], "container-title" : "Health Technology Assessment", "id" : "ITEM-1", "issue" : "26", "issued" : { "date-parts" : [ [ "2002" ] ] }, "title" : "A systematic review of the effectiveness, cost-effectiveness and barriers to implementation of thrombolytic and neuroprotective therapy for acute ischaemic stroke in the NHS", "type" : "article-journal", "volume" : "6" }, "uris" : [ "http://www.mendeley.com/documents/?uuid=bd4d8f3a-ea79-42f8-98dd-23e6f4f46cb5" ] } ], "mendeley" : { "previouslyFormattedCitation" : "(23)"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(23)</w:t>
            </w:r>
            <w:r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1630"/>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Costs in stroke survivors</w:t>
            </w:r>
          </w:p>
        </w:tc>
        <w:tc>
          <w:tcPr>
            <w:tcW w:w="2311" w:type="dxa"/>
          </w:tcPr>
          <w:p w:rsidR="00E5262E" w:rsidRPr="00E5262E" w:rsidRDefault="00E5262E" w:rsidP="00920A0B">
            <w:pPr>
              <w:rPr>
                <w:color w:val="1F497D" w:themeColor="text2"/>
              </w:rPr>
            </w:pPr>
            <w:r w:rsidRPr="00E5262E">
              <w:rPr>
                <w:color w:val="1F497D" w:themeColor="text2"/>
              </w:rPr>
              <w:t>Various. Differing according to dependent and independent states. Subdivided into ongoing and continuing costs</w:t>
            </w:r>
          </w:p>
        </w:tc>
        <w:tc>
          <w:tcPr>
            <w:tcW w:w="2312" w:type="dxa"/>
          </w:tcPr>
          <w:p w:rsidR="00E5262E" w:rsidRPr="00E5262E" w:rsidRDefault="00E5262E" w:rsidP="00920A0B">
            <w:pPr>
              <w:rPr>
                <w:color w:val="1F497D" w:themeColor="text2"/>
              </w:rPr>
            </w:pPr>
            <w:r w:rsidRPr="00E5262E">
              <w:rPr>
                <w:color w:val="1F497D" w:themeColor="text2"/>
              </w:rPr>
              <w:t xml:space="preserve">NHS Reference Costs </w:t>
            </w:r>
            <w:r w:rsidRPr="00E5262E">
              <w:rPr>
                <w:color w:val="1F497D" w:themeColor="text2"/>
              </w:rPr>
              <w:fldChar w:fldCharType="begin" w:fldLock="1"/>
            </w:r>
            <w:r w:rsidR="00B56A7D">
              <w:rPr>
                <w:color w:val="1F497D" w:themeColor="text2"/>
              </w:rPr>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Pr="00E5262E">
              <w:rPr>
                <w:color w:val="1F497D" w:themeColor="text2"/>
              </w:rPr>
              <w:fldChar w:fldCharType="separate"/>
            </w:r>
            <w:r w:rsidRPr="00E5262E">
              <w:rPr>
                <w:noProof/>
                <w:color w:val="1F497D" w:themeColor="text2"/>
              </w:rPr>
              <w:t>(24)</w:t>
            </w:r>
            <w:r w:rsidRPr="00E5262E">
              <w:rPr>
                <w:color w:val="1F497D" w:themeColor="text2"/>
              </w:rPr>
              <w:fldChar w:fldCharType="end"/>
            </w:r>
          </w:p>
          <w:p w:rsidR="00E5262E" w:rsidRPr="00E5262E" w:rsidRDefault="00E5262E" w:rsidP="00920A0B">
            <w:pPr>
              <w:rPr>
                <w:color w:val="1F497D" w:themeColor="text2"/>
              </w:rPr>
            </w:pPr>
            <w:r w:rsidRPr="00E5262E">
              <w:rPr>
                <w:color w:val="1F497D" w:themeColor="text2"/>
              </w:rPr>
              <w:t xml:space="preserve">NHS Stroke Strategy Impact Assessment  </w:t>
            </w:r>
            <w:r w:rsidRPr="00E5262E">
              <w:rPr>
                <w:color w:val="1F497D" w:themeColor="text2"/>
              </w:rPr>
              <w:fldChar w:fldCharType="begin" w:fldLock="1"/>
            </w:r>
            <w:r w:rsidR="00B56A7D">
              <w:rPr>
                <w:color w:val="1F497D" w:themeColor="text2"/>
              </w:rPr>
              <w:instrText>ADDIN CSL_CITATION { "citationItems" : [ { "id" : "ITEM-1", "itemData" : { "author" : [ { "family" : "NHS", "given" : "" } ], "id" : "ITEM-1", "issue" : "13 January", "issued" : { "date-parts" : [ [ "2007" ] ] }, "title" : "National Stroke Strategy Impact Assessment", "type" : "article", "volume" : "2012" }, "uris" : [ "http://www.mendeley.com/documents/?uuid=a0421089-5288-4a8d-a7a4-42744d167907" ] } ], "mendeley" : { "previouslyFormattedCitation" : "(25)"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(25)</w:t>
            </w:r>
            <w:r w:rsidRPr="00E5262E">
              <w:rPr>
                <w:color w:val="1F497D" w:themeColor="text2"/>
              </w:rPr>
              <w:fldChar w:fldCharType="end"/>
            </w:r>
          </w:p>
          <w:p w:rsidR="00E5262E" w:rsidRPr="00E5262E" w:rsidRDefault="00E5262E" w:rsidP="00920A0B">
            <w:pPr>
              <w:rPr>
                <w:color w:val="1F497D" w:themeColor="text2"/>
              </w:rPr>
            </w:pPr>
            <w:r w:rsidRPr="00E5262E">
              <w:rPr>
                <w:color w:val="1F497D" w:themeColor="text2"/>
              </w:rPr>
              <w:t xml:space="preserve">Unit Costs of Health and Social Care 2010 </w:t>
            </w:r>
            <w:r w:rsidRPr="00E5262E">
              <w:rPr>
                <w:color w:val="1F497D" w:themeColor="text2"/>
              </w:rPr>
              <w:fldChar w:fldCharType="begin" w:fldLock="1"/>
            </w:r>
            <w:r w:rsidR="00B56A7D">
              <w:rPr>
                <w:color w:val="1F497D" w:themeColor="text2"/>
              </w:rPr>
              <w:instrText>ADDIN CSL_CITATION { "citationItems" : [ { "id" : "ITEM-1", "itemData" : { "author" : [ { "family" : "Curtis", "given" : "L" } ], "id" : "ITEM-1", "issued" : { "date-parts" : [ [ "2010" ] ] }, "page" : "257", "publisher-place" : "Kent", "title" : "Unit Costs of Health and Social Care 2010", "type" : "report" }, "uris" : [ "http://www.mendeley.com/documents/?uuid=83ce0d2a-1f8f-4642-908d-f6d610aa3940" ] } ], "mendeley" : { "previouslyFormattedCitation" : "(26)" }, "properties" : { "noteIndex" : 0 }, "schema" : "https://github.com/citation-style-language/schema/raw/master/csl-citation.json" }</w:instrText>
            </w:r>
            <w:r w:rsidRPr="00E5262E">
              <w:rPr>
                <w:color w:val="1F497D" w:themeColor="text2"/>
              </w:rPr>
              <w:fldChar w:fldCharType="separate"/>
            </w:r>
            <w:r w:rsidR="00B56A7D" w:rsidRPr="00B56A7D">
              <w:rPr>
                <w:noProof/>
                <w:color w:val="1F497D" w:themeColor="text2"/>
              </w:rPr>
              <w:t>(26)</w:t>
            </w:r>
            <w:r w:rsidRPr="00E5262E">
              <w:rPr>
                <w:color w:val="1F497D" w:themeColor="text2"/>
              </w:rPr>
              <w:fldChar w:fldCharType="end"/>
            </w:r>
          </w:p>
          <w:p w:rsidR="00E5262E" w:rsidRPr="00E5262E" w:rsidRDefault="00E5262E" w:rsidP="00920A0B">
            <w:pPr>
              <w:rPr>
                <w:color w:val="1F497D" w:themeColor="text2"/>
              </w:rPr>
            </w:pPr>
          </w:p>
        </w:tc>
      </w:tr>
      <w:tr w:rsidR="00E5262E" w:rsidTr="00E5262E">
        <w:trPr>
          <w:divId w:val="1548566716"/>
          <w:trHeight w:val="231"/>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Costs of fatal bleed</w:t>
            </w:r>
          </w:p>
        </w:tc>
        <w:tc>
          <w:tcPr>
            <w:tcW w:w="4623" w:type="dxa"/>
            <w:gridSpan w:val="2"/>
          </w:tcPr>
          <w:p w:rsidR="00E5262E" w:rsidRPr="00E5262E" w:rsidRDefault="00E5262E" w:rsidP="00920A0B">
            <w:pPr>
              <w:rPr>
                <w:color w:val="1F497D" w:themeColor="text2"/>
              </w:rPr>
            </w:pPr>
            <w:r w:rsidRPr="00E5262E">
              <w:rPr>
                <w:color w:val="1F497D" w:themeColor="text2"/>
              </w:rPr>
              <w:t>Assumed identical to costs of death due to stroke</w:t>
            </w:r>
          </w:p>
        </w:tc>
      </w:tr>
      <w:tr w:rsidR="00E5262E" w:rsidTr="00E5262E">
        <w:trPr>
          <w:divId w:val="1548566716"/>
          <w:trHeight w:val="122"/>
        </w:trPr>
        <w:tc>
          <w:tcPr>
            <w:tcW w:w="2310" w:type="dxa"/>
            <w:vMerge/>
          </w:tcPr>
          <w:p w:rsidR="00E5262E" w:rsidRPr="00E5262E" w:rsidRDefault="00E5262E" w:rsidP="00920A0B">
            <w:pPr>
              <w:rPr>
                <w:color w:val="1F497D" w:themeColor="text2"/>
              </w:rPr>
            </w:pPr>
          </w:p>
        </w:tc>
        <w:tc>
          <w:tcPr>
            <w:tcW w:w="2309" w:type="dxa"/>
          </w:tcPr>
          <w:p w:rsidR="00E5262E" w:rsidRPr="00E5262E" w:rsidRDefault="00E5262E" w:rsidP="00920A0B">
            <w:pPr>
              <w:rPr>
                <w:color w:val="1F497D" w:themeColor="text2"/>
              </w:rPr>
            </w:pPr>
            <w:r w:rsidRPr="00E5262E">
              <w:rPr>
                <w:color w:val="1F497D" w:themeColor="text2"/>
              </w:rPr>
              <w:t>Costs of nonfatal bleed</w:t>
            </w:r>
          </w:p>
        </w:tc>
        <w:tc>
          <w:tcPr>
            <w:tcW w:w="2311" w:type="dxa"/>
          </w:tcPr>
          <w:p w:rsidR="00E5262E" w:rsidRPr="00E5262E" w:rsidRDefault="00E5262E" w:rsidP="00920A0B">
            <w:pPr>
              <w:rPr>
                <w:color w:val="1F497D" w:themeColor="text2"/>
              </w:rPr>
            </w:pPr>
            <w:r w:rsidRPr="00E5262E">
              <w:rPr>
                <w:color w:val="1F497D" w:themeColor="text2"/>
              </w:rPr>
              <w:t>Various</w:t>
            </w:r>
          </w:p>
          <w:p w:rsidR="00E5262E" w:rsidRPr="00E5262E" w:rsidRDefault="00E5262E" w:rsidP="00920A0B">
            <w:pPr>
              <w:jc w:val="left"/>
              <w:rPr>
                <w:color w:val="1F497D" w:themeColor="text2"/>
              </w:rPr>
            </w:pPr>
            <w:r w:rsidRPr="00E5262E">
              <w:rPr>
                <w:color w:val="1F497D" w:themeColor="text2"/>
              </w:rPr>
              <w:t>Depends on whether bleed is gastrointestinal or intracranial. If intracranial, depends on severity of resulting disability</w:t>
            </w:r>
          </w:p>
        </w:tc>
        <w:tc>
          <w:tcPr>
            <w:tcW w:w="2312" w:type="dxa"/>
          </w:tcPr>
          <w:p w:rsidR="00E5262E" w:rsidRPr="00E5262E" w:rsidRDefault="00E5262E" w:rsidP="00920A0B">
            <w:pPr>
              <w:keepNext/>
              <w:rPr>
                <w:color w:val="1F497D" w:themeColor="text2"/>
              </w:rPr>
            </w:pPr>
            <w:r w:rsidRPr="00E5262E">
              <w:rPr>
                <w:color w:val="1F497D" w:themeColor="text2"/>
              </w:rPr>
              <w:t xml:space="preserve">NHS Reference Costs </w:t>
            </w:r>
            <w:r w:rsidRPr="00E5262E">
              <w:rPr>
                <w:color w:val="1F497D" w:themeColor="text2"/>
              </w:rPr>
              <w:fldChar w:fldCharType="begin" w:fldLock="1"/>
            </w:r>
            <w:r w:rsidR="00B56A7D">
              <w:rPr>
                <w:color w:val="1F497D" w:themeColor="text2"/>
              </w:rPr>
              <w:instrText>ADDIN CSL_CITATION { "citationItems" : [ { "id" : "ITEM-1", "itemData" : { "author" : [ { "family" : "DoH", "given" : "" } ], "id" : "ITEM-1", "issue" : "12 January", "issued" : { "date-parts" : [ [ "2011" ] ] }, "publisher" : "Crown", "publisher-place" : "London", "title" : "NHS Reference Costs 2009-2010", "type" : "article", "volume" : "2012" }, "uris" : [ "http://www.mendeley.com/documents/?uuid=83ecf639-a58b-4bc0-9392-407007d1467d" ] } ], "mendeley" : { "previouslyFormattedCitation" : "(24)" }, "properties" : { "noteIndex" : 0 }, "schema" : "https://github.com/citation-style-language/schema/raw/master/csl-citation.json" }</w:instrText>
            </w:r>
            <w:r w:rsidRPr="00E5262E">
              <w:rPr>
                <w:color w:val="1F497D" w:themeColor="text2"/>
              </w:rPr>
              <w:fldChar w:fldCharType="separate"/>
            </w:r>
            <w:r w:rsidRPr="00E5262E">
              <w:rPr>
                <w:noProof/>
                <w:color w:val="1F497D" w:themeColor="text2"/>
              </w:rPr>
              <w:t>(24)</w:t>
            </w:r>
            <w:r w:rsidRPr="00E5262E">
              <w:rPr>
                <w:color w:val="1F497D" w:themeColor="text2"/>
              </w:rPr>
              <w:fldChar w:fldCharType="end"/>
            </w:r>
          </w:p>
          <w:p w:rsidR="00E5262E" w:rsidRPr="00E5262E" w:rsidRDefault="00E5262E" w:rsidP="00920A0B">
            <w:pPr>
              <w:keepNext/>
              <w:rPr>
                <w:color w:val="1F497D" w:themeColor="text2"/>
              </w:rPr>
            </w:pPr>
          </w:p>
        </w:tc>
      </w:tr>
    </w:tbl>
    <w:p w:rsidR="00834F71" w:rsidRPr="00E5262E" w:rsidRDefault="00834F71" w:rsidP="00834F71">
      <w:pPr>
        <w:pStyle w:val="Caption"/>
        <w:divId w:val="1548566716"/>
        <w:rPr>
          <w:color w:val="1F497D" w:themeColor="text2"/>
        </w:rPr>
      </w:pPr>
      <w:bookmarkStart w:id="156" w:name="_Ref321401422"/>
      <w:r w:rsidRPr="00E5262E">
        <w:rPr>
          <w:color w:val="1F497D" w:themeColor="text2"/>
        </w:rPr>
        <w:t xml:space="preserve">Table </w:t>
      </w:r>
      <w:r w:rsidR="00AC692E" w:rsidRPr="00E5262E">
        <w:rPr>
          <w:color w:val="1F497D" w:themeColor="text2"/>
        </w:rPr>
        <w:fldChar w:fldCharType="begin"/>
      </w:r>
      <w:r w:rsidR="00AC692E" w:rsidRPr="00E5262E">
        <w:rPr>
          <w:color w:val="1F497D" w:themeColor="text2"/>
        </w:rPr>
        <w:instrText xml:space="preserve"> SEQ Table \* ARABIC </w:instrText>
      </w:r>
      <w:r w:rsidR="00AC692E" w:rsidRPr="00E5262E">
        <w:rPr>
          <w:color w:val="1F497D" w:themeColor="text2"/>
        </w:rPr>
        <w:fldChar w:fldCharType="separate"/>
      </w:r>
      <w:r w:rsidR="003A6116">
        <w:rPr>
          <w:noProof/>
          <w:color w:val="1F497D" w:themeColor="text2"/>
        </w:rPr>
        <w:t>3</w:t>
      </w:r>
      <w:r w:rsidR="00AC692E" w:rsidRPr="00E5262E">
        <w:rPr>
          <w:noProof/>
          <w:color w:val="1F497D" w:themeColor="text2"/>
        </w:rPr>
        <w:fldChar w:fldCharType="end"/>
      </w:r>
      <w:bookmarkEnd w:id="156"/>
      <w:r w:rsidRPr="00E5262E">
        <w:rPr>
          <w:color w:val="1F497D" w:themeColor="text2"/>
        </w:rPr>
        <w:t xml:space="preserve"> Parameters used in </w:t>
      </w:r>
      <w:commentRangeStart w:id="157"/>
      <w:r w:rsidRPr="00E5262E">
        <w:rPr>
          <w:color w:val="1F497D" w:themeColor="text2"/>
        </w:rPr>
        <w:t>model</w:t>
      </w:r>
      <w:commentRangeEnd w:id="157"/>
      <w:r w:rsidR="00876B5A">
        <w:rPr>
          <w:rStyle w:val="CommentReference"/>
          <w:rFonts w:ascii="Times New Roman" w:eastAsia="Times New Roman" w:hAnsi="Times New Roman" w:cs="Times New Roman"/>
          <w:b w:val="0"/>
          <w:bCs w:val="0"/>
          <w:color w:val="auto"/>
          <w:lang w:eastAsia="en-GB" w:bidi="ar-SA"/>
        </w:rPr>
        <w:commentReference w:id="157"/>
      </w:r>
    </w:p>
    <w:p w:rsidR="00E5262E" w:rsidRDefault="00E5262E" w:rsidP="00E5262E">
      <w:pPr>
        <w:divId w:val="1548566716"/>
        <w:rPr>
          <w:lang w:val="en-GB"/>
        </w:rPr>
      </w:pPr>
    </w:p>
    <w:p w:rsidR="0055657D" w:rsidRDefault="0055657D">
      <w:pPr>
        <w:spacing w:line="276" w:lineRule="auto"/>
        <w:jc w:val="left"/>
        <w:rPr>
          <w:lang w:val="en-GB"/>
        </w:rPr>
      </w:pPr>
      <w:r>
        <w:rPr>
          <w:lang w:val="en-GB"/>
        </w:rPr>
        <w:br w:type="page"/>
      </w:r>
    </w:p>
    <w:tbl>
      <w:tblPr>
        <w:tblStyle w:val="TableGrid"/>
        <w:tblW w:w="9885" w:type="dxa"/>
        <w:tblLayout w:type="fixed"/>
        <w:tblLook w:val="04A0" w:firstRow="1" w:lastRow="0" w:firstColumn="1" w:lastColumn="0" w:noHBand="0" w:noVBand="1"/>
      </w:tblPr>
      <w:tblGrid>
        <w:gridCol w:w="301"/>
        <w:gridCol w:w="1506"/>
        <w:gridCol w:w="1134"/>
        <w:gridCol w:w="993"/>
        <w:gridCol w:w="850"/>
        <w:gridCol w:w="851"/>
        <w:gridCol w:w="1274"/>
        <w:gridCol w:w="1417"/>
        <w:gridCol w:w="718"/>
        <w:gridCol w:w="841"/>
      </w:tblGrid>
      <w:tr w:rsidR="0055657D" w:rsidTr="0055657D">
        <w:trPr>
          <w:divId w:val="1548566716"/>
        </w:trPr>
        <w:tc>
          <w:tcPr>
            <w:tcW w:w="301" w:type="dxa"/>
            <w:vMerge w:val="restart"/>
            <w:tcBorders>
              <w:top w:val="nil"/>
              <w:left w:val="nil"/>
              <w:right w:val="single" w:sz="4" w:space="0" w:color="auto"/>
            </w:tcBorders>
          </w:tcPr>
          <w:p w:rsidR="0055657D" w:rsidRDefault="0055657D" w:rsidP="00920A0B">
            <w:pPr>
              <w:rPr>
                <w:rFonts w:ascii="Times New Roman" w:eastAsia="Times New Roman" w:hAnsi="Times New Roman"/>
              </w:rPr>
            </w:pPr>
          </w:p>
        </w:tc>
        <w:tc>
          <w:tcPr>
            <w:tcW w:w="1506" w:type="dxa"/>
            <w:vMerge w:val="restart"/>
            <w:tcBorders>
              <w:top w:val="single" w:sz="4" w:space="0" w:color="auto"/>
              <w:left w:val="single" w:sz="4" w:space="0" w:color="auto"/>
              <w:right w:val="single" w:sz="4" w:space="0" w:color="auto"/>
            </w:tcBorders>
          </w:tcPr>
          <w:p w:rsidR="0055657D" w:rsidRDefault="0055657D" w:rsidP="00920A0B">
            <w:pPr>
              <w:rPr>
                <w:rFonts w:ascii="Times New Roman" w:eastAsia="Times New Roman" w:hAnsi="Times New Roman"/>
              </w:rPr>
            </w:pPr>
            <w:r>
              <w:t>Strategy</w:t>
            </w:r>
          </w:p>
        </w:tc>
        <w:tc>
          <w:tcPr>
            <w:tcW w:w="1134" w:type="dxa"/>
            <w:tcBorders>
              <w:top w:val="single" w:sz="4" w:space="0" w:color="auto"/>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p>
        </w:tc>
        <w:tc>
          <w:tcPr>
            <w:tcW w:w="2694" w:type="dxa"/>
            <w:gridSpan w:val="3"/>
            <w:tcBorders>
              <w:top w:val="single" w:sz="4" w:space="0" w:color="auto"/>
              <w:left w:val="single" w:sz="4" w:space="0" w:color="auto"/>
              <w:bottom w:val="single" w:sz="4" w:space="0" w:color="auto"/>
              <w:right w:val="single" w:sz="4" w:space="0" w:color="auto"/>
            </w:tcBorders>
            <w:hideMark/>
          </w:tcPr>
          <w:p w:rsidR="0055657D" w:rsidRDefault="0055657D" w:rsidP="00920A0B">
            <w:pPr>
              <w:jc w:val="center"/>
              <w:rPr>
                <w:rFonts w:ascii="Times New Roman" w:eastAsia="Times New Roman" w:hAnsi="Times New Roman"/>
              </w:rPr>
            </w:pPr>
            <w:r>
              <w:t>Cause of Death (%)</w:t>
            </w:r>
          </w:p>
        </w:tc>
        <w:tc>
          <w:tcPr>
            <w:tcW w:w="4250" w:type="dxa"/>
            <w:gridSpan w:val="4"/>
            <w:tcBorders>
              <w:top w:val="single" w:sz="4" w:space="0" w:color="auto"/>
              <w:left w:val="single" w:sz="4" w:space="0" w:color="auto"/>
              <w:bottom w:val="single" w:sz="4" w:space="0" w:color="auto"/>
              <w:right w:val="single" w:sz="4" w:space="0" w:color="auto"/>
            </w:tcBorders>
            <w:hideMark/>
          </w:tcPr>
          <w:p w:rsidR="0055657D" w:rsidRDefault="0055657D" w:rsidP="00920A0B">
            <w:pPr>
              <w:jc w:val="center"/>
              <w:rPr>
                <w:rFonts w:ascii="Times New Roman" w:eastAsia="Times New Roman" w:hAnsi="Times New Roman"/>
              </w:rPr>
            </w:pPr>
            <w:r>
              <w:t>Average Number of Events</w:t>
            </w:r>
          </w:p>
        </w:tc>
      </w:tr>
      <w:tr w:rsidR="0055657D" w:rsidTr="0055657D">
        <w:trPr>
          <w:divId w:val="1548566716"/>
        </w:trPr>
        <w:tc>
          <w:tcPr>
            <w:tcW w:w="301" w:type="dxa"/>
            <w:vMerge/>
            <w:tcBorders>
              <w:left w:val="nil"/>
              <w:bottom w:val="single" w:sz="4" w:space="0" w:color="auto"/>
              <w:right w:val="single" w:sz="4" w:space="0" w:color="auto"/>
            </w:tcBorders>
            <w:hideMark/>
          </w:tcPr>
          <w:p w:rsidR="0055657D" w:rsidRDefault="0055657D" w:rsidP="00920A0B">
            <w:pPr>
              <w:rPr>
                <w:rFonts w:ascii="Times New Roman" w:eastAsia="Times New Roman" w:hAnsi="Times New Roman"/>
              </w:rPr>
            </w:pPr>
          </w:p>
        </w:tc>
        <w:tc>
          <w:tcPr>
            <w:tcW w:w="1506" w:type="dxa"/>
            <w:vMerge/>
            <w:tcBorders>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p>
        </w:tc>
        <w:tc>
          <w:tcPr>
            <w:tcW w:w="1134"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Life Years</w:t>
            </w:r>
          </w:p>
        </w:tc>
        <w:tc>
          <w:tcPr>
            <w:tcW w:w="993"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Stroke</w:t>
            </w:r>
          </w:p>
        </w:tc>
        <w:tc>
          <w:tcPr>
            <w:tcW w:w="850"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Bleed</w:t>
            </w:r>
          </w:p>
        </w:tc>
        <w:tc>
          <w:tcPr>
            <w:tcW w:w="851"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Other</w:t>
            </w:r>
          </w:p>
        </w:tc>
        <w:tc>
          <w:tcPr>
            <w:tcW w:w="1274"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Dependent Strokes</w:t>
            </w:r>
          </w:p>
        </w:tc>
        <w:tc>
          <w:tcPr>
            <w:tcW w:w="1417"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Independent Strokes</w:t>
            </w:r>
          </w:p>
        </w:tc>
        <w:tc>
          <w:tcPr>
            <w:tcW w:w="718"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ICH</w:t>
            </w:r>
          </w:p>
        </w:tc>
        <w:tc>
          <w:tcPr>
            <w:tcW w:w="841" w:type="dxa"/>
            <w:tcBorders>
              <w:top w:val="single" w:sz="4" w:space="0" w:color="auto"/>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r>
              <w:t>NICH</w:t>
            </w:r>
          </w:p>
        </w:tc>
      </w:tr>
      <w:tr w:rsidR="0055657D" w:rsidTr="0055657D">
        <w:trPr>
          <w:divId w:val="1548566716"/>
        </w:trPr>
        <w:tc>
          <w:tcPr>
            <w:tcW w:w="301" w:type="dxa"/>
            <w:vMerge w:val="restart"/>
            <w:tcBorders>
              <w:top w:val="single" w:sz="4" w:space="0" w:color="auto"/>
              <w:left w:val="single" w:sz="4" w:space="0" w:color="auto"/>
              <w:right w:val="single" w:sz="4" w:space="0" w:color="auto"/>
            </w:tcBorders>
            <w:textDirection w:val="btLr"/>
            <w:hideMark/>
          </w:tcPr>
          <w:p w:rsidR="0055657D" w:rsidRDefault="0055657D" w:rsidP="0055657D">
            <w:pPr>
              <w:ind w:left="29" w:right="113"/>
              <w:rPr>
                <w:rFonts w:ascii="Times New Roman" w:eastAsia="Times New Roman" w:hAnsi="Times New Roman"/>
              </w:rPr>
            </w:pPr>
            <w:r>
              <w:rPr>
                <w:rFonts w:ascii="Times New Roman" w:eastAsia="Times New Roman" w:hAnsi="Times New Roman"/>
              </w:rPr>
              <w:t>CHADS2</w:t>
            </w:r>
            <w:ins w:id="158" w:author="Matt" w:date="2012-09-12T12:38:00Z">
              <w:r w:rsidR="00444C4D">
                <w:rPr>
                  <w:rFonts w:ascii="Times New Roman" w:eastAsia="Times New Roman" w:hAnsi="Times New Roman"/>
                </w:rPr>
                <w:t xml:space="preserve"> </w:t>
              </w:r>
            </w:ins>
            <w:r>
              <w:rPr>
                <w:rFonts w:ascii="Times New Roman" w:eastAsia="Times New Roman" w:hAnsi="Times New Roman"/>
              </w:rPr>
              <w:t>of zero</w:t>
            </w: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r>
              <w:t>No initial treatment</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28.840</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11.7</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1.3</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87.1</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0.120</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0.242</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0.010</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0.075</w:t>
            </w:r>
          </w:p>
        </w:tc>
      </w:tr>
      <w:tr w:rsidR="0055657D" w:rsidTr="0055657D">
        <w:trPr>
          <w:divId w:val="1548566716"/>
          <w:trHeight w:val="988"/>
        </w:trPr>
        <w:tc>
          <w:tcPr>
            <w:tcW w:w="301" w:type="dxa"/>
            <w:vMerge/>
            <w:tcBorders>
              <w:left w:val="single" w:sz="4" w:space="0" w:color="auto"/>
              <w:bottom w:val="single" w:sz="4" w:space="0" w:color="auto"/>
              <w:right w:val="single" w:sz="4" w:space="0" w:color="auto"/>
            </w:tcBorders>
            <w:hideMark/>
          </w:tcPr>
          <w:p w:rsidR="0055657D" w:rsidRDefault="0055657D" w:rsidP="00920A0B">
            <w:pPr>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pPr>
              <w:rPr>
                <w:rFonts w:ascii="Times New Roman" w:eastAsia="Times New Roman" w:hAnsi="Times New Roman"/>
              </w:rPr>
            </w:pPr>
            <w:r>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28.928</w:t>
            </w:r>
          </w:p>
        </w:tc>
        <w:tc>
          <w:tcPr>
            <w:tcW w:w="993"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10.8</w:t>
            </w:r>
          </w:p>
        </w:tc>
        <w:tc>
          <w:tcPr>
            <w:tcW w:w="850"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1.8</w:t>
            </w:r>
          </w:p>
        </w:tc>
        <w:tc>
          <w:tcPr>
            <w:tcW w:w="85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87.4</w:t>
            </w:r>
          </w:p>
        </w:tc>
        <w:tc>
          <w:tcPr>
            <w:tcW w:w="1274"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0.111</w:t>
            </w:r>
          </w:p>
        </w:tc>
        <w:tc>
          <w:tcPr>
            <w:tcW w:w="1417"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0.223</w:t>
            </w:r>
          </w:p>
        </w:tc>
        <w:tc>
          <w:tcPr>
            <w:tcW w:w="718"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0.014</w:t>
            </w:r>
          </w:p>
        </w:tc>
        <w:tc>
          <w:tcPr>
            <w:tcW w:w="841" w:type="dxa"/>
            <w:tcBorders>
              <w:top w:val="single" w:sz="4" w:space="0" w:color="auto"/>
              <w:left w:val="single" w:sz="4" w:space="0" w:color="auto"/>
              <w:bottom w:val="single" w:sz="4" w:space="0" w:color="auto"/>
              <w:right w:val="single" w:sz="4" w:space="0" w:color="auto"/>
            </w:tcBorders>
            <w:vAlign w:val="bottom"/>
            <w:hideMark/>
          </w:tcPr>
          <w:p w:rsidR="0055657D" w:rsidRDefault="0055657D" w:rsidP="00920A0B">
            <w:pPr>
              <w:jc w:val="right"/>
              <w:rPr>
                <w:rFonts w:ascii="Times New Roman" w:eastAsia="Times New Roman" w:hAnsi="Times New Roman"/>
                <w:color w:val="000000"/>
              </w:rPr>
            </w:pPr>
            <w:r>
              <w:rPr>
                <w:color w:val="000000"/>
              </w:rPr>
              <w:t>0.112</w:t>
            </w:r>
          </w:p>
        </w:tc>
      </w:tr>
      <w:tr w:rsidR="0055657D" w:rsidTr="0055657D">
        <w:trPr>
          <w:divId w:val="1548566716"/>
          <w:trHeight w:val="234"/>
        </w:trPr>
        <w:tc>
          <w:tcPr>
            <w:tcW w:w="301" w:type="dxa"/>
            <w:vMerge w:val="restart"/>
            <w:tcBorders>
              <w:left w:val="single" w:sz="4" w:space="0" w:color="auto"/>
              <w:right w:val="single" w:sz="4" w:space="0" w:color="auto"/>
            </w:tcBorders>
            <w:textDirection w:val="btLr"/>
          </w:tcPr>
          <w:p w:rsidR="0055657D" w:rsidRDefault="0055657D" w:rsidP="0055657D">
            <w:pPr>
              <w:spacing w:after="200" w:line="276" w:lineRule="auto"/>
              <w:ind w:left="113" w:right="113"/>
              <w:jc w:val="left"/>
              <w:rPr>
                <w:rFonts w:ascii="Times New Roman" w:eastAsia="Times New Roman" w:hAnsi="Times New Roman"/>
              </w:rPr>
            </w:pPr>
            <w:r>
              <w:rPr>
                <w:rFonts w:ascii="Times New Roman" w:eastAsia="Times New Roman" w:hAnsi="Times New Roman"/>
              </w:rPr>
              <w:t>CHADS2</w:t>
            </w:r>
            <w:ins w:id="159" w:author="Matt" w:date="2012-09-12T12:38:00Z">
              <w:r w:rsidR="00444C4D">
                <w:rPr>
                  <w:rFonts w:ascii="Times New Roman" w:eastAsia="Times New Roman" w:hAnsi="Times New Roman"/>
                </w:rPr>
                <w:t xml:space="preserve"> </w:t>
              </w:r>
            </w:ins>
            <w:r>
              <w:rPr>
                <w:rFonts w:ascii="Times New Roman" w:eastAsia="Times New Roman" w:hAnsi="Times New Roman"/>
              </w:rPr>
              <w:t>of one</w:t>
            </w: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r>
              <w:t>No initial treatment</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28.294</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24.6</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3.1</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72.4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0.259</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0.496</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0.021</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0.181</w:t>
            </w:r>
          </w:p>
        </w:tc>
      </w:tr>
      <w:tr w:rsidR="0055657D" w:rsidTr="00920A0B">
        <w:trPr>
          <w:divId w:val="1548566716"/>
          <w:trHeight w:val="213"/>
        </w:trPr>
        <w:tc>
          <w:tcPr>
            <w:tcW w:w="301" w:type="dxa"/>
            <w:vMerge/>
            <w:tcBorders>
              <w:left w:val="single" w:sz="4" w:space="0" w:color="auto"/>
              <w:bottom w:val="single" w:sz="4" w:space="0" w:color="auto"/>
              <w:right w:val="single" w:sz="4" w:space="0" w:color="auto"/>
            </w:tcBorders>
          </w:tcPr>
          <w:p w:rsidR="0055657D" w:rsidRDefault="0055657D" w:rsidP="0055657D">
            <w:pPr>
              <w:spacing w:line="276" w:lineRule="auto"/>
              <w:jc w:val="left"/>
              <w:rPr>
                <w:rFonts w:ascii="Times New Roman" w:eastAsia="Times New Roman" w:hAnsi="Times New Roman"/>
              </w:rPr>
            </w:pPr>
          </w:p>
        </w:tc>
        <w:tc>
          <w:tcPr>
            <w:tcW w:w="1506" w:type="dxa"/>
            <w:tcBorders>
              <w:top w:val="single" w:sz="4" w:space="0" w:color="auto"/>
              <w:left w:val="single" w:sz="4" w:space="0" w:color="auto"/>
              <w:bottom w:val="single" w:sz="4" w:space="0" w:color="auto"/>
              <w:right w:val="single" w:sz="4" w:space="0" w:color="auto"/>
            </w:tcBorders>
          </w:tcPr>
          <w:p w:rsidR="0055657D" w:rsidRDefault="0055657D" w:rsidP="00920A0B">
            <w:r>
              <w:t>TTE with those diagnosed with LA ABN treated</w:t>
            </w:r>
          </w:p>
        </w:tc>
        <w:tc>
          <w:tcPr>
            <w:tcW w:w="113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28.660</w:t>
            </w:r>
          </w:p>
        </w:tc>
        <w:tc>
          <w:tcPr>
            <w:tcW w:w="993"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22.8</w:t>
            </w:r>
          </w:p>
        </w:tc>
        <w:tc>
          <w:tcPr>
            <w:tcW w:w="850"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3.8</w:t>
            </w:r>
          </w:p>
        </w:tc>
        <w:tc>
          <w:tcPr>
            <w:tcW w:w="85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73.4</w:t>
            </w:r>
          </w:p>
        </w:tc>
        <w:tc>
          <w:tcPr>
            <w:tcW w:w="1274"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0.243</w:t>
            </w:r>
          </w:p>
        </w:tc>
        <w:tc>
          <w:tcPr>
            <w:tcW w:w="1417"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0.459</w:t>
            </w:r>
          </w:p>
        </w:tc>
        <w:tc>
          <w:tcPr>
            <w:tcW w:w="718"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0.027</w:t>
            </w:r>
          </w:p>
        </w:tc>
        <w:tc>
          <w:tcPr>
            <w:tcW w:w="841" w:type="dxa"/>
            <w:tcBorders>
              <w:top w:val="single" w:sz="4" w:space="0" w:color="auto"/>
              <w:left w:val="single" w:sz="4" w:space="0" w:color="auto"/>
              <w:bottom w:val="single" w:sz="4" w:space="0" w:color="auto"/>
              <w:right w:val="single" w:sz="4" w:space="0" w:color="auto"/>
            </w:tcBorders>
            <w:vAlign w:val="bottom"/>
          </w:tcPr>
          <w:p w:rsidR="0055657D" w:rsidRDefault="0055657D" w:rsidP="00920A0B">
            <w:pPr>
              <w:jc w:val="right"/>
              <w:rPr>
                <w:color w:val="000000"/>
              </w:rPr>
            </w:pPr>
            <w:r>
              <w:rPr>
                <w:color w:val="000000"/>
              </w:rPr>
              <w:t>0.234</w:t>
            </w:r>
          </w:p>
        </w:tc>
      </w:tr>
      <w:tr w:rsidR="0055657D" w:rsidTr="0055657D">
        <w:trPr>
          <w:divId w:val="1548566716"/>
        </w:trPr>
        <w:tc>
          <w:tcPr>
            <w:tcW w:w="9885" w:type="dxa"/>
            <w:gridSpan w:val="10"/>
            <w:tcBorders>
              <w:top w:val="single" w:sz="4" w:space="0" w:color="auto"/>
              <w:left w:val="nil"/>
              <w:bottom w:val="nil"/>
              <w:right w:val="nil"/>
            </w:tcBorders>
            <w:hideMark/>
          </w:tcPr>
          <w:p w:rsidR="0055657D" w:rsidRDefault="0055657D" w:rsidP="00920A0B">
            <w:pPr>
              <w:rPr>
                <w:rFonts w:ascii="Times New Roman" w:eastAsia="Times New Roman" w:hAnsi="Times New Roman"/>
              </w:rPr>
            </w:pPr>
            <w:r>
              <w:t xml:space="preserve">TTE = Transthoracic Echocardiography; LA ABN = Left Atrial Abnormality; ICH = Intracranial </w:t>
            </w:r>
            <w:proofErr w:type="spellStart"/>
            <w:r>
              <w:t>haemorrhage</w:t>
            </w:r>
            <w:proofErr w:type="spellEnd"/>
            <w:r>
              <w:t xml:space="preserve">;  NICH = Non- intracranial </w:t>
            </w:r>
            <w:proofErr w:type="spellStart"/>
            <w:r>
              <w:t>haemorrhage</w:t>
            </w:r>
            <w:proofErr w:type="spellEnd"/>
            <w:r>
              <w:t xml:space="preserve"> </w:t>
            </w:r>
          </w:p>
        </w:tc>
      </w:tr>
    </w:tbl>
    <w:p w:rsidR="00834F71" w:rsidRPr="00B1326A" w:rsidRDefault="00834F71" w:rsidP="00834F71">
      <w:pPr>
        <w:pStyle w:val="Caption"/>
        <w:divId w:val="1548566716"/>
        <w:rPr>
          <w:color w:val="FF0000"/>
        </w:rPr>
      </w:pPr>
      <w:bookmarkStart w:id="160" w:name="_Ref321238070"/>
      <w:r w:rsidRPr="00B1326A">
        <w:rPr>
          <w:color w:val="FF0000"/>
        </w:rPr>
        <w:t xml:space="preserve">Table </w:t>
      </w:r>
      <w:r w:rsidR="00AC692E" w:rsidRPr="00B1326A">
        <w:rPr>
          <w:color w:val="FF0000"/>
        </w:rPr>
        <w:fldChar w:fldCharType="begin"/>
      </w:r>
      <w:r w:rsidR="00AC692E" w:rsidRPr="00B1326A">
        <w:rPr>
          <w:color w:val="FF0000"/>
        </w:rPr>
        <w:instrText xml:space="preserve"> SEQ Table \* ARABIC </w:instrText>
      </w:r>
      <w:r w:rsidR="00AC692E" w:rsidRPr="00B1326A">
        <w:rPr>
          <w:color w:val="FF0000"/>
        </w:rPr>
        <w:fldChar w:fldCharType="separate"/>
      </w:r>
      <w:r w:rsidR="003A6116">
        <w:rPr>
          <w:noProof/>
          <w:color w:val="FF0000"/>
        </w:rPr>
        <w:t>4</w:t>
      </w:r>
      <w:r w:rsidR="00AC692E" w:rsidRPr="00B1326A">
        <w:rPr>
          <w:noProof/>
          <w:color w:val="FF0000"/>
        </w:rPr>
        <w:fldChar w:fldCharType="end"/>
      </w:r>
      <w:bookmarkEnd w:id="160"/>
      <w:r w:rsidRPr="00B1326A">
        <w:rPr>
          <w:color w:val="FF0000"/>
        </w:rPr>
        <w:t xml:space="preserve"> Simulated patient experience: patients with a clinical prediction rule score of 0</w:t>
      </w:r>
    </w:p>
    <w:p w:rsidR="004A0CFF" w:rsidRPr="00B1326A" w:rsidRDefault="004A0CFF" w:rsidP="00EB3ED4">
      <w:pPr>
        <w:divId w:val="1548566716"/>
        <w:rPr>
          <w:color w:val="FF0000"/>
        </w:rPr>
      </w:pPr>
    </w:p>
    <w:p w:rsidR="00EB3ED4" w:rsidRPr="00B1326A" w:rsidRDefault="00EB3ED4" w:rsidP="00EB3ED4">
      <w:pPr>
        <w:divId w:val="1548566716"/>
        <w:rPr>
          <w:color w:val="FF0000"/>
        </w:rPr>
        <w:sectPr w:rsidR="00EB3ED4" w:rsidRPr="00B1326A" w:rsidSect="009B762A">
          <w:pgSz w:w="11906" w:h="16838"/>
          <w:pgMar w:top="1440" w:right="1440" w:bottom="1440" w:left="1440" w:header="708" w:footer="708" w:gutter="0"/>
          <w:cols w:space="708"/>
          <w:docGrid w:linePitch="360"/>
        </w:sectPr>
      </w:pPr>
    </w:p>
    <w:p w:rsidR="00EB3ED4" w:rsidRPr="00273A34" w:rsidRDefault="00273A34" w:rsidP="00273A34">
      <w:pPr>
        <w:pStyle w:val="Caption"/>
        <w:divId w:val="1548566716"/>
        <w:rPr>
          <w:color w:val="1F497D" w:themeColor="text2"/>
        </w:rPr>
      </w:pPr>
      <w:bookmarkStart w:id="161" w:name="_Ref335131627"/>
      <w:commentRangeStart w:id="162"/>
      <w:r w:rsidRPr="00273A34">
        <w:rPr>
          <w:color w:val="1F497D" w:themeColor="text2"/>
        </w:rPr>
        <w:lastRenderedPageBreak/>
        <w:t>Table</w:t>
      </w:r>
      <w:commentRangeEnd w:id="162"/>
      <w:r w:rsidR="00444C4D">
        <w:rPr>
          <w:rStyle w:val="CommentReference"/>
          <w:rFonts w:ascii="Times New Roman" w:eastAsia="Times New Roman" w:hAnsi="Times New Roman" w:cs="Times New Roman"/>
          <w:b w:val="0"/>
          <w:bCs w:val="0"/>
          <w:color w:val="auto"/>
          <w:lang w:eastAsia="en-GB" w:bidi="ar-SA"/>
        </w:rPr>
        <w:commentReference w:id="162"/>
      </w:r>
      <w:r w:rsidRPr="00273A34">
        <w:rPr>
          <w:color w:val="1F497D" w:themeColor="text2"/>
        </w:rPr>
        <w:t xml:space="preserve"> </w:t>
      </w:r>
      <w:r w:rsidRPr="00273A34">
        <w:rPr>
          <w:color w:val="1F497D" w:themeColor="text2"/>
        </w:rPr>
        <w:fldChar w:fldCharType="begin"/>
      </w:r>
      <w:r w:rsidRPr="00273A34">
        <w:rPr>
          <w:color w:val="1F497D" w:themeColor="text2"/>
        </w:rPr>
        <w:instrText xml:space="preserve"> SEQ Table \* ARABIC </w:instrText>
      </w:r>
      <w:r w:rsidRPr="00273A34">
        <w:rPr>
          <w:color w:val="1F497D" w:themeColor="text2"/>
        </w:rPr>
        <w:fldChar w:fldCharType="separate"/>
      </w:r>
      <w:r w:rsidR="003A6116">
        <w:rPr>
          <w:noProof/>
          <w:color w:val="1F497D" w:themeColor="text2"/>
        </w:rPr>
        <w:t>5</w:t>
      </w:r>
      <w:r w:rsidRPr="00273A34">
        <w:rPr>
          <w:color w:val="1F497D" w:themeColor="text2"/>
        </w:rPr>
        <w:fldChar w:fldCharType="end"/>
      </w:r>
      <w:bookmarkEnd w:id="161"/>
      <w:r w:rsidRPr="00273A34">
        <w:rPr>
          <w:color w:val="1F497D" w:themeColor="text2"/>
        </w:rPr>
        <w:t xml:space="preserve"> Cost effectiveness information for the scenario where TTE is used to inform the decision whether to prescribe Warfarin to fifty year old males with an initial CHADS</w:t>
      </w:r>
      <w:r w:rsidRPr="00273A34">
        <w:rPr>
          <w:color w:val="1F497D" w:themeColor="text2"/>
          <w:vertAlign w:val="subscript"/>
        </w:rPr>
        <w:t>2</w:t>
      </w:r>
      <w:r w:rsidRPr="00273A34">
        <w:rPr>
          <w:color w:val="1F497D" w:themeColor="text2"/>
        </w:rPr>
        <w:t xml:space="preserve"> score of zero (Dashed lines in the cost-effectiveness acceptability frontier 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Tr="004A0CFF">
        <w:trPr>
          <w:divId w:val="1548566716"/>
          <w:trHeight w:val="5519"/>
        </w:trPr>
        <w:tc>
          <w:tcPr>
            <w:tcW w:w="7087" w:type="dxa"/>
          </w:tcPr>
          <w:p w:rsidR="004A0CFF" w:rsidRDefault="004A0CFF" w:rsidP="00920A0B">
            <w:pPr>
              <w:jc w:val="center"/>
            </w:pPr>
            <w:r>
              <w:rPr>
                <w:noProof/>
                <w:lang w:val="en-GB" w:eastAsia="en-GB"/>
              </w:rPr>
              <w:drawing>
                <wp:inline distT="0" distB="0" distL="0" distR="0" wp14:anchorId="6B2A3EDF" wp14:editId="4EBAE0CE">
                  <wp:extent cx="3487479" cy="3487479"/>
                  <wp:effectExtent l="0" t="0" r="0" b="0"/>
                  <wp:docPr id="3" name="Picture 3" descr="X:\EchoAF\R\Figures\W_50_0_M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EchoAF\R\Figures\W_50_0_M__PS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2508" cy="3492508"/>
                          </a:xfrm>
                          <a:prstGeom prst="rect">
                            <a:avLst/>
                          </a:prstGeom>
                          <a:noFill/>
                          <a:ln>
                            <a:noFill/>
                          </a:ln>
                        </pic:spPr>
                      </pic:pic>
                    </a:graphicData>
                  </a:graphic>
                </wp:inline>
              </w:drawing>
            </w:r>
          </w:p>
        </w:tc>
        <w:tc>
          <w:tcPr>
            <w:tcW w:w="7087" w:type="dxa"/>
          </w:tcPr>
          <w:p w:rsidR="004A0CFF" w:rsidRDefault="004A0CFF" w:rsidP="00920A0B">
            <w:pPr>
              <w:jc w:val="center"/>
            </w:pPr>
            <w:r>
              <w:rPr>
                <w:noProof/>
                <w:lang w:val="en-GB" w:eastAsia="en-GB"/>
              </w:rPr>
              <w:drawing>
                <wp:inline distT="0" distB="0" distL="0" distR="0" wp14:anchorId="724F18F9" wp14:editId="5F7DF600">
                  <wp:extent cx="3689498" cy="3689498"/>
                  <wp:effectExtent l="0" t="0" r="0" b="0"/>
                  <wp:docPr id="4" name="Picture 4" descr="X:\EchoAF\R\Figures\W_50_0_M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EchoAF\R\Figures\W_50_0_M__CEAF.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4817" cy="3694817"/>
                          </a:xfrm>
                          <a:prstGeom prst="rect">
                            <a:avLst/>
                          </a:prstGeom>
                          <a:noFill/>
                          <a:ln>
                            <a:noFill/>
                          </a:ln>
                        </pic:spPr>
                      </pic:pic>
                    </a:graphicData>
                  </a:graphic>
                </wp:inline>
              </w:drawing>
            </w:r>
          </w:p>
        </w:tc>
      </w:tr>
      <w:tr w:rsidR="004A0CFF" w:rsidTr="004A0CFF">
        <w:trPr>
          <w:divId w:val="1548566716"/>
        </w:trPr>
        <w:tc>
          <w:tcPr>
            <w:tcW w:w="7087" w:type="dxa"/>
          </w:tcPr>
          <w:p w:rsidR="004A0CFF" w:rsidRDefault="004A0CFF" w:rsidP="00920A0B">
            <w:r>
              <w:t>a ) Scatterplot of difference in costs (£) against differences in QALYs</w:t>
            </w:r>
          </w:p>
        </w:tc>
        <w:tc>
          <w:tcPr>
            <w:tcW w:w="7087" w:type="dxa"/>
          </w:tcPr>
          <w:p w:rsidR="004A0CFF" w:rsidRDefault="004A0CFF" w:rsidP="00920A0B">
            <w:r>
              <w:t>b) Cost-effectiveness Acceptability Frontier</w:t>
            </w:r>
          </w:p>
        </w:tc>
      </w:tr>
      <w:tr w:rsidR="004A0CFF" w:rsidTr="004A0CFF">
        <w:trPr>
          <w:divId w:val="1548566716"/>
          <w:trHeight w:val="1515"/>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340"/>
              <w:gridCol w:w="227"/>
              <w:gridCol w:w="273"/>
              <w:gridCol w:w="861"/>
              <w:gridCol w:w="1025"/>
            </w:tblGrid>
            <w:tr w:rsidR="004A0CFF" w:rsidRPr="006E5D0D" w:rsidTr="00920A0B">
              <w:trPr>
                <w:trHeight w:val="314"/>
              </w:trPr>
              <w:tc>
                <w:tcPr>
                  <w:tcW w:w="1566"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W_50_0_M</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QALY</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208"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w:t>
                  </w:r>
                </w:p>
              </w:tc>
              <w:tc>
                <w:tcPr>
                  <w:tcW w:w="3912" w:type="dxa"/>
                  <w:gridSpan w:val="6"/>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Jackknifed 95% Credible Intervals</w:t>
                  </w:r>
                </w:p>
              </w:tc>
            </w:tr>
            <w:tr w:rsidR="004A0CFF" w:rsidRPr="006E5D0D"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No TTE</w:t>
                  </w:r>
                </w:p>
              </w:tc>
              <w:tc>
                <w:tcPr>
                  <w:tcW w:w="1479"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2,459 </w:t>
                  </w:r>
                </w:p>
              </w:tc>
              <w:tc>
                <w:tcPr>
                  <w:tcW w:w="1429" w:type="dxa"/>
                  <w:tcBorders>
                    <w:top w:val="nil"/>
                    <w:left w:val="nil"/>
                    <w:bottom w:val="nil"/>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sidRPr="006E5D0D">
                    <w:rPr>
                      <w:rFonts w:ascii="Calibri" w:eastAsia="Times New Roman" w:hAnsi="Calibri" w:cs="Calibri"/>
                      <w:color w:val="000000"/>
                      <w:lang w:eastAsia="en-GB"/>
                    </w:rPr>
                    <w:t>13.60</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26,489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-£ 26,552 </w:t>
                  </w:r>
                </w:p>
              </w:tc>
              <w:tc>
                <w:tcPr>
                  <w:tcW w:w="567" w:type="dxa"/>
                  <w:gridSpan w:val="2"/>
                  <w:tcBorders>
                    <w:top w:val="single" w:sz="4" w:space="0" w:color="auto"/>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26,408 </w:t>
                  </w: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r w:rsidR="004A0CFF" w:rsidRPr="006E5D0D"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4,712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sidRPr="006E5D0D">
                    <w:rPr>
                      <w:rFonts w:ascii="Calibri" w:eastAsia="Times New Roman" w:hAnsi="Calibri" w:cs="Calibri"/>
                      <w:color w:val="000000"/>
                      <w:lang w:eastAsia="en-GB"/>
                    </w:rPr>
                    <w:t>13.51</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Interpretation:</w:t>
                  </w:r>
                </w:p>
              </w:tc>
              <w:tc>
                <w:tcPr>
                  <w:tcW w:w="2734" w:type="dxa"/>
                  <w:gridSpan w:val="3"/>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Dominated</w:t>
                  </w:r>
                </w:p>
              </w:tc>
              <w:tc>
                <w:tcPr>
                  <w:tcW w:w="500" w:type="dxa"/>
                  <w:gridSpan w:val="2"/>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861"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bl>
          <w:p w:rsidR="004A0CFF" w:rsidRDefault="004A0CFF" w:rsidP="00920A0B"/>
        </w:tc>
      </w:tr>
      <w:tr w:rsidR="004A0CFF" w:rsidTr="004A0CFF">
        <w:trPr>
          <w:divId w:val="1548566716"/>
          <w:trHeight w:val="164"/>
        </w:trPr>
        <w:tc>
          <w:tcPr>
            <w:tcW w:w="14174" w:type="dxa"/>
            <w:gridSpan w:val="2"/>
            <w:tcBorders>
              <w:bottom w:val="single" w:sz="4" w:space="0" w:color="auto"/>
            </w:tcBorders>
          </w:tcPr>
          <w:p w:rsidR="004A0CFF" w:rsidRPr="006E5D0D" w:rsidRDefault="004A0CFF" w:rsidP="00920A0B">
            <w:pPr>
              <w:jc w:val="center"/>
              <w:rPr>
                <w:rFonts w:eastAsia="Times New Roman" w:cs="Calibri"/>
                <w:b/>
                <w:bCs/>
                <w:i/>
                <w:iCs/>
                <w:color w:val="000000"/>
                <w:lang w:eastAsia="en-GB"/>
              </w:rPr>
            </w:pPr>
            <w:r>
              <w:t>c) Mean costs, QALYs and ICERs</w:t>
            </w:r>
          </w:p>
        </w:tc>
      </w:tr>
    </w:tbl>
    <w:p w:rsidR="00273A34" w:rsidRPr="001B7E26" w:rsidRDefault="00273A34" w:rsidP="00273A34">
      <w:pPr>
        <w:pStyle w:val="Caption"/>
        <w:divId w:val="1548566716"/>
      </w:pPr>
      <w:bookmarkStart w:id="163" w:name="_Ref335131630"/>
      <w:r>
        <w:lastRenderedPageBreak/>
        <w:t xml:space="preserve">Table </w:t>
      </w:r>
      <w:r>
        <w:fldChar w:fldCharType="begin"/>
      </w:r>
      <w:r>
        <w:instrText xml:space="preserve"> SEQ Table \* ARABIC </w:instrText>
      </w:r>
      <w:r>
        <w:fldChar w:fldCharType="separate"/>
      </w:r>
      <w:r w:rsidR="003A6116">
        <w:rPr>
          <w:noProof/>
        </w:rPr>
        <w:t>6</w:t>
      </w:r>
      <w:r>
        <w:fldChar w:fldCharType="end"/>
      </w:r>
      <w:bookmarkEnd w:id="163"/>
      <w:r>
        <w:t xml:space="preserve"> </w:t>
      </w:r>
      <w:r w:rsidRPr="001026C9">
        <w:t xml:space="preserve">Cost effectiveness information for the scenario where TTE is used to inform the decision whether to prescribe Warfarin to fifty year old males with an initial CHADS2 score of </w:t>
      </w:r>
      <w:r>
        <w:t xml:space="preserve">one </w:t>
      </w:r>
      <w:r w:rsidRPr="001026C9">
        <w:t xml:space="preserve">(Dashed lines in the cost-effectiveness acceptability frontier </w:t>
      </w:r>
      <w:r w:rsidRPr="00273A34">
        <w:rPr>
          <w:color w:val="1F497D" w:themeColor="text2"/>
        </w:rPr>
        <w:t>indicate that the No TTE strategy is optimal, and solid lines indicate that the TTE strategy is optimal)</w:t>
      </w:r>
    </w:p>
    <w:tbl>
      <w:tblPr>
        <w:tblStyle w:val="TableGrid"/>
        <w:tblW w:w="0" w:type="auto"/>
        <w:tblLook w:val="04A0" w:firstRow="1" w:lastRow="0" w:firstColumn="1" w:lastColumn="0" w:noHBand="0" w:noVBand="1"/>
      </w:tblPr>
      <w:tblGrid>
        <w:gridCol w:w="7087"/>
        <w:gridCol w:w="7087"/>
      </w:tblGrid>
      <w:tr w:rsidR="004A0CFF" w:rsidTr="004A0CFF">
        <w:trPr>
          <w:divId w:val="1548566716"/>
          <w:trHeight w:val="5519"/>
        </w:trPr>
        <w:tc>
          <w:tcPr>
            <w:tcW w:w="7087" w:type="dxa"/>
          </w:tcPr>
          <w:p w:rsidR="004A0CFF" w:rsidRDefault="004A0CFF" w:rsidP="00920A0B">
            <w:r>
              <w:rPr>
                <w:noProof/>
                <w:lang w:val="en-GB" w:eastAsia="en-GB"/>
              </w:rPr>
              <w:drawing>
                <wp:inline distT="0" distB="0" distL="0" distR="0" wp14:anchorId="6036CD06" wp14:editId="316445AF">
                  <wp:extent cx="3780000" cy="3780000"/>
                  <wp:effectExtent l="0" t="0" r="0" b="0"/>
                  <wp:docPr id="13" name="Picture 13" descr="X:\EchoAF\R\Figures\W_50_1_F__P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EchoAF\R\Figures\W_50_1_F__PS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4A0CFF" w:rsidRDefault="004A0CFF" w:rsidP="00920A0B">
            <w:r>
              <w:rPr>
                <w:noProof/>
                <w:lang w:val="en-GB" w:eastAsia="en-GB"/>
              </w:rPr>
              <w:drawing>
                <wp:inline distT="0" distB="0" distL="0" distR="0" wp14:anchorId="6ED210A1" wp14:editId="0BD4EA53">
                  <wp:extent cx="3780000" cy="3780000"/>
                  <wp:effectExtent l="0" t="0" r="0" b="0"/>
                  <wp:docPr id="14" name="Picture 14" descr="X:\EchoAF\R\Figures\W_50_1_F__CEA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EchoAF\R\Figures\W_50_1_F__CEAF.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4A0CFF" w:rsidTr="004A0CFF">
        <w:trPr>
          <w:divId w:val="1548566716"/>
        </w:trPr>
        <w:tc>
          <w:tcPr>
            <w:tcW w:w="7087" w:type="dxa"/>
          </w:tcPr>
          <w:p w:rsidR="004A0CFF" w:rsidRDefault="004A0CFF" w:rsidP="00920A0B">
            <w:r>
              <w:t>a ) Scatterplot of difference in costs (£) against differences in QALYs</w:t>
            </w:r>
          </w:p>
        </w:tc>
        <w:tc>
          <w:tcPr>
            <w:tcW w:w="7087" w:type="dxa"/>
          </w:tcPr>
          <w:p w:rsidR="004A0CFF" w:rsidRDefault="004A0CFF" w:rsidP="00920A0B">
            <w:r>
              <w:t>b) Cost-effectiveness Acceptability Frontier</w:t>
            </w:r>
          </w:p>
        </w:tc>
      </w:tr>
      <w:tr w:rsidR="004A0CFF" w:rsidTr="004A0CFF">
        <w:trPr>
          <w:divId w:val="1548566716"/>
          <w:trHeight w:val="1335"/>
        </w:trPr>
        <w:tc>
          <w:tcPr>
            <w:tcW w:w="14174" w:type="dxa"/>
            <w:gridSpan w:val="2"/>
          </w:tcPr>
          <w:tbl>
            <w:tblPr>
              <w:tblpPr w:leftFromText="180" w:rightFromText="180" w:horzAnchor="margin" w:tblpXSpec="center" w:tblpY="510"/>
              <w:tblOverlap w:val="never"/>
              <w:tblW w:w="11798" w:type="dxa"/>
              <w:tblLook w:val="04A0" w:firstRow="1" w:lastRow="0" w:firstColumn="1" w:lastColumn="0" w:noHBand="0" w:noVBand="1"/>
            </w:tblPr>
            <w:tblGrid>
              <w:gridCol w:w="1566"/>
              <w:gridCol w:w="1479"/>
              <w:gridCol w:w="1429"/>
              <w:gridCol w:w="320"/>
              <w:gridCol w:w="1884"/>
              <w:gridCol w:w="1208"/>
              <w:gridCol w:w="1186"/>
              <w:gridCol w:w="567"/>
              <w:gridCol w:w="851"/>
              <w:gridCol w:w="283"/>
              <w:gridCol w:w="1025"/>
            </w:tblGrid>
            <w:tr w:rsidR="004A0CFF" w:rsidRPr="006E5D0D" w:rsidTr="00920A0B">
              <w:trPr>
                <w:trHeight w:val="314"/>
              </w:trPr>
              <w:tc>
                <w:tcPr>
                  <w:tcW w:w="1566"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W_50_</w:t>
                  </w:r>
                  <w:r>
                    <w:rPr>
                      <w:rFonts w:ascii="Calibri" w:eastAsia="Times New Roman" w:hAnsi="Calibri" w:cs="Calibri"/>
                      <w:b/>
                      <w:bCs/>
                      <w:i/>
                      <w:iCs/>
                      <w:color w:val="000000"/>
                      <w:lang w:eastAsia="en-GB"/>
                    </w:rPr>
                    <w:t>1</w:t>
                  </w:r>
                  <w:r w:rsidRPr="006E5D0D">
                    <w:rPr>
                      <w:rFonts w:ascii="Calibri" w:eastAsia="Times New Roman" w:hAnsi="Calibri" w:cs="Calibri"/>
                      <w:b/>
                      <w:bCs/>
                      <w:i/>
                      <w:iCs/>
                      <w:color w:val="000000"/>
                      <w:lang w:eastAsia="en-GB"/>
                    </w:rPr>
                    <w:t>_</w:t>
                  </w:r>
                  <w:r>
                    <w:rPr>
                      <w:rFonts w:ascii="Calibri" w:eastAsia="Times New Roman" w:hAnsi="Calibri" w:cs="Calibri"/>
                      <w:b/>
                      <w:bCs/>
                      <w:i/>
                      <w:iCs/>
                      <w:color w:val="000000"/>
                      <w:lang w:eastAsia="en-GB"/>
                    </w:rPr>
                    <w:t>F</w:t>
                  </w:r>
                </w:p>
              </w:tc>
              <w:tc>
                <w:tcPr>
                  <w:tcW w:w="1479"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Cost</w:t>
                  </w:r>
                </w:p>
              </w:tc>
              <w:tc>
                <w:tcPr>
                  <w:tcW w:w="1429" w:type="dxa"/>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 QALY</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208"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Mean</w:t>
                  </w:r>
                </w:p>
              </w:tc>
              <w:tc>
                <w:tcPr>
                  <w:tcW w:w="3912" w:type="dxa"/>
                  <w:gridSpan w:val="5"/>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color w:val="000000"/>
                      <w:lang w:eastAsia="en-GB"/>
                    </w:rPr>
                  </w:pPr>
                  <w:r w:rsidRPr="006E5D0D">
                    <w:rPr>
                      <w:rFonts w:ascii="Calibri" w:eastAsia="Times New Roman" w:hAnsi="Calibri" w:cs="Calibri"/>
                      <w:b/>
                      <w:bCs/>
                      <w:color w:val="000000"/>
                      <w:lang w:eastAsia="en-GB"/>
                    </w:rPr>
                    <w:t>Jackknifed 95% Credible Intervals</w:t>
                  </w:r>
                </w:p>
              </w:tc>
            </w:tr>
            <w:tr w:rsidR="004A0CFF" w:rsidRPr="006E5D0D" w:rsidTr="00920A0B">
              <w:trPr>
                <w:trHeight w:val="314"/>
              </w:trPr>
              <w:tc>
                <w:tcPr>
                  <w:tcW w:w="1566" w:type="dxa"/>
                  <w:tcBorders>
                    <w:top w:val="single" w:sz="4" w:space="0" w:color="auto"/>
                    <w:left w:val="single" w:sz="4" w:space="0" w:color="auto"/>
                    <w:bottom w:val="nil"/>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No TTE</w:t>
                  </w:r>
                </w:p>
              </w:tc>
              <w:tc>
                <w:tcPr>
                  <w:tcW w:w="1479"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w:t>
                  </w:r>
                  <w:r>
                    <w:rPr>
                      <w:rFonts w:ascii="Calibri" w:eastAsia="Times New Roman" w:hAnsi="Calibri" w:cs="Calibri"/>
                      <w:color w:val="000000"/>
                      <w:lang w:eastAsia="en-GB"/>
                    </w:rPr>
                    <w:t>8,308</w:t>
                  </w:r>
                  <w:r w:rsidRPr="006E5D0D">
                    <w:rPr>
                      <w:rFonts w:ascii="Calibri" w:eastAsia="Times New Roman" w:hAnsi="Calibri" w:cs="Calibri"/>
                      <w:color w:val="000000"/>
                      <w:lang w:eastAsia="en-GB"/>
                    </w:rPr>
                    <w:t xml:space="preserve"> </w:t>
                  </w:r>
                </w:p>
              </w:tc>
              <w:tc>
                <w:tcPr>
                  <w:tcW w:w="1429" w:type="dxa"/>
                  <w:tcBorders>
                    <w:top w:val="nil"/>
                    <w:left w:val="nil"/>
                    <w:bottom w:val="nil"/>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12</w:t>
                  </w:r>
                  <w:r w:rsidRPr="006E5D0D">
                    <w:rPr>
                      <w:rFonts w:ascii="Calibri" w:eastAsia="Times New Roman" w:hAnsi="Calibri" w:cs="Calibri"/>
                      <w:color w:val="000000"/>
                      <w:lang w:eastAsia="en-GB"/>
                    </w:rPr>
                    <w:t>.</w:t>
                  </w:r>
                  <w:r>
                    <w:rPr>
                      <w:rFonts w:ascii="Calibri" w:eastAsia="Times New Roman" w:hAnsi="Calibri" w:cs="Calibri"/>
                      <w:color w:val="000000"/>
                      <w:lang w:eastAsia="en-GB"/>
                    </w:rPr>
                    <w:t>54</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b/>
                      <w:bCs/>
                      <w:i/>
                      <w:iCs/>
                      <w:color w:val="000000"/>
                      <w:lang w:eastAsia="en-GB"/>
                    </w:rPr>
                  </w:pPr>
                  <w:r w:rsidRPr="006E5D0D">
                    <w:rPr>
                      <w:rFonts w:ascii="Calibri" w:eastAsia="Times New Roman" w:hAnsi="Calibri" w:cs="Calibri"/>
                      <w:b/>
                      <w:bCs/>
                      <w:i/>
                      <w:iCs/>
                      <w:color w:val="000000"/>
                      <w:lang w:eastAsia="en-GB"/>
                    </w:rPr>
                    <w:t>ICER (£/QALY)</w:t>
                  </w:r>
                </w:p>
              </w:tc>
              <w:tc>
                <w:tcPr>
                  <w:tcW w:w="1208"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640262">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w:t>
                  </w:r>
                  <w:r w:rsidR="00640262">
                    <w:rPr>
                      <w:rFonts w:ascii="Calibri" w:eastAsia="Times New Roman" w:hAnsi="Calibri" w:cs="Calibri"/>
                      <w:color w:val="000000"/>
                      <w:lang w:eastAsia="en-GB"/>
                    </w:rPr>
                    <w:t xml:space="preserve"> </w:t>
                  </w:r>
                </w:p>
              </w:tc>
              <w:tc>
                <w:tcPr>
                  <w:tcW w:w="1186" w:type="dxa"/>
                  <w:tcBorders>
                    <w:top w:val="single" w:sz="4" w:space="0" w:color="auto"/>
                    <w:left w:val="single" w:sz="4" w:space="0" w:color="auto"/>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w:t>
                  </w:r>
                  <w:r>
                    <w:rPr>
                      <w:rFonts w:ascii="Calibri" w:eastAsia="Times New Roman" w:hAnsi="Calibri" w:cs="Calibri"/>
                      <w:color w:val="000000"/>
                      <w:lang w:eastAsia="en-GB"/>
                    </w:rPr>
                    <w:t>7</w:t>
                  </w:r>
                  <w:r w:rsidRPr="006E5D0D">
                    <w:rPr>
                      <w:rFonts w:ascii="Calibri" w:eastAsia="Times New Roman" w:hAnsi="Calibri" w:cs="Calibri"/>
                      <w:color w:val="000000"/>
                      <w:lang w:eastAsia="en-GB"/>
                    </w:rPr>
                    <w:t>,</w:t>
                  </w:r>
                  <w:r>
                    <w:rPr>
                      <w:rFonts w:ascii="Calibri" w:eastAsia="Times New Roman" w:hAnsi="Calibri" w:cs="Calibri"/>
                      <w:color w:val="000000"/>
                      <w:lang w:eastAsia="en-GB"/>
                    </w:rPr>
                    <w:t>192</w:t>
                  </w:r>
                  <w:r w:rsidRPr="006E5D0D">
                    <w:rPr>
                      <w:rFonts w:ascii="Calibri" w:eastAsia="Times New Roman" w:hAnsi="Calibri" w:cs="Calibri"/>
                      <w:color w:val="000000"/>
                      <w:lang w:eastAsia="en-GB"/>
                    </w:rPr>
                    <w:t xml:space="preserve"> </w:t>
                  </w:r>
                </w:p>
              </w:tc>
              <w:tc>
                <w:tcPr>
                  <w:tcW w:w="567" w:type="dxa"/>
                  <w:tcBorders>
                    <w:top w:val="single" w:sz="4" w:space="0" w:color="auto"/>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to </w:t>
                  </w:r>
                </w:p>
              </w:tc>
              <w:tc>
                <w:tcPr>
                  <w:tcW w:w="1134" w:type="dxa"/>
                  <w:gridSpan w:val="2"/>
                  <w:tcBorders>
                    <w:top w:val="single" w:sz="4" w:space="0" w:color="auto"/>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w:t>
                  </w:r>
                  <w:r>
                    <w:rPr>
                      <w:rFonts w:ascii="Calibri" w:eastAsia="Times New Roman" w:hAnsi="Calibri" w:cs="Calibri"/>
                      <w:color w:val="000000"/>
                      <w:lang w:eastAsia="en-GB"/>
                    </w:rPr>
                    <w:t>7</w:t>
                  </w:r>
                  <w:r w:rsidRPr="006E5D0D">
                    <w:rPr>
                      <w:rFonts w:ascii="Calibri" w:eastAsia="Times New Roman" w:hAnsi="Calibri" w:cs="Calibri"/>
                      <w:color w:val="000000"/>
                      <w:lang w:eastAsia="en-GB"/>
                    </w:rPr>
                    <w:t>,</w:t>
                  </w:r>
                  <w:r>
                    <w:rPr>
                      <w:rFonts w:ascii="Calibri" w:eastAsia="Times New Roman" w:hAnsi="Calibri" w:cs="Calibri"/>
                      <w:color w:val="000000"/>
                      <w:lang w:eastAsia="en-GB"/>
                    </w:rPr>
                    <w:t>202</w:t>
                  </w:r>
                  <w:r w:rsidRPr="006E5D0D">
                    <w:rPr>
                      <w:rFonts w:ascii="Calibri" w:eastAsia="Times New Roman" w:hAnsi="Calibri" w:cs="Calibri"/>
                      <w:color w:val="000000"/>
                      <w:lang w:eastAsia="en-GB"/>
                    </w:rPr>
                    <w:t xml:space="preserve"> </w:t>
                  </w: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r w:rsidR="004A0CFF" w:rsidRPr="006E5D0D" w:rsidTr="00920A0B">
              <w:trPr>
                <w:trHeight w:val="314"/>
              </w:trPr>
              <w:tc>
                <w:tcPr>
                  <w:tcW w:w="1566" w:type="dxa"/>
                  <w:tcBorders>
                    <w:top w:val="nil"/>
                    <w:left w:val="single" w:sz="4" w:space="0" w:color="auto"/>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center"/>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TTE</w:t>
                  </w:r>
                </w:p>
              </w:tc>
              <w:tc>
                <w:tcPr>
                  <w:tcW w:w="1479" w:type="dxa"/>
                  <w:tcBorders>
                    <w:top w:val="nil"/>
                    <w:left w:val="nil"/>
                    <w:bottom w:val="single" w:sz="4" w:space="0" w:color="auto"/>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r w:rsidRPr="006E5D0D">
                    <w:rPr>
                      <w:rFonts w:ascii="Calibri" w:eastAsia="Times New Roman" w:hAnsi="Calibri" w:cs="Calibri"/>
                      <w:color w:val="000000"/>
                      <w:lang w:eastAsia="en-GB"/>
                    </w:rPr>
                    <w:t xml:space="preserve"> £        </w:t>
                  </w:r>
                  <w:r>
                    <w:rPr>
                      <w:rFonts w:ascii="Calibri" w:eastAsia="Times New Roman" w:hAnsi="Calibri" w:cs="Calibri"/>
                      <w:color w:val="000000"/>
                      <w:lang w:eastAsia="en-GB"/>
                    </w:rPr>
                    <w:t>11,919</w:t>
                  </w:r>
                  <w:r w:rsidRPr="006E5D0D">
                    <w:rPr>
                      <w:rFonts w:ascii="Calibri" w:eastAsia="Times New Roman" w:hAnsi="Calibri" w:cs="Calibri"/>
                      <w:color w:val="000000"/>
                      <w:lang w:eastAsia="en-GB"/>
                    </w:rPr>
                    <w:t xml:space="preserve"> </w:t>
                  </w:r>
                </w:p>
              </w:tc>
              <w:tc>
                <w:tcPr>
                  <w:tcW w:w="1429" w:type="dxa"/>
                  <w:tcBorders>
                    <w:top w:val="nil"/>
                    <w:left w:val="nil"/>
                    <w:bottom w:val="single" w:sz="4" w:space="0" w:color="auto"/>
                    <w:right w:val="single" w:sz="4" w:space="0" w:color="auto"/>
                  </w:tcBorders>
                  <w:shd w:val="clear" w:color="auto" w:fill="auto"/>
                  <w:noWrap/>
                  <w:vAlign w:val="bottom"/>
                  <w:hideMark/>
                </w:tcPr>
                <w:p w:rsidR="004A0CFF" w:rsidRPr="006E5D0D" w:rsidRDefault="004A0CFF" w:rsidP="00920A0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13.04</w:t>
                  </w:r>
                </w:p>
              </w:tc>
              <w:tc>
                <w:tcPr>
                  <w:tcW w:w="320"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884"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i/>
                      <w:iCs/>
                      <w:color w:val="000000"/>
                      <w:lang w:eastAsia="en-GB"/>
                    </w:rPr>
                  </w:pPr>
                  <w:r w:rsidRPr="006E5D0D">
                    <w:rPr>
                      <w:rFonts w:ascii="Calibri" w:eastAsia="Times New Roman" w:hAnsi="Calibri" w:cs="Calibri"/>
                      <w:i/>
                      <w:iCs/>
                      <w:color w:val="000000"/>
                      <w:lang w:eastAsia="en-GB"/>
                    </w:rPr>
                    <w:t>Interpretation:</w:t>
                  </w:r>
                </w:p>
              </w:tc>
              <w:tc>
                <w:tcPr>
                  <w:tcW w:w="3812" w:type="dxa"/>
                  <w:gridSpan w:val="4"/>
                  <w:tcBorders>
                    <w:top w:val="nil"/>
                    <w:left w:val="nil"/>
                    <w:bottom w:val="nil"/>
                    <w:right w:val="nil"/>
                  </w:tcBorders>
                  <w:shd w:val="clear" w:color="auto" w:fill="auto"/>
                  <w:noWrap/>
                  <w:vAlign w:val="bottom"/>
                  <w:hideMark/>
                </w:tcPr>
                <w:p w:rsidR="004A0CFF" w:rsidRPr="00CD0154" w:rsidRDefault="004A0CFF" w:rsidP="00920A0B">
                  <w:pPr>
                    <w:spacing w:after="0" w:line="240" w:lineRule="auto"/>
                    <w:rPr>
                      <w:rFonts w:ascii="Calibri" w:eastAsia="Times New Roman" w:hAnsi="Calibri" w:cs="Calibri"/>
                      <w:i/>
                      <w:color w:val="000000"/>
                      <w:lang w:eastAsia="en-GB"/>
                    </w:rPr>
                  </w:pPr>
                  <w:r>
                    <w:rPr>
                      <w:rFonts w:ascii="Calibri" w:eastAsia="Times New Roman" w:hAnsi="Calibri" w:cs="Calibri"/>
                      <w:i/>
                      <w:color w:val="000000"/>
                      <w:lang w:eastAsia="en-GB"/>
                    </w:rPr>
                    <w:t>Neither dominated nor dominating</w:t>
                  </w:r>
                </w:p>
              </w:tc>
              <w:tc>
                <w:tcPr>
                  <w:tcW w:w="283"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c>
                <w:tcPr>
                  <w:tcW w:w="1025" w:type="dxa"/>
                  <w:tcBorders>
                    <w:top w:val="nil"/>
                    <w:left w:val="nil"/>
                    <w:bottom w:val="nil"/>
                    <w:right w:val="nil"/>
                  </w:tcBorders>
                  <w:shd w:val="clear" w:color="auto" w:fill="auto"/>
                  <w:noWrap/>
                  <w:vAlign w:val="bottom"/>
                  <w:hideMark/>
                </w:tcPr>
                <w:p w:rsidR="004A0CFF" w:rsidRPr="006E5D0D" w:rsidRDefault="004A0CFF" w:rsidP="00920A0B">
                  <w:pPr>
                    <w:spacing w:after="0" w:line="240" w:lineRule="auto"/>
                    <w:rPr>
                      <w:rFonts w:ascii="Calibri" w:eastAsia="Times New Roman" w:hAnsi="Calibri" w:cs="Calibri"/>
                      <w:color w:val="000000"/>
                      <w:lang w:eastAsia="en-GB"/>
                    </w:rPr>
                  </w:pPr>
                </w:p>
              </w:tc>
            </w:tr>
          </w:tbl>
          <w:p w:rsidR="004A0CFF" w:rsidRDefault="004A0CFF" w:rsidP="00920A0B"/>
        </w:tc>
      </w:tr>
      <w:tr w:rsidR="004A0CFF" w:rsidTr="004A0CFF">
        <w:trPr>
          <w:divId w:val="1548566716"/>
          <w:trHeight w:val="203"/>
        </w:trPr>
        <w:tc>
          <w:tcPr>
            <w:tcW w:w="14174" w:type="dxa"/>
            <w:gridSpan w:val="2"/>
          </w:tcPr>
          <w:p w:rsidR="004A0CFF" w:rsidRPr="006E5D0D" w:rsidRDefault="004A0CFF" w:rsidP="00920A0B">
            <w:pPr>
              <w:jc w:val="center"/>
              <w:rPr>
                <w:rFonts w:eastAsia="Times New Roman" w:cs="Calibri"/>
                <w:b/>
                <w:bCs/>
                <w:i/>
                <w:iCs/>
                <w:color w:val="000000"/>
                <w:lang w:eastAsia="en-GB"/>
              </w:rPr>
            </w:pPr>
            <w:r>
              <w:t>c) Mean costs, QALYs and ICERs</w:t>
            </w:r>
          </w:p>
        </w:tc>
      </w:tr>
    </w:tbl>
    <w:tbl>
      <w:tblPr>
        <w:tblStyle w:val="TableGrid2"/>
        <w:tblpPr w:leftFromText="180" w:rightFromText="180" w:vertAnchor="page" w:horzAnchor="margin" w:tblpY="2345"/>
        <w:tblW w:w="0" w:type="auto"/>
        <w:tblLook w:val="04A0" w:firstRow="1" w:lastRow="0" w:firstColumn="1" w:lastColumn="0" w:noHBand="0" w:noVBand="1"/>
      </w:tblPr>
      <w:tblGrid>
        <w:gridCol w:w="7087"/>
        <w:gridCol w:w="7087"/>
      </w:tblGrid>
      <w:tr w:rsidR="003162AB" w:rsidTr="003162AB">
        <w:trPr>
          <w:divId w:val="1548566716"/>
        </w:trPr>
        <w:tc>
          <w:tcPr>
            <w:tcW w:w="7087" w:type="dxa"/>
          </w:tcPr>
          <w:p w:rsidR="003162AB" w:rsidRDefault="003162AB" w:rsidP="003162AB">
            <w:pPr>
              <w:jc w:val="center"/>
            </w:pPr>
            <w:r>
              <w:rPr>
                <w:noProof/>
                <w:lang w:eastAsia="en-GB"/>
              </w:rPr>
              <w:lastRenderedPageBreak/>
              <w:drawing>
                <wp:inline distT="0" distB="0" distL="0" distR="0" wp14:anchorId="022E32F8" wp14:editId="41660C24">
                  <wp:extent cx="3780000" cy="3780000"/>
                  <wp:effectExtent l="0" t="0" r="0" b="0"/>
                  <wp:docPr id="1" name="Picture 1" descr="X:\EchoAF\R\Figures\W_50_0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EchoAF\R\Figures\W_50_0_M__EVPI.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c>
          <w:tcPr>
            <w:tcW w:w="7087" w:type="dxa"/>
          </w:tcPr>
          <w:p w:rsidR="003162AB" w:rsidRDefault="003162AB" w:rsidP="003162AB">
            <w:pPr>
              <w:jc w:val="center"/>
            </w:pPr>
            <w:r>
              <w:rPr>
                <w:noProof/>
                <w:lang w:eastAsia="en-GB"/>
              </w:rPr>
              <w:drawing>
                <wp:inline distT="0" distB="0" distL="0" distR="0" wp14:anchorId="02EC95D4" wp14:editId="493C9AD7">
                  <wp:extent cx="3780000" cy="3780000"/>
                  <wp:effectExtent l="0" t="0" r="0" b="0"/>
                  <wp:docPr id="15" name="Picture 15" descr="C:\Users\Jon Minton\Google Drive\EchoAF\R\Figures\W_50_1_M__EVP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 Minton\Google Drive\EchoAF\R\Figures\W_50_1_M__EVPI.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0000" cy="3780000"/>
                          </a:xfrm>
                          <a:prstGeom prst="rect">
                            <a:avLst/>
                          </a:prstGeom>
                          <a:noFill/>
                          <a:ln>
                            <a:noFill/>
                          </a:ln>
                        </pic:spPr>
                      </pic:pic>
                    </a:graphicData>
                  </a:graphic>
                </wp:inline>
              </w:drawing>
            </w:r>
          </w:p>
        </w:tc>
      </w:tr>
      <w:tr w:rsidR="003162AB" w:rsidTr="003162AB">
        <w:trPr>
          <w:divId w:val="1548566716"/>
        </w:trPr>
        <w:tc>
          <w:tcPr>
            <w:tcW w:w="7087" w:type="dxa"/>
          </w:tcPr>
          <w:tbl>
            <w:tblPr>
              <w:tblStyle w:val="TableGrid2"/>
              <w:tblW w:w="0" w:type="auto"/>
              <w:tblLook w:val="04A0" w:firstRow="1" w:lastRow="0" w:firstColumn="1" w:lastColumn="0" w:noHBand="0" w:noVBand="1"/>
            </w:tblPr>
            <w:tblGrid>
              <w:gridCol w:w="1500"/>
              <w:gridCol w:w="1322"/>
              <w:gridCol w:w="1346"/>
              <w:gridCol w:w="1346"/>
              <w:gridCol w:w="1347"/>
            </w:tblGrid>
            <w:tr w:rsidR="003162AB" w:rsidTr="003162AB">
              <w:tc>
                <w:tcPr>
                  <w:tcW w:w="1500" w:type="dxa"/>
                  <w:vMerge w:val="restart"/>
                </w:tcPr>
                <w:p w:rsidR="003162AB" w:rsidRPr="007D1B79" w:rsidRDefault="003162AB" w:rsidP="003162AB">
                  <w:pPr>
                    <w:framePr w:hSpace="180" w:wrap="around" w:vAnchor="page" w:hAnchor="margin" w:y="2345"/>
                    <w:jc w:val="center"/>
                    <w:rPr>
                      <w:b/>
                    </w:rPr>
                  </w:pPr>
                  <w:r w:rsidRPr="007D1B79">
                    <w:rPr>
                      <w:b/>
                    </w:rPr>
                    <w:t>MAICER</w:t>
                  </w:r>
                </w:p>
              </w:tc>
              <w:tc>
                <w:tcPr>
                  <w:tcW w:w="1322" w:type="dxa"/>
                  <w:vMerge w:val="restart"/>
                </w:tcPr>
                <w:p w:rsidR="003162AB" w:rsidRPr="007D1B79" w:rsidRDefault="003162AB" w:rsidP="003162AB">
                  <w:pPr>
                    <w:framePr w:hSpace="180" w:wrap="around" w:vAnchor="page" w:hAnchor="margin" w:y="2345"/>
                    <w:jc w:val="center"/>
                    <w:rPr>
                      <w:b/>
                    </w:rPr>
                  </w:pPr>
                  <w:r w:rsidRPr="007D1B79">
                    <w:rPr>
                      <w:b/>
                    </w:rPr>
                    <w:t>Individual EVPI (£)</w:t>
                  </w:r>
                </w:p>
              </w:tc>
              <w:tc>
                <w:tcPr>
                  <w:tcW w:w="4039" w:type="dxa"/>
                  <w:gridSpan w:val="3"/>
                </w:tcPr>
                <w:p w:rsidR="003162AB" w:rsidRPr="007D1B79" w:rsidRDefault="003162AB" w:rsidP="003162AB">
                  <w:pPr>
                    <w:framePr w:hSpace="180" w:wrap="around" w:vAnchor="page" w:hAnchor="margin" w:y="2345"/>
                    <w:jc w:val="center"/>
                    <w:rPr>
                      <w:b/>
                    </w:rPr>
                  </w:pPr>
                  <w:r w:rsidRPr="007D1B79">
                    <w:rPr>
                      <w:b/>
                    </w:rPr>
                    <w:t>Population EVPI (£million)</w:t>
                  </w:r>
                </w:p>
              </w:tc>
            </w:tr>
            <w:tr w:rsidR="003162AB" w:rsidTr="003162AB">
              <w:tc>
                <w:tcPr>
                  <w:tcW w:w="1500" w:type="dxa"/>
                  <w:vMerge/>
                </w:tcPr>
                <w:p w:rsidR="003162AB" w:rsidRDefault="003162AB" w:rsidP="003162AB">
                  <w:pPr>
                    <w:framePr w:hSpace="180" w:wrap="around" w:vAnchor="page" w:hAnchor="margin" w:y="2345"/>
                    <w:jc w:val="center"/>
                  </w:pPr>
                </w:p>
              </w:tc>
              <w:tc>
                <w:tcPr>
                  <w:tcW w:w="1322" w:type="dxa"/>
                  <w:vMerge/>
                </w:tcPr>
                <w:p w:rsidR="003162AB" w:rsidRDefault="003162AB" w:rsidP="003162AB">
                  <w:pPr>
                    <w:framePr w:hSpace="180" w:wrap="around" w:vAnchor="page" w:hAnchor="margin" w:y="2345"/>
                    <w:jc w:val="center"/>
                  </w:pPr>
                </w:p>
              </w:tc>
              <w:tc>
                <w:tcPr>
                  <w:tcW w:w="1346" w:type="dxa"/>
                </w:tcPr>
                <w:p w:rsidR="003162AB" w:rsidRPr="007D1B79" w:rsidRDefault="003162AB" w:rsidP="003162AB">
                  <w:pPr>
                    <w:framePr w:hSpace="180" w:wrap="around" w:vAnchor="page" w:hAnchor="margin" w:y="2345"/>
                    <w:jc w:val="center"/>
                    <w:rPr>
                      <w:b/>
                    </w:rPr>
                  </w:pPr>
                  <w:r w:rsidRPr="007D1B79">
                    <w:rPr>
                      <w:b/>
                    </w:rPr>
                    <w:t>25,000</w:t>
                  </w:r>
                </w:p>
              </w:tc>
              <w:tc>
                <w:tcPr>
                  <w:tcW w:w="1346" w:type="dxa"/>
                </w:tcPr>
                <w:p w:rsidR="003162AB" w:rsidRPr="007D1B79" w:rsidRDefault="003162AB" w:rsidP="003162AB">
                  <w:pPr>
                    <w:framePr w:hSpace="180" w:wrap="around" w:vAnchor="page" w:hAnchor="margin" w:y="2345"/>
                    <w:jc w:val="center"/>
                    <w:rPr>
                      <w:b/>
                    </w:rPr>
                  </w:pPr>
                  <w:r w:rsidRPr="007D1B79">
                    <w:rPr>
                      <w:b/>
                    </w:rPr>
                    <w:t>50,000</w:t>
                  </w:r>
                </w:p>
              </w:tc>
              <w:tc>
                <w:tcPr>
                  <w:tcW w:w="1347" w:type="dxa"/>
                </w:tcPr>
                <w:p w:rsidR="003162AB" w:rsidRPr="007D1B79" w:rsidRDefault="003162AB" w:rsidP="003162AB">
                  <w:pPr>
                    <w:framePr w:hSpace="180" w:wrap="around" w:vAnchor="page" w:hAnchor="margin" w:y="2345"/>
                    <w:jc w:val="center"/>
                    <w:rPr>
                      <w:b/>
                    </w:rPr>
                  </w:pPr>
                  <w:r w:rsidRPr="007D1B79">
                    <w:rPr>
                      <w:b/>
                    </w:rPr>
                    <w:t>75,000</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£20,000/QALY</w:t>
                  </w:r>
                </w:p>
              </w:tc>
              <w:tc>
                <w:tcPr>
                  <w:tcW w:w="1322" w:type="dxa"/>
                </w:tcPr>
                <w:p w:rsidR="003162AB" w:rsidRDefault="003162AB" w:rsidP="003162AB">
                  <w:pPr>
                    <w:framePr w:hSpace="180" w:wrap="around" w:vAnchor="page" w:hAnchor="margin" w:y="2345"/>
                    <w:jc w:val="right"/>
                  </w:pPr>
                  <w:r>
                    <w:t>111</w:t>
                  </w:r>
                </w:p>
              </w:tc>
              <w:tc>
                <w:tcPr>
                  <w:tcW w:w="1346" w:type="dxa"/>
                </w:tcPr>
                <w:p w:rsidR="003162AB" w:rsidRDefault="003162AB" w:rsidP="003162AB">
                  <w:pPr>
                    <w:framePr w:hSpace="180" w:wrap="around" w:vAnchor="page" w:hAnchor="margin" w:y="2345"/>
                    <w:jc w:val="right"/>
                  </w:pPr>
                  <w:r>
                    <w:t>2.78</w:t>
                  </w:r>
                </w:p>
              </w:tc>
              <w:tc>
                <w:tcPr>
                  <w:tcW w:w="1346" w:type="dxa"/>
                </w:tcPr>
                <w:p w:rsidR="003162AB" w:rsidRDefault="003162AB" w:rsidP="003162AB">
                  <w:pPr>
                    <w:framePr w:hSpace="180" w:wrap="around" w:vAnchor="page" w:hAnchor="margin" w:y="2345"/>
                    <w:jc w:val="right"/>
                  </w:pPr>
                  <w:r>
                    <w:t>5.55</w:t>
                  </w:r>
                </w:p>
              </w:tc>
              <w:tc>
                <w:tcPr>
                  <w:tcW w:w="1347" w:type="dxa"/>
                </w:tcPr>
                <w:p w:rsidR="003162AB" w:rsidRDefault="003162AB" w:rsidP="003162AB">
                  <w:pPr>
                    <w:framePr w:hSpace="180" w:wrap="around" w:vAnchor="page" w:hAnchor="margin" w:y="2345"/>
                    <w:jc w:val="right"/>
                  </w:pPr>
                  <w:r>
                    <w:t>8.33</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£30,000/QALY</w:t>
                  </w:r>
                </w:p>
              </w:tc>
              <w:tc>
                <w:tcPr>
                  <w:tcW w:w="1322" w:type="dxa"/>
                </w:tcPr>
                <w:p w:rsidR="003162AB" w:rsidRDefault="003162AB" w:rsidP="003162AB">
                  <w:pPr>
                    <w:framePr w:hSpace="180" w:wrap="around" w:vAnchor="page" w:hAnchor="margin" w:y="2345"/>
                    <w:jc w:val="right"/>
                  </w:pPr>
                  <w:r>
                    <w:t>244</w:t>
                  </w:r>
                </w:p>
              </w:tc>
              <w:tc>
                <w:tcPr>
                  <w:tcW w:w="1346" w:type="dxa"/>
                </w:tcPr>
                <w:p w:rsidR="003162AB" w:rsidRDefault="003162AB" w:rsidP="003162AB">
                  <w:pPr>
                    <w:framePr w:hSpace="180" w:wrap="around" w:vAnchor="page" w:hAnchor="margin" w:y="2345"/>
                    <w:jc w:val="right"/>
                  </w:pPr>
                  <w:r>
                    <w:t>6.09</w:t>
                  </w:r>
                </w:p>
              </w:tc>
              <w:tc>
                <w:tcPr>
                  <w:tcW w:w="1346" w:type="dxa"/>
                </w:tcPr>
                <w:p w:rsidR="003162AB" w:rsidRDefault="003162AB" w:rsidP="003162AB">
                  <w:pPr>
                    <w:framePr w:hSpace="180" w:wrap="around" w:vAnchor="page" w:hAnchor="margin" w:y="2345"/>
                    <w:jc w:val="right"/>
                  </w:pPr>
                  <w:r>
                    <w:t>12.18</w:t>
                  </w:r>
                </w:p>
              </w:tc>
              <w:tc>
                <w:tcPr>
                  <w:tcW w:w="1347" w:type="dxa"/>
                </w:tcPr>
                <w:p w:rsidR="003162AB" w:rsidRDefault="003162AB" w:rsidP="003162AB">
                  <w:pPr>
                    <w:framePr w:hSpace="180" w:wrap="around" w:vAnchor="page" w:hAnchor="margin" w:y="2345"/>
                    <w:jc w:val="right"/>
                  </w:pPr>
                  <w:r>
                    <w:t>18.26</w:t>
                  </w:r>
                </w:p>
              </w:tc>
            </w:tr>
          </w:tbl>
          <w:p w:rsidR="003162AB" w:rsidRDefault="003162AB" w:rsidP="003162AB"/>
        </w:tc>
        <w:tc>
          <w:tcPr>
            <w:tcW w:w="7087" w:type="dxa"/>
          </w:tcPr>
          <w:tbl>
            <w:tblPr>
              <w:tblStyle w:val="TableGrid"/>
              <w:tblW w:w="0" w:type="auto"/>
              <w:tblLook w:val="04A0" w:firstRow="1" w:lastRow="0" w:firstColumn="1" w:lastColumn="0" w:noHBand="0" w:noVBand="1"/>
            </w:tblPr>
            <w:tblGrid>
              <w:gridCol w:w="1500"/>
              <w:gridCol w:w="1322"/>
              <w:gridCol w:w="1346"/>
              <w:gridCol w:w="1346"/>
              <w:gridCol w:w="1347"/>
            </w:tblGrid>
            <w:tr w:rsidR="003162AB" w:rsidTr="003162AB">
              <w:tc>
                <w:tcPr>
                  <w:tcW w:w="1500" w:type="dxa"/>
                  <w:vMerge w:val="restart"/>
                </w:tcPr>
                <w:p w:rsidR="003162AB" w:rsidRPr="007D1B79" w:rsidRDefault="003162AB" w:rsidP="003162AB">
                  <w:pPr>
                    <w:framePr w:hSpace="180" w:wrap="around" w:vAnchor="page" w:hAnchor="margin" w:y="2345"/>
                    <w:jc w:val="center"/>
                    <w:rPr>
                      <w:b/>
                    </w:rPr>
                  </w:pPr>
                  <w:r w:rsidRPr="007D1B79">
                    <w:rPr>
                      <w:b/>
                    </w:rPr>
                    <w:t>MAICER</w:t>
                  </w:r>
                </w:p>
              </w:tc>
              <w:tc>
                <w:tcPr>
                  <w:tcW w:w="1322" w:type="dxa"/>
                  <w:vMerge w:val="restart"/>
                </w:tcPr>
                <w:p w:rsidR="003162AB" w:rsidRPr="007D1B79" w:rsidRDefault="003162AB" w:rsidP="003162AB">
                  <w:pPr>
                    <w:framePr w:hSpace="180" w:wrap="around" w:vAnchor="page" w:hAnchor="margin" w:y="2345"/>
                    <w:jc w:val="center"/>
                    <w:rPr>
                      <w:b/>
                    </w:rPr>
                  </w:pPr>
                  <w:r w:rsidRPr="007D1B79">
                    <w:rPr>
                      <w:b/>
                    </w:rPr>
                    <w:t>Individual EVPI (£)</w:t>
                  </w:r>
                </w:p>
              </w:tc>
              <w:tc>
                <w:tcPr>
                  <w:tcW w:w="4039" w:type="dxa"/>
                  <w:gridSpan w:val="3"/>
                </w:tcPr>
                <w:p w:rsidR="003162AB" w:rsidRPr="007D1B79" w:rsidRDefault="003162AB" w:rsidP="003162AB">
                  <w:pPr>
                    <w:framePr w:hSpace="180" w:wrap="around" w:vAnchor="page" w:hAnchor="margin" w:y="2345"/>
                    <w:jc w:val="center"/>
                    <w:rPr>
                      <w:b/>
                    </w:rPr>
                  </w:pPr>
                  <w:r w:rsidRPr="007D1B79">
                    <w:rPr>
                      <w:b/>
                    </w:rPr>
                    <w:t>Population EVPI (£million)</w:t>
                  </w:r>
                </w:p>
              </w:tc>
            </w:tr>
            <w:tr w:rsidR="003162AB" w:rsidTr="003162AB">
              <w:tc>
                <w:tcPr>
                  <w:tcW w:w="1500" w:type="dxa"/>
                  <w:vMerge/>
                </w:tcPr>
                <w:p w:rsidR="003162AB" w:rsidRDefault="003162AB" w:rsidP="003162AB">
                  <w:pPr>
                    <w:framePr w:hSpace="180" w:wrap="around" w:vAnchor="page" w:hAnchor="margin" w:y="2345"/>
                    <w:jc w:val="center"/>
                  </w:pPr>
                </w:p>
              </w:tc>
              <w:tc>
                <w:tcPr>
                  <w:tcW w:w="1322" w:type="dxa"/>
                  <w:vMerge/>
                </w:tcPr>
                <w:p w:rsidR="003162AB" w:rsidRDefault="003162AB" w:rsidP="003162AB">
                  <w:pPr>
                    <w:framePr w:hSpace="180" w:wrap="around" w:vAnchor="page" w:hAnchor="margin" w:y="2345"/>
                    <w:jc w:val="center"/>
                  </w:pPr>
                </w:p>
              </w:tc>
              <w:tc>
                <w:tcPr>
                  <w:tcW w:w="1346" w:type="dxa"/>
                </w:tcPr>
                <w:p w:rsidR="003162AB" w:rsidRPr="007D1B79" w:rsidRDefault="003162AB" w:rsidP="003162AB">
                  <w:pPr>
                    <w:framePr w:hSpace="180" w:wrap="around" w:vAnchor="page" w:hAnchor="margin" w:y="2345"/>
                    <w:jc w:val="center"/>
                    <w:rPr>
                      <w:b/>
                    </w:rPr>
                  </w:pPr>
                  <w:r w:rsidRPr="007D1B79">
                    <w:rPr>
                      <w:b/>
                    </w:rPr>
                    <w:t>25,000</w:t>
                  </w:r>
                </w:p>
              </w:tc>
              <w:tc>
                <w:tcPr>
                  <w:tcW w:w="1346" w:type="dxa"/>
                </w:tcPr>
                <w:p w:rsidR="003162AB" w:rsidRPr="007D1B79" w:rsidRDefault="003162AB" w:rsidP="003162AB">
                  <w:pPr>
                    <w:framePr w:hSpace="180" w:wrap="around" w:vAnchor="page" w:hAnchor="margin" w:y="2345"/>
                    <w:jc w:val="center"/>
                    <w:rPr>
                      <w:b/>
                    </w:rPr>
                  </w:pPr>
                  <w:r w:rsidRPr="007D1B79">
                    <w:rPr>
                      <w:b/>
                    </w:rPr>
                    <w:t>50,000</w:t>
                  </w:r>
                </w:p>
              </w:tc>
              <w:tc>
                <w:tcPr>
                  <w:tcW w:w="1347" w:type="dxa"/>
                </w:tcPr>
                <w:p w:rsidR="003162AB" w:rsidRPr="007D1B79" w:rsidRDefault="003162AB" w:rsidP="003162AB">
                  <w:pPr>
                    <w:framePr w:hSpace="180" w:wrap="around" w:vAnchor="page" w:hAnchor="margin" w:y="2345"/>
                    <w:jc w:val="center"/>
                    <w:rPr>
                      <w:b/>
                    </w:rPr>
                  </w:pPr>
                  <w:r w:rsidRPr="007D1B79">
                    <w:rPr>
                      <w:b/>
                    </w:rPr>
                    <w:t>75,000</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£20,000/QALY</w:t>
                  </w:r>
                </w:p>
              </w:tc>
              <w:tc>
                <w:tcPr>
                  <w:tcW w:w="1322" w:type="dxa"/>
                </w:tcPr>
                <w:p w:rsidR="003162AB" w:rsidRDefault="003162AB" w:rsidP="003162AB">
                  <w:pPr>
                    <w:framePr w:hSpace="180" w:wrap="around" w:vAnchor="page" w:hAnchor="margin" w:y="2345"/>
                    <w:jc w:val="right"/>
                  </w:pPr>
                  <w:r>
                    <w:t>4</w:t>
                  </w:r>
                </w:p>
              </w:tc>
              <w:tc>
                <w:tcPr>
                  <w:tcW w:w="1346" w:type="dxa"/>
                </w:tcPr>
                <w:p w:rsidR="003162AB" w:rsidRDefault="003162AB" w:rsidP="003162AB">
                  <w:pPr>
                    <w:framePr w:hSpace="180" w:wrap="around" w:vAnchor="page" w:hAnchor="margin" w:y="2345"/>
                    <w:jc w:val="right"/>
                  </w:pPr>
                  <w:r>
                    <w:t>0.10</w:t>
                  </w:r>
                </w:p>
              </w:tc>
              <w:tc>
                <w:tcPr>
                  <w:tcW w:w="1346" w:type="dxa"/>
                </w:tcPr>
                <w:p w:rsidR="003162AB" w:rsidRDefault="003162AB" w:rsidP="003162AB">
                  <w:pPr>
                    <w:framePr w:hSpace="180" w:wrap="around" w:vAnchor="page" w:hAnchor="margin" w:y="2345"/>
                    <w:jc w:val="right"/>
                  </w:pPr>
                  <w:r>
                    <w:t>0.20</w:t>
                  </w:r>
                </w:p>
              </w:tc>
              <w:tc>
                <w:tcPr>
                  <w:tcW w:w="1347" w:type="dxa"/>
                </w:tcPr>
                <w:p w:rsidR="003162AB" w:rsidRDefault="003162AB" w:rsidP="003162AB">
                  <w:pPr>
                    <w:framePr w:hSpace="180" w:wrap="around" w:vAnchor="page" w:hAnchor="margin" w:y="2345"/>
                    <w:jc w:val="right"/>
                  </w:pPr>
                  <w:r>
                    <w:t>0.30</w:t>
                  </w:r>
                </w:p>
              </w:tc>
            </w:tr>
            <w:tr w:rsidR="003162AB" w:rsidTr="003162AB">
              <w:tc>
                <w:tcPr>
                  <w:tcW w:w="1500" w:type="dxa"/>
                </w:tcPr>
                <w:p w:rsidR="003162AB" w:rsidRPr="007D1B79" w:rsidRDefault="003162AB" w:rsidP="003162AB">
                  <w:pPr>
                    <w:framePr w:hSpace="180" w:wrap="around" w:vAnchor="page" w:hAnchor="margin" w:y="2345"/>
                    <w:rPr>
                      <w:i/>
                    </w:rPr>
                  </w:pPr>
                  <w:r w:rsidRPr="007D1B79">
                    <w:rPr>
                      <w:i/>
                    </w:rPr>
                    <w:t>£30,000/QALY</w:t>
                  </w:r>
                </w:p>
              </w:tc>
              <w:tc>
                <w:tcPr>
                  <w:tcW w:w="1322" w:type="dxa"/>
                </w:tcPr>
                <w:p w:rsidR="003162AB" w:rsidRDefault="003162AB" w:rsidP="003162AB">
                  <w:pPr>
                    <w:framePr w:hSpace="180" w:wrap="around" w:vAnchor="page" w:hAnchor="margin" w:y="2345"/>
                    <w:jc w:val="right"/>
                  </w:pPr>
                  <w:r>
                    <w:t>2</w:t>
                  </w:r>
                </w:p>
              </w:tc>
              <w:tc>
                <w:tcPr>
                  <w:tcW w:w="1346" w:type="dxa"/>
                </w:tcPr>
                <w:p w:rsidR="003162AB" w:rsidRDefault="003162AB" w:rsidP="003162AB">
                  <w:pPr>
                    <w:framePr w:hSpace="180" w:wrap="around" w:vAnchor="page" w:hAnchor="margin" w:y="2345"/>
                    <w:jc w:val="right"/>
                  </w:pPr>
                  <w:r>
                    <w:t>0.04</w:t>
                  </w:r>
                </w:p>
              </w:tc>
              <w:tc>
                <w:tcPr>
                  <w:tcW w:w="1346" w:type="dxa"/>
                </w:tcPr>
                <w:p w:rsidR="003162AB" w:rsidRDefault="003162AB" w:rsidP="003162AB">
                  <w:pPr>
                    <w:framePr w:hSpace="180" w:wrap="around" w:vAnchor="page" w:hAnchor="margin" w:y="2345"/>
                    <w:jc w:val="right"/>
                  </w:pPr>
                  <w:r>
                    <w:t>0.08</w:t>
                  </w:r>
                </w:p>
              </w:tc>
              <w:tc>
                <w:tcPr>
                  <w:tcW w:w="1347" w:type="dxa"/>
                </w:tcPr>
                <w:p w:rsidR="003162AB" w:rsidRDefault="003162AB" w:rsidP="003162AB">
                  <w:pPr>
                    <w:framePr w:hSpace="180" w:wrap="around" w:vAnchor="page" w:hAnchor="margin" w:y="2345"/>
                    <w:jc w:val="right"/>
                  </w:pPr>
                  <w:r>
                    <w:t>0.12</w:t>
                  </w:r>
                </w:p>
              </w:tc>
            </w:tr>
          </w:tbl>
          <w:p w:rsidR="003162AB" w:rsidRDefault="003162AB" w:rsidP="003162AB"/>
        </w:tc>
      </w:tr>
      <w:tr w:rsidR="003162AB" w:rsidRPr="0076157E" w:rsidTr="003162AB">
        <w:trPr>
          <w:divId w:val="1548566716"/>
        </w:trPr>
        <w:tc>
          <w:tcPr>
            <w:tcW w:w="7087" w:type="dxa"/>
          </w:tcPr>
          <w:p w:rsidR="003162AB" w:rsidRPr="0076157E" w:rsidRDefault="003162AB" w:rsidP="003162AB">
            <w:pPr>
              <w:pStyle w:val="ListParagraph"/>
              <w:numPr>
                <w:ilvl w:val="0"/>
                <w:numId w:val="14"/>
              </w:numPr>
              <w:spacing w:line="240" w:lineRule="auto"/>
              <w:jc w:val="center"/>
              <w:rPr>
                <w:b/>
              </w:rPr>
            </w:pPr>
            <w:r>
              <w:rPr>
                <w:b/>
              </w:rPr>
              <w:t>Initial CHADS</w:t>
            </w:r>
            <w:r w:rsidRPr="003162AB">
              <w:rPr>
                <w:b/>
                <w:vertAlign w:val="subscript"/>
              </w:rPr>
              <w:t>2</w:t>
            </w:r>
            <w:r>
              <w:rPr>
                <w:b/>
              </w:rPr>
              <w:t xml:space="preserve"> score of zero points</w:t>
            </w:r>
          </w:p>
        </w:tc>
        <w:tc>
          <w:tcPr>
            <w:tcW w:w="7087" w:type="dxa"/>
          </w:tcPr>
          <w:p w:rsidR="003162AB" w:rsidRPr="0076157E" w:rsidRDefault="003162AB" w:rsidP="003162AB">
            <w:pPr>
              <w:pStyle w:val="ListParagraph"/>
              <w:numPr>
                <w:ilvl w:val="0"/>
                <w:numId w:val="14"/>
              </w:numPr>
              <w:spacing w:line="240" w:lineRule="auto"/>
              <w:jc w:val="center"/>
              <w:rPr>
                <w:b/>
              </w:rPr>
            </w:pPr>
            <w:r>
              <w:rPr>
                <w:b/>
              </w:rPr>
              <w:t>Initial CHADS</w:t>
            </w:r>
            <w:r w:rsidRPr="003162AB">
              <w:rPr>
                <w:b/>
                <w:vertAlign w:val="subscript"/>
              </w:rPr>
              <w:t>2</w:t>
            </w:r>
            <w:r>
              <w:rPr>
                <w:b/>
              </w:rPr>
              <w:t xml:space="preserve"> score of one point</w:t>
            </w:r>
          </w:p>
        </w:tc>
      </w:tr>
    </w:tbl>
    <w:p w:rsidR="003162AB" w:rsidRDefault="003162AB" w:rsidP="003162AB">
      <w:pPr>
        <w:pStyle w:val="Caption"/>
        <w:divId w:val="1548566716"/>
      </w:pPr>
      <w:bookmarkStart w:id="164" w:name="_Ref335134846"/>
      <w:r>
        <w:t xml:space="preserve">Table </w:t>
      </w:r>
      <w:r>
        <w:fldChar w:fldCharType="begin"/>
      </w:r>
      <w:r>
        <w:instrText xml:space="preserve"> SEQ Table \* ARABIC </w:instrText>
      </w:r>
      <w:r>
        <w:fldChar w:fldCharType="separate"/>
      </w:r>
      <w:r w:rsidR="003A6116">
        <w:rPr>
          <w:noProof/>
        </w:rPr>
        <w:t>7</w:t>
      </w:r>
      <w:r>
        <w:fldChar w:fldCharType="end"/>
      </w:r>
      <w:bookmarkEnd w:id="164"/>
      <w:r>
        <w:t xml:space="preserve"> Expected value of perfect information at a range of maximum acceptable incremental cost </w:t>
      </w:r>
      <w:proofErr w:type="spellStart"/>
      <w:r>
        <w:t>effectivneess</w:t>
      </w:r>
      <w:proofErr w:type="spellEnd"/>
      <w:r>
        <w:t xml:space="preserve"> ratios (MAICERs), for scenarios involving fifty year old males and the decisio</w:t>
      </w:r>
      <w:r w:rsidR="003C217E">
        <w:t>n whether to prescribe warfarin</w:t>
      </w:r>
    </w:p>
    <w:p w:rsidR="003C217E" w:rsidRPr="003C217E" w:rsidRDefault="003C217E" w:rsidP="003C217E">
      <w:pPr>
        <w:divId w:val="1548566716"/>
        <w:rPr>
          <w:lang w:val="en-GB"/>
        </w:rPr>
      </w:pPr>
    </w:p>
    <w:p w:rsidR="00B56A7D" w:rsidDel="00933C10" w:rsidRDefault="00B56A7D" w:rsidP="0098691C">
      <w:pPr>
        <w:pStyle w:val="Caption"/>
        <w:divId w:val="1548566716"/>
        <w:rPr>
          <w:del w:id="165" w:author="Matt" w:date="2012-09-12T12:55:00Z"/>
        </w:rPr>
        <w:sectPr w:rsidR="00B56A7D" w:rsidDel="00933C10" w:rsidSect="00B56A7D">
          <w:pgSz w:w="16838" w:h="11906" w:orient="landscape"/>
          <w:pgMar w:top="1440" w:right="1440" w:bottom="1440" w:left="1440" w:header="709" w:footer="709" w:gutter="0"/>
          <w:cols w:space="708"/>
          <w:docGrid w:linePitch="360"/>
        </w:sectPr>
      </w:pPr>
      <w:bookmarkStart w:id="166" w:name="_Ref335141468"/>
    </w:p>
    <w:p w:rsidR="00B56A7D" w:rsidRDefault="00B56A7D" w:rsidP="0098691C">
      <w:pPr>
        <w:pStyle w:val="Caption"/>
        <w:divId w:val="1548566716"/>
      </w:pPr>
    </w:p>
    <w:p w:rsidR="00920A0B" w:rsidRDefault="0098691C" w:rsidP="0098691C">
      <w:pPr>
        <w:pStyle w:val="Caption"/>
        <w:divId w:val="1548566716"/>
      </w:pPr>
      <w:r>
        <w:t xml:space="preserve">Table </w:t>
      </w:r>
      <w:r>
        <w:fldChar w:fldCharType="begin"/>
      </w:r>
      <w:r>
        <w:instrText xml:space="preserve"> SEQ Table \* ARABIC </w:instrText>
      </w:r>
      <w:r>
        <w:fldChar w:fldCharType="separate"/>
      </w:r>
      <w:r w:rsidR="003A6116">
        <w:rPr>
          <w:noProof/>
        </w:rPr>
        <w:t>8</w:t>
      </w:r>
      <w:r>
        <w:fldChar w:fldCharType="end"/>
      </w:r>
      <w:bookmarkEnd w:id="166"/>
      <w:r>
        <w:t xml:space="preserve"> Illustration of the effect of different levels of sensitivity and specificity on ICER of TTE compared with no TTE in cohorts of male patients aged fifty in making the decision whether to prescribe warfarin. (Amounts in £1000 / QALY; &gt;99; Over £99,000/QALY; D: Dominated)</w:t>
      </w:r>
    </w:p>
    <w:tbl>
      <w:tblPr>
        <w:tblpPr w:leftFromText="180" w:rightFromText="180" w:vertAnchor="page" w:horzAnchor="margin" w:tblpY="3484"/>
        <w:tblW w:w="0" w:type="auto"/>
        <w:tblLook w:val="04A0" w:firstRow="1" w:lastRow="0" w:firstColumn="1" w:lastColumn="0" w:noHBand="0" w:noVBand="1"/>
      </w:tblPr>
      <w:tblGrid>
        <w:gridCol w:w="556"/>
        <w:gridCol w:w="686"/>
        <w:gridCol w:w="426"/>
        <w:gridCol w:w="567"/>
        <w:gridCol w:w="567"/>
        <w:gridCol w:w="567"/>
        <w:gridCol w:w="567"/>
        <w:gridCol w:w="567"/>
        <w:gridCol w:w="567"/>
        <w:gridCol w:w="780"/>
        <w:gridCol w:w="709"/>
        <w:gridCol w:w="607"/>
        <w:gridCol w:w="552"/>
      </w:tblGrid>
      <w:tr w:rsidR="00B56A7D" w:rsidRPr="00DA71FC" w:rsidTr="00B56A7D">
        <w:trPr>
          <w:divId w:val="1548566716"/>
          <w:trHeight w:val="329"/>
        </w:trPr>
        <w:tc>
          <w:tcPr>
            <w:tcW w:w="1242" w:type="dxa"/>
            <w:gridSpan w:val="2"/>
            <w:tcBorders>
              <w:top w:val="single" w:sz="4" w:space="0" w:color="auto"/>
              <w:left w:val="single" w:sz="4" w:space="0" w:color="auto"/>
              <w:bottom w:val="nil"/>
              <w:right w:val="single" w:sz="4" w:space="0" w:color="000000"/>
            </w:tcBorders>
            <w:shd w:val="clear" w:color="auto" w:fill="auto"/>
            <w:noWrap/>
            <w:vAlign w:val="center"/>
            <w:hideMark/>
          </w:tcPr>
          <w:p w:rsidR="00B56A7D" w:rsidRPr="00DA71FC" w:rsidRDefault="00B56A7D" w:rsidP="00B56A7D">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a) CHADS</w:t>
            </w:r>
            <w:r w:rsidRPr="0098691C">
              <w:rPr>
                <w:rFonts w:ascii="Calibri" w:eastAsia="Times New Roman" w:hAnsi="Calibri" w:cs="Calibri"/>
                <w:b/>
                <w:bCs/>
                <w:i/>
                <w:iCs/>
                <w:color w:val="000000"/>
                <w:vertAlign w:val="subscript"/>
                <w:lang w:eastAsia="en-GB"/>
              </w:rPr>
              <w:t>2</w:t>
            </w:r>
          </w:p>
        </w:tc>
        <w:tc>
          <w:tcPr>
            <w:tcW w:w="6476" w:type="dxa"/>
            <w:gridSpan w:val="11"/>
            <w:tcBorders>
              <w:top w:val="single" w:sz="4" w:space="0" w:color="auto"/>
              <w:left w:val="nil"/>
              <w:bottom w:val="single" w:sz="4" w:space="0" w:color="auto"/>
              <w:right w:val="single" w:sz="4" w:space="0" w:color="auto"/>
            </w:tcBorders>
            <w:shd w:val="clear" w:color="auto" w:fill="auto"/>
            <w:noWrap/>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r w:rsidRPr="00DA71FC">
              <w:rPr>
                <w:rFonts w:ascii="Calibri" w:eastAsia="Times New Roman" w:hAnsi="Calibri" w:cs="Calibri"/>
                <w:i/>
                <w:iCs/>
                <w:color w:val="000000"/>
                <w:lang w:eastAsia="en-GB"/>
              </w:rPr>
              <w:t>Sensitivity</w:t>
            </w:r>
          </w:p>
        </w:tc>
      </w:tr>
      <w:tr w:rsidR="00B56A7D" w:rsidRPr="00E151B8" w:rsidTr="00B56A7D">
        <w:trPr>
          <w:divId w:val="1548566716"/>
          <w:trHeight w:val="329"/>
        </w:trPr>
        <w:tc>
          <w:tcPr>
            <w:tcW w:w="1242" w:type="dxa"/>
            <w:gridSpan w:val="2"/>
            <w:tcBorders>
              <w:top w:val="nil"/>
              <w:left w:val="single" w:sz="4" w:space="0" w:color="auto"/>
              <w:bottom w:val="single" w:sz="4" w:space="0" w:color="auto"/>
              <w:right w:val="single" w:sz="4" w:space="0" w:color="000000"/>
            </w:tcBorders>
            <w:shd w:val="clear" w:color="auto" w:fill="auto"/>
            <w:vAlign w:val="center"/>
            <w:hideMark/>
          </w:tcPr>
          <w:p w:rsidR="00B56A7D" w:rsidRPr="00DA71FC" w:rsidRDefault="00B56A7D" w:rsidP="00B56A7D">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of zero</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0.1</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0.2</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0.3</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0.4</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0.5</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0.6</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0.7</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0.8</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0.9</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1</w:t>
            </w:r>
          </w:p>
        </w:tc>
      </w:tr>
      <w:tr w:rsidR="00B56A7D" w:rsidRPr="00E151B8" w:rsidTr="00B56A7D">
        <w:trPr>
          <w:divId w:val="1548566716"/>
          <w:trHeight w:val="329"/>
        </w:trPr>
        <w:tc>
          <w:tcPr>
            <w:tcW w:w="556"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r w:rsidRPr="00DA71FC">
              <w:rPr>
                <w:rFonts w:ascii="Calibri" w:eastAsia="Times New Roman" w:hAnsi="Calibri" w:cs="Calibri"/>
                <w:i/>
                <w:iCs/>
                <w:color w:val="000000"/>
                <w:lang w:eastAsia="en-GB"/>
              </w:rPr>
              <w:t>Specificity</w:t>
            </w: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proofErr w:type="spellStart"/>
            <w:r w:rsidRPr="00DA71FC">
              <w:rPr>
                <w:rFonts w:ascii="Calibri" w:eastAsia="Times New Roman" w:hAnsi="Calibri" w:cs="Calibri"/>
                <w:color w:val="000000"/>
                <w:lang w:eastAsia="en-GB"/>
              </w:rPr>
              <w:t>Inf</w:t>
            </w:r>
            <w:proofErr w:type="spellEnd"/>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0.1</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8.4</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0.2</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5.7</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0.3</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70.7</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4.9</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0.4</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26.2</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4.4</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0.5</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&gt;99</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17.1</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4.2</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0.6</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65.6</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13.1</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4.0</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0.7</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35.0</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10.9</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3.8</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0.8</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&gt;99</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24.5</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9.5</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3.8</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0.9</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63.9</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19.2</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8.5</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3.7</w:t>
            </w:r>
          </w:p>
        </w:tc>
      </w:tr>
      <w:tr w:rsidR="00B56A7D" w:rsidRPr="00E151B8" w:rsidTr="00B56A7D">
        <w:trPr>
          <w:divId w:val="1548566716"/>
          <w:trHeight w:val="329"/>
        </w:trPr>
        <w:tc>
          <w:tcPr>
            <w:tcW w:w="556" w:type="dxa"/>
            <w:vMerge/>
            <w:tcBorders>
              <w:top w:val="nil"/>
              <w:left w:val="single" w:sz="4" w:space="0" w:color="auto"/>
              <w:bottom w:val="single" w:sz="4" w:space="0" w:color="auto"/>
              <w:right w:val="single" w:sz="4" w:space="0" w:color="auto"/>
            </w:tcBorders>
            <w:vAlign w:val="center"/>
            <w:hideMark/>
          </w:tcPr>
          <w:p w:rsidR="00B56A7D" w:rsidRPr="00DA71FC" w:rsidRDefault="00B56A7D" w:rsidP="00B56A7D">
            <w:pPr>
              <w:spacing w:after="0" w:line="240" w:lineRule="auto"/>
              <w:jc w:val="center"/>
              <w:rPr>
                <w:rFonts w:ascii="Calibri" w:eastAsia="Times New Roman" w:hAnsi="Calibri" w:cs="Calibri"/>
                <w:i/>
                <w:iCs/>
                <w:color w:val="000000"/>
                <w:lang w:eastAsia="en-GB"/>
              </w:rPr>
            </w:pPr>
          </w:p>
        </w:tc>
        <w:tc>
          <w:tcPr>
            <w:tcW w:w="68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b/>
                <w:bCs/>
                <w:color w:val="000000"/>
                <w:lang w:eastAsia="en-GB"/>
              </w:rPr>
            </w:pPr>
            <w:r w:rsidRPr="00DA71FC">
              <w:rPr>
                <w:rFonts w:ascii="Calibri" w:eastAsia="Times New Roman" w:hAnsi="Calibri" w:cs="Calibri"/>
                <w:b/>
                <w:bCs/>
                <w:color w:val="000000"/>
                <w:lang w:eastAsia="en-GB"/>
              </w:rPr>
              <w:t>1</w:t>
            </w:r>
          </w:p>
        </w:tc>
        <w:tc>
          <w:tcPr>
            <w:tcW w:w="426"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D</w:t>
            </w:r>
          </w:p>
        </w:tc>
        <w:tc>
          <w:tcPr>
            <w:tcW w:w="56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&gt;99</w:t>
            </w:r>
          </w:p>
        </w:tc>
        <w:tc>
          <w:tcPr>
            <w:tcW w:w="780"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40.2</w:t>
            </w:r>
          </w:p>
        </w:tc>
        <w:tc>
          <w:tcPr>
            <w:tcW w:w="709"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16.0</w:t>
            </w:r>
          </w:p>
        </w:tc>
        <w:tc>
          <w:tcPr>
            <w:tcW w:w="607"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7.8</w:t>
            </w:r>
          </w:p>
        </w:tc>
        <w:tc>
          <w:tcPr>
            <w:tcW w:w="552" w:type="dxa"/>
            <w:tcBorders>
              <w:top w:val="nil"/>
              <w:left w:val="nil"/>
              <w:bottom w:val="single" w:sz="4" w:space="0" w:color="auto"/>
              <w:right w:val="single" w:sz="4" w:space="0" w:color="auto"/>
            </w:tcBorders>
            <w:shd w:val="clear" w:color="auto" w:fill="auto"/>
            <w:noWrap/>
            <w:vAlign w:val="bottom"/>
            <w:hideMark/>
          </w:tcPr>
          <w:p w:rsidR="00B56A7D" w:rsidRPr="00DA71FC" w:rsidRDefault="00B56A7D" w:rsidP="00B56A7D">
            <w:pPr>
              <w:spacing w:after="0" w:line="240" w:lineRule="auto"/>
              <w:jc w:val="center"/>
              <w:rPr>
                <w:rFonts w:ascii="Calibri" w:eastAsia="Times New Roman" w:hAnsi="Calibri" w:cs="Calibri"/>
                <w:color w:val="000000"/>
                <w:lang w:eastAsia="en-GB"/>
              </w:rPr>
            </w:pPr>
            <w:r w:rsidRPr="00DA71FC">
              <w:rPr>
                <w:rFonts w:ascii="Calibri" w:eastAsia="Times New Roman" w:hAnsi="Calibri" w:cs="Calibri"/>
                <w:color w:val="000000"/>
                <w:lang w:eastAsia="en-GB"/>
              </w:rPr>
              <w:t>3.6</w:t>
            </w:r>
          </w:p>
        </w:tc>
      </w:tr>
    </w:tbl>
    <w:p w:rsidR="00B56A7D" w:rsidRPr="00B56A7D" w:rsidRDefault="00B56A7D" w:rsidP="00B56A7D">
      <w:pPr>
        <w:divId w:val="1548566716"/>
        <w:rPr>
          <w:lang w:val="en-GB"/>
        </w:rPr>
      </w:pPr>
    </w:p>
    <w:tbl>
      <w:tblPr>
        <w:tblW w:w="7582" w:type="dxa"/>
        <w:tblInd w:w="-34" w:type="dxa"/>
        <w:tblLook w:val="04A0" w:firstRow="1" w:lastRow="0" w:firstColumn="1" w:lastColumn="0" w:noHBand="0" w:noVBand="1"/>
      </w:tblPr>
      <w:tblGrid>
        <w:gridCol w:w="658"/>
        <w:gridCol w:w="618"/>
        <w:gridCol w:w="495"/>
        <w:gridCol w:w="529"/>
        <w:gridCol w:w="529"/>
        <w:gridCol w:w="529"/>
        <w:gridCol w:w="529"/>
        <w:gridCol w:w="645"/>
        <w:gridCol w:w="645"/>
        <w:gridCol w:w="645"/>
        <w:gridCol w:w="645"/>
        <w:gridCol w:w="645"/>
        <w:gridCol w:w="526"/>
      </w:tblGrid>
      <w:tr w:rsidR="003162AB" w:rsidRPr="00BA0F69" w:rsidTr="0098691C">
        <w:trPr>
          <w:divId w:val="1548566716"/>
          <w:trHeight w:val="293"/>
        </w:trPr>
        <w:tc>
          <w:tcPr>
            <w:tcW w:w="1276" w:type="dxa"/>
            <w:gridSpan w:val="2"/>
            <w:tcBorders>
              <w:top w:val="single" w:sz="4" w:space="0" w:color="auto"/>
              <w:left w:val="single" w:sz="4" w:space="0" w:color="auto"/>
              <w:bottom w:val="nil"/>
              <w:right w:val="single" w:sz="4" w:space="0" w:color="000000"/>
            </w:tcBorders>
            <w:shd w:val="clear" w:color="auto" w:fill="auto"/>
            <w:noWrap/>
            <w:vAlign w:val="center"/>
            <w:hideMark/>
          </w:tcPr>
          <w:p w:rsidR="003162AB" w:rsidRPr="00BA0F69" w:rsidRDefault="003162AB" w:rsidP="0098691C">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 xml:space="preserve">b) </w:t>
            </w:r>
            <w:r w:rsidR="0098691C">
              <w:rPr>
                <w:rFonts w:ascii="Calibri" w:eastAsia="Times New Roman" w:hAnsi="Calibri" w:cs="Calibri"/>
                <w:b/>
                <w:bCs/>
                <w:i/>
                <w:iCs/>
                <w:color w:val="000000"/>
                <w:lang w:eastAsia="en-GB"/>
              </w:rPr>
              <w:t>CHADS</w:t>
            </w:r>
            <w:r w:rsidR="0098691C" w:rsidRPr="0098691C">
              <w:rPr>
                <w:rFonts w:ascii="Calibri" w:eastAsia="Times New Roman" w:hAnsi="Calibri" w:cs="Calibri"/>
                <w:b/>
                <w:bCs/>
                <w:i/>
                <w:iCs/>
                <w:color w:val="000000"/>
                <w:vertAlign w:val="subscript"/>
                <w:lang w:eastAsia="en-GB"/>
              </w:rPr>
              <w:t>2</w:t>
            </w:r>
            <w:r w:rsidR="0098691C">
              <w:rPr>
                <w:rFonts w:ascii="Calibri" w:eastAsia="Times New Roman" w:hAnsi="Calibri" w:cs="Calibri"/>
                <w:b/>
                <w:bCs/>
                <w:i/>
                <w:iCs/>
                <w:color w:val="000000"/>
                <w:lang w:eastAsia="en-GB"/>
              </w:rPr>
              <w:t xml:space="preserve"> </w:t>
            </w:r>
          </w:p>
        </w:tc>
        <w:tc>
          <w:tcPr>
            <w:tcW w:w="6306" w:type="dxa"/>
            <w:gridSpan w:val="11"/>
            <w:tcBorders>
              <w:top w:val="single" w:sz="4" w:space="0" w:color="auto"/>
              <w:left w:val="nil"/>
              <w:bottom w:val="single" w:sz="4" w:space="0" w:color="auto"/>
              <w:right w:val="single" w:sz="4" w:space="0" w:color="auto"/>
            </w:tcBorders>
            <w:shd w:val="clear" w:color="auto" w:fill="auto"/>
            <w:noWrap/>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r w:rsidRPr="00BA0F69">
              <w:rPr>
                <w:rFonts w:ascii="Calibri" w:eastAsia="Times New Roman" w:hAnsi="Calibri" w:cs="Calibri"/>
                <w:i/>
                <w:iCs/>
                <w:color w:val="000000"/>
                <w:lang w:eastAsia="en-GB"/>
              </w:rPr>
              <w:t>Sensitivity</w:t>
            </w:r>
          </w:p>
        </w:tc>
      </w:tr>
      <w:tr w:rsidR="003162AB" w:rsidRPr="00BA0F69" w:rsidTr="0098691C">
        <w:trPr>
          <w:divId w:val="1548566716"/>
          <w:trHeight w:val="293"/>
        </w:trPr>
        <w:tc>
          <w:tcPr>
            <w:tcW w:w="1276" w:type="dxa"/>
            <w:gridSpan w:val="2"/>
            <w:tcBorders>
              <w:top w:val="nil"/>
              <w:left w:val="single" w:sz="4" w:space="0" w:color="auto"/>
              <w:bottom w:val="single" w:sz="4" w:space="0" w:color="auto"/>
              <w:right w:val="single" w:sz="4" w:space="0" w:color="000000"/>
            </w:tcBorders>
            <w:shd w:val="clear" w:color="auto" w:fill="auto"/>
            <w:vAlign w:val="center"/>
            <w:hideMark/>
          </w:tcPr>
          <w:p w:rsidR="003162AB" w:rsidRPr="00BA0F69" w:rsidRDefault="0098691C" w:rsidP="003162AB">
            <w:pPr>
              <w:spacing w:after="0" w:line="240" w:lineRule="auto"/>
              <w:jc w:val="center"/>
              <w:rPr>
                <w:rFonts w:ascii="Calibri" w:eastAsia="Times New Roman" w:hAnsi="Calibri" w:cs="Calibri"/>
                <w:b/>
                <w:bCs/>
                <w:i/>
                <w:iCs/>
                <w:color w:val="000000"/>
                <w:lang w:eastAsia="en-GB"/>
              </w:rPr>
            </w:pPr>
            <w:r>
              <w:rPr>
                <w:rFonts w:ascii="Calibri" w:eastAsia="Times New Roman" w:hAnsi="Calibri" w:cs="Calibri"/>
                <w:b/>
                <w:bCs/>
                <w:i/>
                <w:iCs/>
                <w:color w:val="000000"/>
                <w:lang w:eastAsia="en-GB"/>
              </w:rPr>
              <w:t>of one</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0.9</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1</w:t>
            </w:r>
          </w:p>
        </w:tc>
      </w:tr>
      <w:tr w:rsidR="003162AB" w:rsidRPr="00BA0F69" w:rsidTr="0098691C">
        <w:trPr>
          <w:divId w:val="1548566716"/>
          <w:trHeight w:val="293"/>
        </w:trPr>
        <w:tc>
          <w:tcPr>
            <w:tcW w:w="658"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r w:rsidRPr="00BA0F69">
              <w:rPr>
                <w:rFonts w:ascii="Calibri" w:eastAsia="Times New Roman" w:hAnsi="Calibri" w:cs="Calibri"/>
                <w:i/>
                <w:iCs/>
                <w:color w:val="000000"/>
                <w:lang w:eastAsia="en-GB"/>
              </w:rPr>
              <w:t>Specificity</w:t>
            </w: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10.6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11.6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proofErr w:type="spellStart"/>
            <w:r w:rsidRPr="00BA0F69">
              <w:rPr>
                <w:rFonts w:ascii="Calibri" w:eastAsia="Times New Roman" w:hAnsi="Calibri" w:cs="Calibri"/>
                <w:color w:val="000000"/>
                <w:lang w:eastAsia="en-GB"/>
              </w:rPr>
              <w:t>Inf</w:t>
            </w:r>
            <w:proofErr w:type="spellEnd"/>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0.1</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9.0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0.2</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8.6</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6.4</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4.3</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0.3</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3.9</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0.4</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8.0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5.1</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3.7</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0.5</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7.8</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7.6</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4.8</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3.6</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0.6</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5.3</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4.6</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3.5</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0.7</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7.4</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4.4</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3.4</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0.8</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7.2</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7.1</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5.4</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4.9</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4.3</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3.4</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0.9</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7.0</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6.0</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5.2</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4.7</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4.1</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3.4</w:t>
            </w:r>
          </w:p>
        </w:tc>
      </w:tr>
      <w:tr w:rsidR="003162AB" w:rsidRPr="00BA0F69" w:rsidTr="0098691C">
        <w:trPr>
          <w:divId w:val="1548566716"/>
          <w:trHeight w:val="293"/>
        </w:trPr>
        <w:tc>
          <w:tcPr>
            <w:tcW w:w="658" w:type="dxa"/>
            <w:vMerge/>
            <w:tcBorders>
              <w:top w:val="nil"/>
              <w:left w:val="single" w:sz="4" w:space="0" w:color="auto"/>
              <w:bottom w:val="single" w:sz="4" w:space="0" w:color="auto"/>
              <w:right w:val="single" w:sz="4" w:space="0" w:color="auto"/>
            </w:tcBorders>
            <w:vAlign w:val="center"/>
            <w:hideMark/>
          </w:tcPr>
          <w:p w:rsidR="003162AB" w:rsidRPr="00BA0F69" w:rsidRDefault="003162AB" w:rsidP="003162AB">
            <w:pPr>
              <w:spacing w:after="0" w:line="240" w:lineRule="auto"/>
              <w:jc w:val="center"/>
              <w:rPr>
                <w:rFonts w:ascii="Calibri" w:eastAsia="Times New Roman" w:hAnsi="Calibri" w:cs="Calibri"/>
                <w:i/>
                <w:iCs/>
                <w:color w:val="000000"/>
                <w:lang w:eastAsia="en-GB"/>
              </w:rPr>
            </w:pPr>
          </w:p>
        </w:tc>
        <w:tc>
          <w:tcPr>
            <w:tcW w:w="618"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b/>
                <w:bCs/>
                <w:color w:val="000000"/>
                <w:lang w:eastAsia="en-GB"/>
              </w:rPr>
            </w:pPr>
            <w:r w:rsidRPr="00BA0F69">
              <w:rPr>
                <w:rFonts w:ascii="Calibri" w:eastAsia="Times New Roman" w:hAnsi="Calibri" w:cs="Calibri"/>
                <w:b/>
                <w:bCs/>
                <w:color w:val="000000"/>
                <w:lang w:eastAsia="en-GB"/>
              </w:rPr>
              <w:t>1</w:t>
            </w:r>
          </w:p>
        </w:tc>
        <w:tc>
          <w:tcPr>
            <w:tcW w:w="43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6.9</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6.7</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6.5</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6.3</w:t>
            </w:r>
          </w:p>
        </w:tc>
        <w:tc>
          <w:tcPr>
            <w:tcW w:w="529"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6.1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5.8</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5.5</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5.1</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4.6</w:t>
            </w:r>
          </w:p>
        </w:tc>
        <w:tc>
          <w:tcPr>
            <w:tcW w:w="645"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4.0</w:t>
            </w:r>
          </w:p>
        </w:tc>
        <w:tc>
          <w:tcPr>
            <w:tcW w:w="526" w:type="dxa"/>
            <w:tcBorders>
              <w:top w:val="nil"/>
              <w:left w:val="nil"/>
              <w:bottom w:val="single" w:sz="4" w:space="0" w:color="auto"/>
              <w:right w:val="single" w:sz="4" w:space="0" w:color="auto"/>
            </w:tcBorders>
            <w:shd w:val="clear" w:color="auto" w:fill="auto"/>
            <w:noWrap/>
            <w:vAlign w:val="bottom"/>
            <w:hideMark/>
          </w:tcPr>
          <w:p w:rsidR="003162AB" w:rsidRPr="00BA0F69" w:rsidRDefault="003162AB" w:rsidP="003162AB">
            <w:pPr>
              <w:spacing w:after="0" w:line="240" w:lineRule="auto"/>
              <w:jc w:val="center"/>
              <w:rPr>
                <w:rFonts w:ascii="Calibri" w:eastAsia="Times New Roman" w:hAnsi="Calibri" w:cs="Calibri"/>
                <w:color w:val="000000"/>
                <w:lang w:eastAsia="en-GB"/>
              </w:rPr>
            </w:pPr>
            <w:r w:rsidRPr="00BA0F69">
              <w:rPr>
                <w:rFonts w:ascii="Calibri" w:eastAsia="Times New Roman" w:hAnsi="Calibri" w:cs="Calibri"/>
                <w:color w:val="000000"/>
                <w:lang w:eastAsia="en-GB"/>
              </w:rPr>
              <w:t>3.3</w:t>
            </w:r>
          </w:p>
        </w:tc>
      </w:tr>
    </w:tbl>
    <w:p w:rsidR="0098691C" w:rsidRDefault="0098691C" w:rsidP="003162AB">
      <w:pPr>
        <w:divId w:val="1548566716"/>
        <w:rPr>
          <w:highlight w:val="yellow"/>
        </w:rPr>
      </w:pPr>
    </w:p>
    <w:p w:rsidR="0098691C" w:rsidRDefault="0098691C" w:rsidP="003162AB">
      <w:pPr>
        <w:divId w:val="1548566716"/>
        <w:rPr>
          <w:highlight w:val="yellow"/>
        </w:rPr>
      </w:pPr>
    </w:p>
    <w:p w:rsidR="002D3329" w:rsidRDefault="002D3329">
      <w:pPr>
        <w:spacing w:line="276" w:lineRule="auto"/>
        <w:jc w:val="left"/>
        <w:rPr>
          <w:highlight w:val="yellow"/>
        </w:rPr>
      </w:pPr>
      <w:r>
        <w:rPr>
          <w:highlight w:val="yellow"/>
        </w:rPr>
        <w:br w:type="page"/>
      </w:r>
    </w:p>
    <w:p w:rsidR="003162AB" w:rsidRDefault="003A6116" w:rsidP="003A6116">
      <w:pPr>
        <w:pStyle w:val="Caption"/>
        <w:divId w:val="1548566716"/>
        <w:rPr>
          <w:highlight w:val="yellow"/>
        </w:rPr>
      </w:pPr>
      <w:bookmarkStart w:id="167" w:name="_Ref335142114"/>
      <w:r>
        <w:lastRenderedPageBreak/>
        <w:t xml:space="preserve">Table </w:t>
      </w:r>
      <w:r>
        <w:fldChar w:fldCharType="begin"/>
      </w:r>
      <w:r>
        <w:instrText xml:space="preserve"> SEQ Table \* ARABIC </w:instrText>
      </w:r>
      <w:r>
        <w:fldChar w:fldCharType="separate"/>
      </w:r>
      <w:r>
        <w:rPr>
          <w:noProof/>
        </w:rPr>
        <w:t>9</w:t>
      </w:r>
      <w:r>
        <w:fldChar w:fldCharType="end"/>
      </w:r>
      <w:bookmarkEnd w:id="167"/>
      <w:r>
        <w:t xml:space="preserve"> Qualitative summary of results of all 14 scenarios</w:t>
      </w:r>
    </w:p>
    <w:tbl>
      <w:tblPr>
        <w:tblStyle w:val="TableGrid"/>
        <w:tblW w:w="0" w:type="auto"/>
        <w:tblLook w:val="04A0" w:firstRow="1" w:lastRow="0" w:firstColumn="1" w:lastColumn="0" w:noHBand="0" w:noVBand="1"/>
      </w:tblPr>
      <w:tblGrid>
        <w:gridCol w:w="675"/>
        <w:gridCol w:w="882"/>
        <w:gridCol w:w="1121"/>
        <w:gridCol w:w="1559"/>
        <w:gridCol w:w="1559"/>
        <w:gridCol w:w="971"/>
        <w:gridCol w:w="993"/>
      </w:tblGrid>
      <w:tr w:rsidR="002D3329" w:rsidTr="002D3329">
        <w:trPr>
          <w:divId w:val="1548566716"/>
          <w:trHeight w:val="318"/>
        </w:trPr>
        <w:tc>
          <w:tcPr>
            <w:tcW w:w="675" w:type="dxa"/>
            <w:vMerge w:val="restart"/>
          </w:tcPr>
          <w:p w:rsidR="002D3329" w:rsidRDefault="002D3329" w:rsidP="003162AB">
            <w:pPr>
              <w:rPr>
                <w:sz w:val="22"/>
                <w:szCs w:val="22"/>
                <w:highlight w:val="yellow"/>
              </w:rPr>
            </w:pPr>
            <w:r>
              <w:rPr>
                <w:sz w:val="22"/>
                <w:szCs w:val="22"/>
                <w:highlight w:val="yellow"/>
              </w:rPr>
              <w:t>Age</w:t>
            </w:r>
          </w:p>
        </w:tc>
        <w:tc>
          <w:tcPr>
            <w:tcW w:w="882" w:type="dxa"/>
            <w:vMerge w:val="restart"/>
          </w:tcPr>
          <w:p w:rsidR="002D3329" w:rsidRDefault="002D3329" w:rsidP="003162AB">
            <w:pPr>
              <w:rPr>
                <w:sz w:val="22"/>
                <w:szCs w:val="22"/>
                <w:highlight w:val="yellow"/>
              </w:rPr>
            </w:pPr>
            <w:r>
              <w:rPr>
                <w:sz w:val="22"/>
                <w:szCs w:val="22"/>
                <w:highlight w:val="yellow"/>
              </w:rPr>
              <w:t>Gender</w:t>
            </w:r>
          </w:p>
        </w:tc>
        <w:tc>
          <w:tcPr>
            <w:tcW w:w="1121" w:type="dxa"/>
            <w:vMerge w:val="restart"/>
          </w:tcPr>
          <w:p w:rsidR="002D3329" w:rsidRDefault="002D3329" w:rsidP="003162AB">
            <w:pPr>
              <w:rPr>
                <w:sz w:val="22"/>
                <w:szCs w:val="22"/>
                <w:highlight w:val="yellow"/>
              </w:rPr>
            </w:pPr>
            <w:r>
              <w:rPr>
                <w:sz w:val="22"/>
                <w:szCs w:val="22"/>
                <w:highlight w:val="yellow"/>
              </w:rPr>
              <w:t>CHADS2 score of 1</w:t>
            </w:r>
          </w:p>
        </w:tc>
        <w:tc>
          <w:tcPr>
            <w:tcW w:w="1559" w:type="dxa"/>
            <w:vMerge w:val="restart"/>
          </w:tcPr>
          <w:p w:rsidR="002D3329" w:rsidRDefault="002D3329" w:rsidP="003162AB">
            <w:pPr>
              <w:rPr>
                <w:sz w:val="22"/>
                <w:szCs w:val="22"/>
                <w:highlight w:val="yellow"/>
              </w:rPr>
            </w:pPr>
            <w:r>
              <w:rPr>
                <w:sz w:val="22"/>
                <w:szCs w:val="22"/>
                <w:highlight w:val="yellow"/>
              </w:rPr>
              <w:t>OAC</w:t>
            </w:r>
          </w:p>
        </w:tc>
        <w:tc>
          <w:tcPr>
            <w:tcW w:w="1559" w:type="dxa"/>
            <w:vMerge w:val="restart"/>
          </w:tcPr>
          <w:p w:rsidR="002D3329" w:rsidRDefault="002D3329" w:rsidP="003162AB">
            <w:pPr>
              <w:rPr>
                <w:sz w:val="22"/>
                <w:szCs w:val="22"/>
                <w:highlight w:val="yellow"/>
              </w:rPr>
            </w:pPr>
            <w:r>
              <w:rPr>
                <w:sz w:val="22"/>
                <w:szCs w:val="22"/>
                <w:highlight w:val="yellow"/>
              </w:rPr>
              <w:t>Ruled out by simple dominance</w:t>
            </w:r>
          </w:p>
        </w:tc>
        <w:tc>
          <w:tcPr>
            <w:tcW w:w="1964" w:type="dxa"/>
            <w:gridSpan w:val="2"/>
          </w:tcPr>
          <w:p w:rsidR="002D3329" w:rsidRDefault="002D3329" w:rsidP="002D3329">
            <w:pPr>
              <w:rPr>
                <w:highlight w:val="yellow"/>
              </w:rPr>
            </w:pPr>
            <w:r>
              <w:rPr>
                <w:highlight w:val="yellow"/>
              </w:rPr>
              <w:t>TTE optimal</w:t>
            </w:r>
          </w:p>
        </w:tc>
      </w:tr>
      <w:tr w:rsidR="002D3329" w:rsidTr="002D3329">
        <w:trPr>
          <w:divId w:val="1548566716"/>
          <w:trHeight w:val="1289"/>
        </w:trPr>
        <w:tc>
          <w:tcPr>
            <w:tcW w:w="675" w:type="dxa"/>
            <w:vMerge/>
          </w:tcPr>
          <w:p w:rsidR="002D3329" w:rsidRDefault="002D3329" w:rsidP="003162AB">
            <w:pPr>
              <w:rPr>
                <w:highlight w:val="yellow"/>
              </w:rPr>
            </w:pPr>
          </w:p>
        </w:tc>
        <w:tc>
          <w:tcPr>
            <w:tcW w:w="882" w:type="dxa"/>
            <w:vMerge/>
          </w:tcPr>
          <w:p w:rsidR="002D3329" w:rsidRDefault="002D3329" w:rsidP="003162AB">
            <w:pPr>
              <w:rPr>
                <w:highlight w:val="yellow"/>
              </w:rPr>
            </w:pPr>
          </w:p>
        </w:tc>
        <w:tc>
          <w:tcPr>
            <w:tcW w:w="1121" w:type="dxa"/>
            <w:vMerge/>
          </w:tcPr>
          <w:p w:rsidR="002D3329" w:rsidRDefault="002D3329" w:rsidP="003162AB">
            <w:pPr>
              <w:rPr>
                <w:highlight w:val="yellow"/>
              </w:rPr>
            </w:pPr>
          </w:p>
        </w:tc>
        <w:tc>
          <w:tcPr>
            <w:tcW w:w="1559" w:type="dxa"/>
            <w:vMerge/>
          </w:tcPr>
          <w:p w:rsidR="002D3329" w:rsidRDefault="002D3329" w:rsidP="003162AB">
            <w:pPr>
              <w:rPr>
                <w:highlight w:val="yellow"/>
              </w:rPr>
            </w:pPr>
          </w:p>
        </w:tc>
        <w:tc>
          <w:tcPr>
            <w:tcW w:w="1559" w:type="dxa"/>
            <w:vMerge/>
          </w:tcPr>
          <w:p w:rsidR="002D3329" w:rsidRDefault="002D3329" w:rsidP="003162AB">
            <w:pPr>
              <w:rPr>
                <w:highlight w:val="yellow"/>
              </w:rPr>
            </w:pPr>
          </w:p>
        </w:tc>
        <w:tc>
          <w:tcPr>
            <w:tcW w:w="971" w:type="dxa"/>
          </w:tcPr>
          <w:p w:rsidR="002D3329" w:rsidRDefault="002D3329" w:rsidP="002D3329">
            <w:pPr>
              <w:rPr>
                <w:highlight w:val="yellow"/>
              </w:rPr>
            </w:pPr>
            <w:r>
              <w:rPr>
                <w:highlight w:val="yellow"/>
              </w:rPr>
              <w:t>at £20,000</w:t>
            </w:r>
          </w:p>
          <w:p w:rsidR="002D3329" w:rsidRDefault="002D3329" w:rsidP="002D3329">
            <w:pPr>
              <w:rPr>
                <w:highlight w:val="yellow"/>
              </w:rPr>
            </w:pPr>
            <w:r>
              <w:rPr>
                <w:highlight w:val="yellow"/>
              </w:rPr>
              <w:t>/QALY</w:t>
            </w:r>
          </w:p>
        </w:tc>
        <w:tc>
          <w:tcPr>
            <w:tcW w:w="993" w:type="dxa"/>
          </w:tcPr>
          <w:p w:rsidR="002D3329" w:rsidRDefault="002D3329" w:rsidP="002D3329">
            <w:pPr>
              <w:rPr>
                <w:highlight w:val="yellow"/>
              </w:rPr>
            </w:pPr>
            <w:r>
              <w:rPr>
                <w:highlight w:val="yellow"/>
              </w:rPr>
              <w:t>At £30,000</w:t>
            </w:r>
          </w:p>
          <w:p w:rsidR="002D3329" w:rsidRDefault="002D3329" w:rsidP="002D3329">
            <w:pPr>
              <w:rPr>
                <w:highlight w:val="yellow"/>
              </w:rPr>
            </w:pPr>
            <w:r>
              <w:rPr>
                <w:highlight w:val="yellow"/>
              </w:rPr>
              <w:t>/QALY</w:t>
            </w:r>
          </w:p>
        </w:tc>
      </w:tr>
      <w:tr w:rsidR="002D3329" w:rsidTr="002D3329">
        <w:trPr>
          <w:divId w:val="1548566716"/>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yes</w:t>
            </w:r>
          </w:p>
        </w:tc>
        <w:tc>
          <w:tcPr>
            <w:tcW w:w="971" w:type="dxa"/>
          </w:tcPr>
          <w:p w:rsidR="002D3329" w:rsidRDefault="002D3329" w:rsidP="002D3329">
            <w:pPr>
              <w:rPr>
                <w:highlight w:val="yellow"/>
              </w:rPr>
            </w:pPr>
            <w:r>
              <w:rPr>
                <w:highlight w:val="yellow"/>
              </w:rPr>
              <w:t>No</w:t>
            </w:r>
          </w:p>
        </w:tc>
        <w:tc>
          <w:tcPr>
            <w:tcW w:w="993" w:type="dxa"/>
          </w:tcPr>
          <w:p w:rsidR="002D3329" w:rsidRDefault="002D3329" w:rsidP="002D3329">
            <w:pPr>
              <w:rPr>
                <w:highlight w:val="yellow"/>
              </w:rPr>
            </w:pPr>
            <w:r>
              <w:rPr>
                <w:highlight w:val="yellow"/>
              </w:rPr>
              <w:t>No</w:t>
            </w:r>
          </w:p>
        </w:tc>
      </w:tr>
      <w:tr w:rsidR="002D3329" w:rsidTr="002D3329">
        <w:trPr>
          <w:divId w:val="1548566716"/>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yes</w:t>
            </w:r>
          </w:p>
        </w:tc>
        <w:tc>
          <w:tcPr>
            <w:tcW w:w="971" w:type="dxa"/>
          </w:tcPr>
          <w:p w:rsidR="002D3329" w:rsidRDefault="002D3329" w:rsidP="002D3329">
            <w:pPr>
              <w:rPr>
                <w:highlight w:val="yellow"/>
              </w:rPr>
            </w:pPr>
            <w:r>
              <w:rPr>
                <w:highlight w:val="yellow"/>
              </w:rPr>
              <w:t>No</w:t>
            </w:r>
          </w:p>
        </w:tc>
        <w:tc>
          <w:tcPr>
            <w:tcW w:w="993" w:type="dxa"/>
          </w:tcPr>
          <w:p w:rsidR="002D3329" w:rsidRDefault="002D3329" w:rsidP="002D3329">
            <w:pPr>
              <w:rPr>
                <w:highlight w:val="yellow"/>
              </w:rPr>
            </w:pPr>
            <w:r>
              <w:rPr>
                <w:highlight w:val="yellow"/>
              </w:rPr>
              <w:t>No</w:t>
            </w:r>
          </w:p>
        </w:tc>
      </w:tr>
      <w:tr w:rsidR="002D3329" w:rsidTr="002D3329">
        <w:trPr>
          <w:divId w:val="1548566716"/>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No</w:t>
            </w:r>
          </w:p>
        </w:tc>
        <w:tc>
          <w:tcPr>
            <w:tcW w:w="993" w:type="dxa"/>
          </w:tcPr>
          <w:p w:rsidR="002D3329" w:rsidRDefault="002D3329" w:rsidP="002D3329">
            <w:pPr>
              <w:rPr>
                <w:highlight w:val="yellow"/>
              </w:rPr>
            </w:pPr>
            <w:r>
              <w:rPr>
                <w:highlight w:val="yellow"/>
              </w:rPr>
              <w:t>No</w:t>
            </w:r>
          </w:p>
        </w:tc>
      </w:tr>
      <w:tr w:rsidR="002D3329" w:rsidTr="002D3329">
        <w:trPr>
          <w:divId w:val="1548566716"/>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3162AB">
            <w:pPr>
              <w:rPr>
                <w:highlight w:val="yellow"/>
              </w:rPr>
            </w:pPr>
            <w:r>
              <w:rPr>
                <w:highlight w:val="yellow"/>
              </w:rPr>
              <w:t>No</w:t>
            </w:r>
          </w:p>
        </w:tc>
        <w:tc>
          <w:tcPr>
            <w:tcW w:w="993" w:type="dxa"/>
          </w:tcPr>
          <w:p w:rsidR="002D3329" w:rsidRDefault="002D3329" w:rsidP="003162AB">
            <w:pPr>
              <w:rPr>
                <w:highlight w:val="yellow"/>
              </w:rPr>
            </w:pPr>
            <w:r>
              <w:rPr>
                <w:highlight w:val="yellow"/>
              </w:rPr>
              <w:t>No</w:t>
            </w:r>
          </w:p>
        </w:tc>
      </w:tr>
      <w:tr w:rsidR="002D3329" w:rsidTr="002D3329">
        <w:trPr>
          <w:divId w:val="1548566716"/>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Yes</w:t>
            </w:r>
          </w:p>
        </w:tc>
        <w:tc>
          <w:tcPr>
            <w:tcW w:w="993" w:type="dxa"/>
          </w:tcPr>
          <w:p w:rsidR="002D3329" w:rsidRDefault="002D3329" w:rsidP="002D3329">
            <w:pPr>
              <w:rPr>
                <w:highlight w:val="yellow"/>
              </w:rPr>
            </w:pPr>
            <w:r>
              <w:rPr>
                <w:highlight w:val="yellow"/>
              </w:rPr>
              <w:t>Yes</w:t>
            </w:r>
          </w:p>
        </w:tc>
      </w:tr>
      <w:tr w:rsidR="002D3329" w:rsidTr="002D3329">
        <w:trPr>
          <w:divId w:val="1548566716"/>
          <w:trHeight w:val="151"/>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Yes</w:t>
            </w:r>
          </w:p>
        </w:tc>
        <w:tc>
          <w:tcPr>
            <w:tcW w:w="993" w:type="dxa"/>
          </w:tcPr>
          <w:p w:rsidR="002D3329" w:rsidRDefault="002D3329" w:rsidP="002D3329">
            <w:pPr>
              <w:rPr>
                <w:highlight w:val="yellow"/>
              </w:rPr>
            </w:pPr>
            <w:r>
              <w:rPr>
                <w:highlight w:val="yellow"/>
              </w:rPr>
              <w:t>Yes</w:t>
            </w:r>
          </w:p>
        </w:tc>
      </w:tr>
      <w:tr w:rsidR="002D3329" w:rsidTr="002D3329">
        <w:trPr>
          <w:divId w:val="1548566716"/>
          <w:trHeight w:val="16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Yes</w:t>
            </w:r>
          </w:p>
        </w:tc>
        <w:tc>
          <w:tcPr>
            <w:tcW w:w="993" w:type="dxa"/>
          </w:tcPr>
          <w:p w:rsidR="002D3329" w:rsidRDefault="002D3329" w:rsidP="002D3329">
            <w:pPr>
              <w:rPr>
                <w:highlight w:val="yellow"/>
              </w:rPr>
            </w:pPr>
            <w:r>
              <w:rPr>
                <w:highlight w:val="yellow"/>
              </w:rPr>
              <w:t>Yes</w:t>
            </w:r>
          </w:p>
        </w:tc>
      </w:tr>
      <w:tr w:rsidR="002D3329" w:rsidTr="002D3329">
        <w:trPr>
          <w:divId w:val="1548566716"/>
          <w:trHeight w:val="128"/>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yes</w:t>
            </w:r>
          </w:p>
        </w:tc>
        <w:tc>
          <w:tcPr>
            <w:tcW w:w="1559" w:type="dxa"/>
          </w:tcPr>
          <w:p w:rsidR="002D3329" w:rsidRDefault="002D3329" w:rsidP="003162AB">
            <w:pPr>
              <w:rPr>
                <w:sz w:val="22"/>
                <w:szCs w:val="22"/>
                <w:highlight w:val="yellow"/>
              </w:rPr>
            </w:pPr>
            <w:r>
              <w:rPr>
                <w:sz w:val="22"/>
                <w:szCs w:val="22"/>
                <w:highlight w:val="yellow"/>
              </w:rPr>
              <w:t>warfarin</w:t>
            </w:r>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Yes</w:t>
            </w:r>
          </w:p>
        </w:tc>
        <w:tc>
          <w:tcPr>
            <w:tcW w:w="993" w:type="dxa"/>
          </w:tcPr>
          <w:p w:rsidR="002D3329" w:rsidRDefault="002D3329" w:rsidP="002D3329">
            <w:pPr>
              <w:rPr>
                <w:highlight w:val="yellow"/>
              </w:rPr>
            </w:pPr>
            <w:r>
              <w:rPr>
                <w:highlight w:val="yellow"/>
              </w:rPr>
              <w:t>Yes</w:t>
            </w:r>
          </w:p>
        </w:tc>
      </w:tr>
      <w:tr w:rsidR="002D3329" w:rsidTr="002D3329">
        <w:trPr>
          <w:divId w:val="1548566716"/>
          <w:trHeight w:val="201"/>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559" w:type="dxa"/>
          </w:tcPr>
          <w:p w:rsidR="002D3329" w:rsidRDefault="002D3329" w:rsidP="003162AB">
            <w:pPr>
              <w:rPr>
                <w:sz w:val="22"/>
                <w:szCs w:val="22"/>
                <w:highlight w:val="yellow"/>
              </w:rPr>
            </w:pPr>
            <w:r>
              <w:rPr>
                <w:sz w:val="22"/>
                <w:szCs w:val="22"/>
                <w:highlight w:val="yellow"/>
              </w:rPr>
              <w:t>yes</w:t>
            </w:r>
          </w:p>
        </w:tc>
        <w:tc>
          <w:tcPr>
            <w:tcW w:w="971" w:type="dxa"/>
          </w:tcPr>
          <w:p w:rsidR="002D3329" w:rsidRDefault="002D3329" w:rsidP="002D3329">
            <w:pPr>
              <w:rPr>
                <w:highlight w:val="yellow"/>
              </w:rPr>
            </w:pPr>
            <w:r>
              <w:rPr>
                <w:highlight w:val="yellow"/>
              </w:rPr>
              <w:t>No</w:t>
            </w:r>
          </w:p>
        </w:tc>
        <w:tc>
          <w:tcPr>
            <w:tcW w:w="993" w:type="dxa"/>
          </w:tcPr>
          <w:p w:rsidR="002D3329" w:rsidRDefault="002D3329" w:rsidP="002D3329">
            <w:pPr>
              <w:rPr>
                <w:highlight w:val="yellow"/>
              </w:rPr>
            </w:pPr>
            <w:r>
              <w:rPr>
                <w:highlight w:val="yellow"/>
              </w:rPr>
              <w:t>No</w:t>
            </w:r>
          </w:p>
        </w:tc>
      </w:tr>
      <w:tr w:rsidR="002D3329" w:rsidTr="002D3329">
        <w:trPr>
          <w:divId w:val="1548566716"/>
          <w:trHeight w:val="217"/>
        </w:trPr>
        <w:tc>
          <w:tcPr>
            <w:tcW w:w="675" w:type="dxa"/>
          </w:tcPr>
          <w:p w:rsidR="002D3329" w:rsidRDefault="002D3329" w:rsidP="003162AB">
            <w:pPr>
              <w:rPr>
                <w:sz w:val="22"/>
                <w:szCs w:val="22"/>
                <w:highlight w:val="yellow"/>
              </w:rPr>
            </w:pPr>
            <w:r>
              <w:rPr>
                <w:sz w:val="22"/>
                <w:szCs w:val="22"/>
                <w:highlight w:val="yellow"/>
              </w:rPr>
              <w:t>50</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559" w:type="dxa"/>
          </w:tcPr>
          <w:p w:rsidR="002D3329" w:rsidRDefault="002D3329" w:rsidP="003162AB">
            <w:pPr>
              <w:rPr>
                <w:sz w:val="22"/>
                <w:szCs w:val="22"/>
                <w:highlight w:val="yellow"/>
              </w:rPr>
            </w:pPr>
            <w:r>
              <w:rPr>
                <w:sz w:val="22"/>
                <w:szCs w:val="22"/>
                <w:highlight w:val="yellow"/>
              </w:rPr>
              <w:t>yes</w:t>
            </w:r>
          </w:p>
        </w:tc>
        <w:tc>
          <w:tcPr>
            <w:tcW w:w="971" w:type="dxa"/>
          </w:tcPr>
          <w:p w:rsidR="002D3329" w:rsidRDefault="002D3329" w:rsidP="002D3329">
            <w:pPr>
              <w:rPr>
                <w:highlight w:val="yellow"/>
              </w:rPr>
            </w:pPr>
            <w:r>
              <w:rPr>
                <w:highlight w:val="yellow"/>
              </w:rPr>
              <w:t>No</w:t>
            </w:r>
          </w:p>
        </w:tc>
        <w:tc>
          <w:tcPr>
            <w:tcW w:w="993" w:type="dxa"/>
          </w:tcPr>
          <w:p w:rsidR="002D3329" w:rsidRDefault="002D3329" w:rsidP="002D3329">
            <w:pPr>
              <w:rPr>
                <w:highlight w:val="yellow"/>
              </w:rPr>
            </w:pPr>
            <w:r>
              <w:rPr>
                <w:highlight w:val="yellow"/>
              </w:rPr>
              <w:t>No</w:t>
            </w:r>
          </w:p>
        </w:tc>
      </w:tr>
      <w:tr w:rsidR="002D3329" w:rsidTr="002D3329">
        <w:trPr>
          <w:divId w:val="1548566716"/>
          <w:trHeight w:val="178"/>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3162AB">
            <w:pPr>
              <w:rPr>
                <w:highlight w:val="yellow"/>
              </w:rPr>
            </w:pPr>
            <w:r>
              <w:rPr>
                <w:highlight w:val="yellow"/>
              </w:rPr>
              <w:t>No</w:t>
            </w:r>
          </w:p>
        </w:tc>
        <w:tc>
          <w:tcPr>
            <w:tcW w:w="993" w:type="dxa"/>
          </w:tcPr>
          <w:p w:rsidR="002D3329" w:rsidRDefault="002D3329" w:rsidP="002D3329">
            <w:pPr>
              <w:rPr>
                <w:highlight w:val="yellow"/>
              </w:rPr>
            </w:pPr>
            <w:r>
              <w:rPr>
                <w:highlight w:val="yellow"/>
              </w:rPr>
              <w:t>Switch-</w:t>
            </w:r>
            <w:commentRangeStart w:id="168"/>
            <w:r>
              <w:rPr>
                <w:highlight w:val="yellow"/>
              </w:rPr>
              <w:t>over</w:t>
            </w:r>
            <w:commentRangeEnd w:id="168"/>
            <w:r w:rsidR="00933C10">
              <w:rPr>
                <w:rStyle w:val="CommentReference"/>
                <w:rFonts w:ascii="Times New Roman" w:eastAsia="Times New Roman" w:hAnsi="Times New Roman"/>
                <w:lang w:val="en-GB" w:eastAsia="en-GB"/>
              </w:rPr>
              <w:commentReference w:id="168"/>
            </w:r>
            <w:r>
              <w:rPr>
                <w:highlight w:val="yellow"/>
              </w:rPr>
              <w:t xml:space="preserve"> </w:t>
            </w:r>
            <w:r w:rsidR="00B56A7D">
              <w:rPr>
                <w:rStyle w:val="FootnoteReference"/>
                <w:highlight w:val="yellow"/>
              </w:rPr>
              <w:footnoteReference w:id="1"/>
            </w:r>
          </w:p>
        </w:tc>
      </w:tr>
      <w:tr w:rsidR="002D3329" w:rsidTr="002D3329">
        <w:trPr>
          <w:divId w:val="1548566716"/>
          <w:trHeight w:val="16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rivaroxaban</w:t>
            </w:r>
            <w:proofErr w:type="spellEnd"/>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No</w:t>
            </w:r>
          </w:p>
        </w:tc>
        <w:tc>
          <w:tcPr>
            <w:tcW w:w="993" w:type="dxa"/>
          </w:tcPr>
          <w:p w:rsidR="002D3329" w:rsidRDefault="002D3329" w:rsidP="002D3329">
            <w:pPr>
              <w:rPr>
                <w:highlight w:val="yellow"/>
              </w:rPr>
            </w:pPr>
            <w:r>
              <w:rPr>
                <w:highlight w:val="yellow"/>
              </w:rPr>
              <w:t>Yes</w:t>
            </w:r>
          </w:p>
        </w:tc>
      </w:tr>
      <w:tr w:rsidR="002D3329" w:rsidTr="002D3329">
        <w:trPr>
          <w:divId w:val="1548566716"/>
          <w:trHeight w:val="20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dabigatran</w:t>
            </w:r>
            <w:proofErr w:type="spellEnd"/>
          </w:p>
        </w:tc>
        <w:tc>
          <w:tcPr>
            <w:tcW w:w="1559" w:type="dxa"/>
          </w:tcPr>
          <w:p w:rsidR="002D3329" w:rsidRDefault="002D3329" w:rsidP="003162AB">
            <w:pPr>
              <w:rPr>
                <w:sz w:val="22"/>
                <w:szCs w:val="22"/>
                <w:highlight w:val="yellow"/>
              </w:rPr>
            </w:pPr>
            <w:r>
              <w:rPr>
                <w:sz w:val="22"/>
                <w:szCs w:val="22"/>
                <w:highlight w:val="yellow"/>
              </w:rPr>
              <w:t>no</w:t>
            </w:r>
          </w:p>
        </w:tc>
        <w:tc>
          <w:tcPr>
            <w:tcW w:w="971" w:type="dxa"/>
          </w:tcPr>
          <w:p w:rsidR="002D3329" w:rsidRDefault="002D3329" w:rsidP="002D3329">
            <w:pPr>
              <w:rPr>
                <w:highlight w:val="yellow"/>
              </w:rPr>
            </w:pPr>
            <w:r>
              <w:rPr>
                <w:highlight w:val="yellow"/>
              </w:rPr>
              <w:t>Yes</w:t>
            </w:r>
          </w:p>
        </w:tc>
        <w:tc>
          <w:tcPr>
            <w:tcW w:w="993" w:type="dxa"/>
          </w:tcPr>
          <w:p w:rsidR="002D3329" w:rsidRDefault="002D3329" w:rsidP="002D3329">
            <w:pPr>
              <w:rPr>
                <w:highlight w:val="yellow"/>
              </w:rPr>
            </w:pPr>
            <w:r>
              <w:rPr>
                <w:highlight w:val="yellow"/>
              </w:rPr>
              <w:t>Yes</w:t>
            </w:r>
          </w:p>
        </w:tc>
      </w:tr>
      <w:tr w:rsidR="002D3329" w:rsidTr="002D3329">
        <w:trPr>
          <w:divId w:val="1548566716"/>
          <w:trHeight w:val="161"/>
        </w:trPr>
        <w:tc>
          <w:tcPr>
            <w:tcW w:w="675" w:type="dxa"/>
          </w:tcPr>
          <w:p w:rsidR="002D3329" w:rsidRDefault="002D3329" w:rsidP="003162AB">
            <w:pPr>
              <w:rPr>
                <w:sz w:val="22"/>
                <w:szCs w:val="22"/>
                <w:highlight w:val="yellow"/>
              </w:rPr>
            </w:pPr>
            <w:r>
              <w:rPr>
                <w:sz w:val="22"/>
                <w:szCs w:val="22"/>
                <w:highlight w:val="yellow"/>
              </w:rPr>
              <w:t>65</w:t>
            </w:r>
          </w:p>
        </w:tc>
        <w:tc>
          <w:tcPr>
            <w:tcW w:w="882" w:type="dxa"/>
          </w:tcPr>
          <w:p w:rsidR="002D3329" w:rsidRDefault="002D3329" w:rsidP="003162AB">
            <w:pPr>
              <w:rPr>
                <w:sz w:val="22"/>
                <w:szCs w:val="22"/>
                <w:highlight w:val="yellow"/>
              </w:rPr>
            </w:pPr>
            <w:r>
              <w:rPr>
                <w:sz w:val="22"/>
                <w:szCs w:val="22"/>
                <w:highlight w:val="yellow"/>
              </w:rPr>
              <w:t>female</w:t>
            </w:r>
          </w:p>
        </w:tc>
        <w:tc>
          <w:tcPr>
            <w:tcW w:w="1121" w:type="dxa"/>
          </w:tcPr>
          <w:p w:rsidR="002D3329" w:rsidRDefault="002D3329" w:rsidP="003162AB">
            <w:pPr>
              <w:rPr>
                <w:sz w:val="22"/>
                <w:szCs w:val="22"/>
                <w:highlight w:val="yellow"/>
              </w:rPr>
            </w:pPr>
            <w:r>
              <w:rPr>
                <w:sz w:val="22"/>
                <w:szCs w:val="22"/>
                <w:highlight w:val="yellow"/>
              </w:rPr>
              <w:t>no</w:t>
            </w:r>
          </w:p>
        </w:tc>
        <w:tc>
          <w:tcPr>
            <w:tcW w:w="1559" w:type="dxa"/>
          </w:tcPr>
          <w:p w:rsidR="002D3329" w:rsidRDefault="002D3329" w:rsidP="003162AB">
            <w:pPr>
              <w:rPr>
                <w:sz w:val="22"/>
                <w:szCs w:val="22"/>
                <w:highlight w:val="yellow"/>
              </w:rPr>
            </w:pPr>
            <w:proofErr w:type="spellStart"/>
            <w:r>
              <w:rPr>
                <w:sz w:val="22"/>
                <w:szCs w:val="22"/>
                <w:highlight w:val="yellow"/>
              </w:rPr>
              <w:t>dabigatran</w:t>
            </w:r>
            <w:proofErr w:type="spellEnd"/>
          </w:p>
        </w:tc>
        <w:tc>
          <w:tcPr>
            <w:tcW w:w="1559" w:type="dxa"/>
          </w:tcPr>
          <w:p w:rsidR="002D3329" w:rsidRDefault="002D3329" w:rsidP="003162AB">
            <w:pPr>
              <w:rPr>
                <w:sz w:val="22"/>
                <w:szCs w:val="22"/>
                <w:highlight w:val="yellow"/>
              </w:rPr>
            </w:pPr>
            <w:commentRangeStart w:id="169"/>
            <w:r>
              <w:rPr>
                <w:sz w:val="22"/>
                <w:szCs w:val="22"/>
                <w:highlight w:val="yellow"/>
              </w:rPr>
              <w:t>no</w:t>
            </w:r>
            <w:commentRangeEnd w:id="169"/>
            <w:r w:rsidR="00933C10">
              <w:rPr>
                <w:rStyle w:val="CommentReference"/>
                <w:rFonts w:ascii="Times New Roman" w:eastAsia="Times New Roman" w:hAnsi="Times New Roman"/>
                <w:lang w:val="en-GB" w:eastAsia="en-GB"/>
              </w:rPr>
              <w:commentReference w:id="169"/>
            </w:r>
          </w:p>
        </w:tc>
        <w:tc>
          <w:tcPr>
            <w:tcW w:w="971" w:type="dxa"/>
          </w:tcPr>
          <w:p w:rsidR="002D3329" w:rsidRDefault="002D3329" w:rsidP="002D3329">
            <w:pPr>
              <w:rPr>
                <w:highlight w:val="yellow"/>
              </w:rPr>
            </w:pPr>
            <w:r>
              <w:rPr>
                <w:highlight w:val="yellow"/>
              </w:rPr>
              <w:t>Yes</w:t>
            </w:r>
          </w:p>
        </w:tc>
        <w:tc>
          <w:tcPr>
            <w:tcW w:w="993" w:type="dxa"/>
          </w:tcPr>
          <w:p w:rsidR="002D3329" w:rsidRDefault="002D3329" w:rsidP="002D3329">
            <w:pPr>
              <w:rPr>
                <w:highlight w:val="yellow"/>
              </w:rPr>
            </w:pPr>
            <w:commentRangeStart w:id="170"/>
            <w:r>
              <w:rPr>
                <w:highlight w:val="yellow"/>
              </w:rPr>
              <w:t>Yes</w:t>
            </w:r>
            <w:commentRangeEnd w:id="170"/>
            <w:r w:rsidR="00BB7BDC">
              <w:rPr>
                <w:rStyle w:val="CommentReference"/>
                <w:rFonts w:ascii="Times New Roman" w:eastAsia="Times New Roman" w:hAnsi="Times New Roman"/>
                <w:lang w:val="en-GB" w:eastAsia="en-GB"/>
              </w:rPr>
              <w:commentReference w:id="170"/>
            </w:r>
          </w:p>
        </w:tc>
      </w:tr>
    </w:tbl>
    <w:p w:rsidR="003162AB" w:rsidRPr="003162AB" w:rsidRDefault="003162AB" w:rsidP="003162AB">
      <w:pPr>
        <w:divId w:val="1548566716"/>
        <w:rPr>
          <w:lang w:val="en-GB"/>
        </w:rPr>
      </w:pPr>
    </w:p>
    <w:sectPr w:rsidR="003162AB" w:rsidRPr="003162AB" w:rsidSect="00B56A7D">
      <w:pgSz w:w="11906" w:h="16838"/>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tt" w:date="2012-09-12T10:28:00Z" w:initials="M">
    <w:p w:rsidR="00BD0097" w:rsidRDefault="00BD0097">
      <w:pPr>
        <w:pStyle w:val="CommentText"/>
      </w:pPr>
      <w:r>
        <w:rPr>
          <w:rStyle w:val="CommentReference"/>
        </w:rPr>
        <w:annotationRef/>
      </w:r>
      <w:r>
        <w:t>Totally vague, we need a way of at least giving some useful information. For instance, in circumstances x TTE is cost effective, in y not, in z unclear.</w:t>
      </w:r>
    </w:p>
  </w:comment>
  <w:comment w:id="2" w:author="Matt" w:date="2012-09-12T10:29:00Z" w:initials="M">
    <w:p w:rsidR="00BD0097" w:rsidRDefault="00BD0097">
      <w:pPr>
        <w:pStyle w:val="CommentText"/>
      </w:pPr>
      <w:r>
        <w:rPr>
          <w:rStyle w:val="CommentReference"/>
        </w:rPr>
        <w:annotationRef/>
      </w:r>
      <w:r>
        <w:t xml:space="preserve">Again too </w:t>
      </w:r>
      <w:proofErr w:type="spellStart"/>
      <w:r>
        <w:t>wishy</w:t>
      </w:r>
      <w:proofErr w:type="spellEnd"/>
      <w:r>
        <w:t xml:space="preserve"> washy. This should be the message in the comment above or at its vaguest. It appears that TTE is cost-effective in population P</w:t>
      </w:r>
    </w:p>
  </w:comment>
  <w:comment w:id="3" w:author="Matt" w:date="2012-09-12T13:00:00Z" w:initials="M">
    <w:p w:rsidR="00BB7BDC" w:rsidRDefault="00BB7BDC">
      <w:pPr>
        <w:pStyle w:val="CommentText"/>
      </w:pPr>
      <w:r>
        <w:rPr>
          <w:rStyle w:val="CommentReference"/>
        </w:rPr>
        <w:annotationRef/>
      </w:r>
      <w:r>
        <w:t>Somewhere we need a discussion of the CHADS2 score and the components</w:t>
      </w:r>
    </w:p>
  </w:comment>
  <w:comment w:id="8" w:author="Matt" w:date="2012-09-12T11:00:00Z" w:initials="M">
    <w:p w:rsidR="00577888" w:rsidRDefault="00577888">
      <w:pPr>
        <w:pStyle w:val="CommentText"/>
      </w:pPr>
      <w:r>
        <w:rPr>
          <w:rStyle w:val="CommentReference"/>
        </w:rPr>
        <w:annotationRef/>
      </w:r>
      <w:r>
        <w:t>Surely it isn’t only cost reasons why we want benefits to outweigh the risks? Start with ‘A range…’?</w:t>
      </w:r>
    </w:p>
  </w:comment>
  <w:comment w:id="9" w:author="Matt" w:date="2012-09-12T11:01:00Z" w:initials="M">
    <w:p w:rsidR="00E84302" w:rsidRDefault="00E84302">
      <w:pPr>
        <w:pStyle w:val="CommentText"/>
      </w:pPr>
      <w:r>
        <w:rPr>
          <w:rStyle w:val="CommentReference"/>
        </w:rPr>
        <w:annotationRef/>
      </w:r>
      <w:r>
        <w:t>Seems isolated, Move first sentence to before this?</w:t>
      </w:r>
    </w:p>
  </w:comment>
  <w:comment w:id="10" w:author="Matt" w:date="2012-09-12T11:02:00Z" w:initials="M">
    <w:p w:rsidR="00E84302" w:rsidRDefault="00E84302">
      <w:pPr>
        <w:pStyle w:val="CommentText"/>
      </w:pPr>
      <w:r>
        <w:rPr>
          <w:rStyle w:val="CommentReference"/>
        </w:rPr>
        <w:annotationRef/>
      </w:r>
      <w:r>
        <w:t>This reads as though cost-effectiveness is not an issue.</w:t>
      </w:r>
    </w:p>
  </w:comment>
  <w:comment w:id="11" w:author="Matt" w:date="2012-09-12T11:03:00Z" w:initials="M">
    <w:p w:rsidR="00E84302" w:rsidRDefault="00E84302">
      <w:pPr>
        <w:pStyle w:val="CommentText"/>
      </w:pPr>
      <w:r>
        <w:rPr>
          <w:rStyle w:val="CommentReference"/>
        </w:rPr>
        <w:annotationRef/>
      </w:r>
      <w:r>
        <w:t>This reads as though it is an individual clinician’s view. You go on to say decision to prescribe is based on CHADS2 which I could do.</w:t>
      </w:r>
    </w:p>
  </w:comment>
  <w:comment w:id="12" w:author="Matt" w:date="2012-09-12T11:05:00Z" w:initials="M">
    <w:p w:rsidR="00E84302" w:rsidRDefault="00E84302">
      <w:pPr>
        <w:pStyle w:val="CommentText"/>
      </w:pPr>
      <w:r>
        <w:rPr>
          <w:rStyle w:val="CommentReference"/>
        </w:rPr>
        <w:annotationRef/>
      </w:r>
      <w:r>
        <w:t>Somehow weave this first sentence later into the paragraph, otherwise it reads more like methods.</w:t>
      </w:r>
    </w:p>
  </w:comment>
  <w:comment w:id="21" w:author="Matt" w:date="2012-09-12T11:08:00Z" w:initials="M">
    <w:p w:rsidR="00E84302" w:rsidRDefault="00E84302">
      <w:pPr>
        <w:pStyle w:val="CommentText"/>
      </w:pPr>
      <w:r>
        <w:rPr>
          <w:rStyle w:val="CommentReference"/>
        </w:rPr>
        <w:annotationRef/>
      </w:r>
      <w:r>
        <w:t>I would be swapping this paragraph about.  LA ABN is important, can be detected on TTE</w:t>
      </w:r>
      <w:proofErr w:type="gramStart"/>
      <w:r>
        <w:t>,  and</w:t>
      </w:r>
      <w:proofErr w:type="gramEnd"/>
      <w:r>
        <w:t xml:space="preserve"> thus a gain can be derived from using  TTE alongside CHADS2</w:t>
      </w:r>
    </w:p>
  </w:comment>
  <w:comment w:id="26" w:author="Matt" w:date="2012-09-12T11:10:00Z" w:initials="M">
    <w:p w:rsidR="001B784A" w:rsidRDefault="001B784A">
      <w:pPr>
        <w:pStyle w:val="CommentText"/>
      </w:pPr>
      <w:r>
        <w:rPr>
          <w:rStyle w:val="CommentReference"/>
        </w:rPr>
        <w:annotationRef/>
      </w:r>
      <w:r>
        <w:t>Doesn’t make sense</w:t>
      </w:r>
    </w:p>
  </w:comment>
  <w:comment w:id="27" w:author="Matt" w:date="2012-09-12T11:35:00Z" w:initials="M">
    <w:p w:rsidR="001B784A" w:rsidRDefault="001B784A">
      <w:pPr>
        <w:pStyle w:val="CommentText"/>
      </w:pPr>
      <w:r>
        <w:rPr>
          <w:rStyle w:val="CommentReference"/>
        </w:rPr>
        <w:annotationRef/>
      </w:r>
      <w:r w:rsidR="00933B76">
        <w:t xml:space="preserve"> </w:t>
      </w:r>
      <w:proofErr w:type="gramStart"/>
      <w:r w:rsidR="00933B76">
        <w:t>give</w:t>
      </w:r>
      <w:proofErr w:type="gramEnd"/>
      <w:r w:rsidR="00933B76">
        <w:t xml:space="preserve"> more detail here</w:t>
      </w:r>
      <w:r w:rsidR="002F7CCE">
        <w:t xml:space="preserve">, or just </w:t>
      </w:r>
      <w:proofErr w:type="spellStart"/>
      <w:r w:rsidR="002F7CCE">
        <w:t>moit</w:t>
      </w:r>
      <w:proofErr w:type="spellEnd"/>
      <w:r w:rsidR="002F7CCE">
        <w:t xml:space="preserve"> here and then do all in one block</w:t>
      </w:r>
      <w:r w:rsidR="00933B76">
        <w:t>. At present this doesn’t make sense</w:t>
      </w:r>
    </w:p>
  </w:comment>
  <w:comment w:id="30" w:author="Matt" w:date="2012-09-12T10:30:00Z" w:initials="M">
    <w:p w:rsidR="00BD0097" w:rsidRDefault="00BD0097">
      <w:pPr>
        <w:pStyle w:val="CommentText"/>
      </w:pPr>
      <w:r>
        <w:rPr>
          <w:rStyle w:val="CommentReference"/>
        </w:rPr>
        <w:annotationRef/>
      </w:r>
      <w:r>
        <w:t>Have a quick look to see if secondary headings are in smaller text. I would make a distinction between these and the key headings.</w:t>
      </w:r>
    </w:p>
  </w:comment>
  <w:comment w:id="32" w:author="Matt" w:date="2012-09-12T11:14:00Z" w:initials="M">
    <w:p w:rsidR="00933B76" w:rsidRDefault="00933B76">
      <w:pPr>
        <w:pStyle w:val="CommentText"/>
      </w:pPr>
      <w:r>
        <w:rPr>
          <w:rStyle w:val="CommentReference"/>
        </w:rPr>
        <w:annotationRef/>
      </w:r>
      <w:r>
        <w:t xml:space="preserve">Decision makes it sound as if we are comparing the </w:t>
      </w:r>
      <w:proofErr w:type="spellStart"/>
      <w:r>
        <w:t>resutls</w:t>
      </w:r>
      <w:proofErr w:type="spellEnd"/>
    </w:p>
  </w:comment>
  <w:comment w:id="51" w:author="Matt" w:date="2012-09-12T11:31:00Z" w:initials="M">
    <w:p w:rsidR="002F7CCE" w:rsidRDefault="002F7CCE">
      <w:pPr>
        <w:pStyle w:val="CommentText"/>
      </w:pPr>
      <w:r>
        <w:rPr>
          <w:rStyle w:val="CommentReference"/>
        </w:rPr>
        <w:annotationRef/>
      </w:r>
      <w:proofErr w:type="gramStart"/>
      <w:r>
        <w:t>vague</w:t>
      </w:r>
      <w:proofErr w:type="gramEnd"/>
    </w:p>
  </w:comment>
  <w:comment w:id="52" w:author="Matt" w:date="2012-09-12T11:32:00Z" w:initials="M">
    <w:p w:rsidR="002F7CCE" w:rsidRDefault="002F7CCE">
      <w:pPr>
        <w:pStyle w:val="CommentText"/>
      </w:pPr>
      <w:r>
        <w:rPr>
          <w:rStyle w:val="CommentReference"/>
        </w:rPr>
        <w:annotationRef/>
      </w:r>
      <w:proofErr w:type="gramStart"/>
      <w:r>
        <w:t>ref</w:t>
      </w:r>
      <w:proofErr w:type="gramEnd"/>
      <w:r>
        <w:t xml:space="preserve"> required</w:t>
      </w:r>
    </w:p>
  </w:comment>
  <w:comment w:id="53" w:author="Matt" w:date="2012-09-12T11:32:00Z" w:initials="M">
    <w:p w:rsidR="002F7CCE" w:rsidRDefault="002F7CCE">
      <w:pPr>
        <w:pStyle w:val="CommentText"/>
      </w:pPr>
      <w:r>
        <w:rPr>
          <w:rStyle w:val="CommentReference"/>
        </w:rPr>
        <w:annotationRef/>
      </w:r>
      <w:proofErr w:type="gramStart"/>
      <w:r>
        <w:t>ditto</w:t>
      </w:r>
      <w:proofErr w:type="gramEnd"/>
    </w:p>
  </w:comment>
  <w:comment w:id="54" w:author="Matt" w:date="2012-09-12T11:36:00Z" w:initials="M">
    <w:p w:rsidR="002F7CCE" w:rsidRDefault="002F7CCE">
      <w:pPr>
        <w:pStyle w:val="CommentText"/>
      </w:pPr>
      <w:r>
        <w:rPr>
          <w:rStyle w:val="CommentReference"/>
        </w:rPr>
        <w:annotationRef/>
      </w:r>
      <w:r>
        <w:t>Consolidate with intro</w:t>
      </w:r>
    </w:p>
  </w:comment>
  <w:comment w:id="58" w:author="Matt" w:date="2012-09-12T12:12:00Z" w:initials="M">
    <w:p w:rsidR="00876B5A" w:rsidRDefault="00876B5A">
      <w:pPr>
        <w:pStyle w:val="CommentText"/>
      </w:pPr>
      <w:r>
        <w:rPr>
          <w:rStyle w:val="CommentReference"/>
        </w:rPr>
        <w:annotationRef/>
      </w:r>
      <w:r>
        <w:t>Poor heading</w:t>
      </w:r>
    </w:p>
  </w:comment>
  <w:comment w:id="83" w:author="Matt" w:date="2012-09-12T12:23:00Z" w:initials="M">
    <w:p w:rsidR="00BC79E5" w:rsidRDefault="00BC79E5">
      <w:pPr>
        <w:pStyle w:val="CommentText"/>
      </w:pPr>
      <w:r>
        <w:rPr>
          <w:rStyle w:val="CommentReference"/>
        </w:rPr>
        <w:annotationRef/>
      </w:r>
      <w:r>
        <w:t>I would add e removing OAC following bleed and put earlier as these are key model assumptions.</w:t>
      </w:r>
    </w:p>
  </w:comment>
  <w:comment w:id="86" w:author="Matt" w:date="2012-09-12T12:24:00Z" w:initials="M">
    <w:p w:rsidR="00BC79E5" w:rsidRDefault="00BC79E5">
      <w:pPr>
        <w:pStyle w:val="CommentText"/>
      </w:pPr>
      <w:r>
        <w:rPr>
          <w:rStyle w:val="CommentReference"/>
        </w:rPr>
        <w:annotationRef/>
      </w:r>
      <w:proofErr w:type="spellStart"/>
      <w:r>
        <w:t>Repition</w:t>
      </w:r>
      <w:proofErr w:type="spellEnd"/>
      <w:r>
        <w:t>?</w:t>
      </w:r>
    </w:p>
  </w:comment>
  <w:comment w:id="89" w:author="Matt" w:date="2012-09-12T12:25:00Z" w:initials="M">
    <w:p w:rsidR="00BC79E5" w:rsidRDefault="00BC79E5">
      <w:pPr>
        <w:pStyle w:val="CommentText"/>
      </w:pPr>
      <w:r>
        <w:rPr>
          <w:rStyle w:val="CommentReference"/>
        </w:rPr>
        <w:annotationRef/>
      </w:r>
      <w:r>
        <w:t>Do we have to alter these calculations if we are looking at Chads = 1?</w:t>
      </w:r>
    </w:p>
  </w:comment>
  <w:comment w:id="96" w:author="Matt" w:date="2012-09-12T12:36:00Z" w:initials="M">
    <w:p w:rsidR="007973DF" w:rsidRDefault="007973DF">
      <w:pPr>
        <w:pStyle w:val="CommentText"/>
      </w:pPr>
      <w:r>
        <w:rPr>
          <w:rStyle w:val="CommentReference"/>
        </w:rPr>
        <w:annotationRef/>
      </w:r>
      <w:r>
        <w:t>Not needed for MDM</w:t>
      </w:r>
    </w:p>
  </w:comment>
  <w:comment w:id="100" w:author="Matt" w:date="2012-09-12T12:42:00Z" w:initials="M">
    <w:p w:rsidR="00444C4D" w:rsidRDefault="00444C4D">
      <w:pPr>
        <w:pStyle w:val="CommentText"/>
      </w:pPr>
      <w:r>
        <w:rPr>
          <w:rStyle w:val="CommentReference"/>
        </w:rPr>
        <w:annotationRef/>
      </w:r>
      <w:r>
        <w:t>Tables 4 and 5 do not appear to be referenced.</w:t>
      </w:r>
    </w:p>
    <w:p w:rsidR="00444C4D" w:rsidRDefault="00444C4D">
      <w:pPr>
        <w:pStyle w:val="CommentText"/>
      </w:pPr>
    </w:p>
    <w:p w:rsidR="00444C4D" w:rsidRDefault="00444C4D">
      <w:pPr>
        <w:pStyle w:val="CommentText"/>
      </w:pPr>
      <w:r>
        <w:t>Needs renumbering?</w:t>
      </w:r>
    </w:p>
  </w:comment>
  <w:comment w:id="107" w:author="Matt" w:date="2012-09-12T12:44:00Z" w:initials="M">
    <w:p w:rsidR="00444C4D" w:rsidRDefault="00444C4D">
      <w:pPr>
        <w:pStyle w:val="CommentText"/>
      </w:pPr>
      <w:r>
        <w:rPr>
          <w:rStyle w:val="CommentReference"/>
        </w:rPr>
        <w:annotationRef/>
      </w:r>
      <w:r>
        <w:t>Need to state previously that in the analysis assumed max WTP of £50k</w:t>
      </w:r>
    </w:p>
  </w:comment>
  <w:comment w:id="110" w:author="Matt" w:date="2012-09-12T12:47:00Z" w:initials="M">
    <w:p w:rsidR="00444C4D" w:rsidRDefault="00444C4D">
      <w:pPr>
        <w:pStyle w:val="CommentText"/>
      </w:pPr>
      <w:r>
        <w:rPr>
          <w:rStyle w:val="CommentReference"/>
        </w:rPr>
        <w:annotationRef/>
      </w:r>
      <w:r>
        <w:t>No it doesn’t</w:t>
      </w:r>
      <w:r w:rsidR="00E5368F">
        <w:t>. Need to distinguish between probability and the best decision. Think Russian roulette.</w:t>
      </w:r>
    </w:p>
  </w:comment>
  <w:comment w:id="116" w:author="Matt" w:date="2012-09-12T12:48:00Z" w:initials="M">
    <w:p w:rsidR="00E5368F" w:rsidRDefault="00E5368F">
      <w:pPr>
        <w:pStyle w:val="CommentText"/>
      </w:pPr>
      <w:r>
        <w:rPr>
          <w:rStyle w:val="CommentReference"/>
        </w:rPr>
        <w:annotationRef/>
      </w:r>
      <w:r>
        <w:t>See earlier comment</w:t>
      </w:r>
    </w:p>
  </w:comment>
  <w:comment w:id="124" w:author="Matt" w:date="2012-09-12T12:55:00Z" w:initials="M">
    <w:p w:rsidR="00E5368F" w:rsidRDefault="00E5368F">
      <w:pPr>
        <w:pStyle w:val="CommentText"/>
      </w:pPr>
      <w:r>
        <w:rPr>
          <w:rStyle w:val="CommentReference"/>
        </w:rPr>
        <w:annotationRef/>
      </w:r>
      <w:r>
        <w:t xml:space="preserve">I would consider deleting this. The key think to have in the discussion is that it looks CE in all combos except where no-one is treated. Thus our model is suggestive that treating all </w:t>
      </w:r>
      <w:proofErr w:type="spellStart"/>
      <w:r>
        <w:t>patietns</w:t>
      </w:r>
      <w:proofErr w:type="spellEnd"/>
      <w:r>
        <w:t xml:space="preserve"> at a CHADS of 1 may be CE </w:t>
      </w:r>
    </w:p>
  </w:comment>
  <w:comment w:id="129" w:author="Matt" w:date="2012-09-12T13:03:00Z" w:initials="M">
    <w:p w:rsidR="00570EFD" w:rsidRDefault="00570EFD">
      <w:pPr>
        <w:pStyle w:val="CommentText"/>
      </w:pPr>
      <w:r>
        <w:rPr>
          <w:rStyle w:val="CommentReference"/>
        </w:rPr>
        <w:annotationRef/>
      </w:r>
      <w:r>
        <w:t>See my summary near T9</w:t>
      </w:r>
    </w:p>
  </w:comment>
  <w:comment w:id="130" w:author="Matt" w:date="2012-09-12T13:04:00Z" w:initials="M">
    <w:p w:rsidR="00570EFD" w:rsidRDefault="00570EFD">
      <w:pPr>
        <w:pStyle w:val="CommentText"/>
      </w:pPr>
      <w:r>
        <w:rPr>
          <w:rStyle w:val="CommentReference"/>
        </w:rPr>
        <w:annotationRef/>
      </w:r>
    </w:p>
  </w:comment>
  <w:comment w:id="138" w:author="Matt" w:date="2012-09-12T13:06:00Z" w:initials="M">
    <w:p w:rsidR="00570EFD" w:rsidRDefault="00570EFD">
      <w:pPr>
        <w:pStyle w:val="CommentText"/>
      </w:pPr>
      <w:r>
        <w:rPr>
          <w:rStyle w:val="CommentReference"/>
        </w:rPr>
        <w:annotationRef/>
      </w:r>
      <w:r>
        <w:t>First mention, needs to be in full and put into context.</w:t>
      </w:r>
    </w:p>
  </w:comment>
  <w:comment w:id="145" w:author="Matt" w:date="2012-09-12T13:09:00Z" w:initials="M">
    <w:p w:rsidR="00672785" w:rsidRDefault="00672785">
      <w:pPr>
        <w:pStyle w:val="CommentText"/>
      </w:pPr>
      <w:r>
        <w:rPr>
          <w:rStyle w:val="CommentReference"/>
        </w:rPr>
        <w:annotationRef/>
      </w:r>
      <w:r>
        <w:t>Need discussion on magic rock in Warf C=1</w:t>
      </w:r>
    </w:p>
  </w:comment>
  <w:comment w:id="146" w:author="Matt" w:date="2012-09-12T13:09:00Z" w:initials="M">
    <w:p w:rsidR="00672785" w:rsidRDefault="00672785">
      <w:pPr>
        <w:pStyle w:val="CommentText"/>
      </w:pPr>
      <w:r>
        <w:rPr>
          <w:rStyle w:val="CommentReference"/>
        </w:rPr>
        <w:annotationRef/>
      </w:r>
      <w:r>
        <w:t xml:space="preserve">Not is some cases. </w:t>
      </w:r>
    </w:p>
  </w:comment>
  <w:comment w:id="147" w:author="Matt" w:date="2012-09-12T13:09:00Z" w:initials="M">
    <w:p w:rsidR="00672785" w:rsidRDefault="00672785">
      <w:pPr>
        <w:pStyle w:val="CommentText"/>
      </w:pPr>
      <w:r>
        <w:rPr>
          <w:rStyle w:val="CommentReference"/>
        </w:rPr>
        <w:annotationRef/>
      </w:r>
      <w:r>
        <w:t>Did we say a UK perspective? If not add, Also do we believe the results are generalisable given it is going to an American journal?</w:t>
      </w:r>
    </w:p>
  </w:comment>
  <w:comment w:id="148" w:author="Matt" w:date="2012-09-12T13:11:00Z" w:initials="M">
    <w:p w:rsidR="00672785" w:rsidRDefault="00672785">
      <w:pPr>
        <w:pStyle w:val="CommentText"/>
      </w:pPr>
      <w:r>
        <w:rPr>
          <w:rStyle w:val="CommentReference"/>
        </w:rPr>
        <w:annotationRef/>
      </w:r>
      <w:r>
        <w:t>This reads more like a discussion. I want harder hitting / less vague conclusions here</w:t>
      </w:r>
    </w:p>
  </w:comment>
  <w:comment w:id="154" w:author="Matt" w:date="2012-09-12T12:37:00Z" w:initials="M">
    <w:p w:rsidR="00444C4D" w:rsidRDefault="00444C4D">
      <w:pPr>
        <w:pStyle w:val="CommentText"/>
      </w:pPr>
      <w:r>
        <w:rPr>
          <w:rStyle w:val="CommentReference"/>
        </w:rPr>
        <w:annotationRef/>
      </w:r>
      <w:r>
        <w:t>If we are going over the limit of Tabs and Figures put this in the text</w:t>
      </w:r>
    </w:p>
  </w:comment>
  <w:comment w:id="157" w:author="Matt" w:date="2012-09-12T12:16:00Z" w:initials="M">
    <w:p w:rsidR="00876B5A" w:rsidRDefault="00876B5A">
      <w:pPr>
        <w:pStyle w:val="CommentText"/>
      </w:pPr>
      <w:r>
        <w:rPr>
          <w:rStyle w:val="CommentReference"/>
        </w:rPr>
        <w:annotationRef/>
      </w:r>
      <w:r>
        <w:t>Experiment to see if this Table looks better in landscape?</w:t>
      </w:r>
    </w:p>
  </w:comment>
  <w:comment w:id="162" w:author="Matt" w:date="2012-09-12T12:39:00Z" w:initials="M">
    <w:p w:rsidR="00444C4D" w:rsidRDefault="00444C4D">
      <w:pPr>
        <w:pStyle w:val="CommentText"/>
      </w:pPr>
      <w:r>
        <w:rPr>
          <w:rStyle w:val="CommentReference"/>
        </w:rPr>
        <w:annotationRef/>
      </w:r>
      <w:r>
        <w:t>I say this was more a figure</w:t>
      </w:r>
    </w:p>
  </w:comment>
  <w:comment w:id="168" w:author="Matt" w:date="2012-09-12T12:58:00Z" w:initials="M">
    <w:p w:rsidR="00933C10" w:rsidRDefault="00933C10">
      <w:pPr>
        <w:pStyle w:val="CommentText"/>
      </w:pPr>
      <w:r>
        <w:rPr>
          <w:rStyle w:val="CommentReference"/>
        </w:rPr>
        <w:annotationRef/>
      </w:r>
      <w:r>
        <w:t>So isn’t this a Yes? I also can’t beli</w:t>
      </w:r>
      <w:r w:rsidR="00BB7BDC">
        <w:t>e</w:t>
      </w:r>
      <w:r>
        <w:t>ve it is dead on £30,000</w:t>
      </w:r>
    </w:p>
  </w:comment>
  <w:comment w:id="169" w:author="Matt" w:date="2012-09-12T12:56:00Z" w:initials="M">
    <w:p w:rsidR="00933C10" w:rsidRDefault="00933C10">
      <w:pPr>
        <w:pStyle w:val="CommentText"/>
      </w:pPr>
      <w:r>
        <w:rPr>
          <w:rStyle w:val="CommentReference"/>
        </w:rPr>
        <w:annotationRef/>
      </w:r>
      <w:r>
        <w:t>Not sure this column adds much</w:t>
      </w:r>
    </w:p>
  </w:comment>
  <w:comment w:id="170" w:author="Matt" w:date="2012-09-12T13:03:00Z" w:initials="M">
    <w:p w:rsidR="00BB7BDC" w:rsidRDefault="00BB7BDC">
      <w:pPr>
        <w:pStyle w:val="CommentText"/>
      </w:pPr>
      <w:r>
        <w:rPr>
          <w:rStyle w:val="CommentReference"/>
        </w:rPr>
        <w:annotationRef/>
      </w:r>
      <w:r>
        <w:t>Is there a nice simple message?</w:t>
      </w:r>
    </w:p>
    <w:p w:rsidR="00BB7BDC" w:rsidRDefault="00BB7BDC">
      <w:pPr>
        <w:pStyle w:val="CommentText"/>
      </w:pPr>
    </w:p>
    <w:p w:rsidR="00BB7BDC" w:rsidRDefault="00BB7BDC">
      <w:pPr>
        <w:pStyle w:val="CommentText"/>
      </w:pPr>
      <w:r>
        <w:t>TTE cost-effective for W and patients with C=1, not where C= 0</w:t>
      </w:r>
    </w:p>
    <w:p w:rsidR="00BB7BDC" w:rsidRDefault="00BB7BDC">
      <w:pPr>
        <w:pStyle w:val="CommentText"/>
      </w:pPr>
      <w:r>
        <w:t>.</w:t>
      </w:r>
    </w:p>
    <w:p w:rsidR="00BB7BDC" w:rsidRDefault="00BB7BDC">
      <w:pPr>
        <w:pStyle w:val="CommentText"/>
      </w:pPr>
      <w:r>
        <w:t>Is CE for R with patients aged 65 and C=0 assuming 30k, not at 20k and not at age 50</w:t>
      </w:r>
    </w:p>
    <w:p w:rsidR="00BB7BDC" w:rsidRDefault="00BB7BDC">
      <w:pPr>
        <w:pStyle w:val="CommentText"/>
      </w:pPr>
    </w:p>
    <w:p w:rsidR="00BB7BDC" w:rsidRDefault="00BB7BDC">
      <w:pPr>
        <w:pStyle w:val="CommentText"/>
      </w:pPr>
      <w:r>
        <w:t xml:space="preserve">Is CE for </w:t>
      </w:r>
      <w:r>
        <w:t>D</w:t>
      </w:r>
      <w:r>
        <w:t xml:space="preserve"> with patients aged 65 and C=</w:t>
      </w:r>
      <w:proofErr w:type="gramStart"/>
      <w:r>
        <w:t xml:space="preserve">0 </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097" w:rsidRDefault="00BD0097" w:rsidP="008D11C1">
      <w:r>
        <w:separator/>
      </w:r>
    </w:p>
  </w:endnote>
  <w:endnote w:type="continuationSeparator" w:id="0">
    <w:p w:rsidR="00BD0097" w:rsidRDefault="00BD0097" w:rsidP="008D1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80004"/>
      <w:docPartObj>
        <w:docPartGallery w:val="Page Numbers (Bottom of Page)"/>
        <w:docPartUnique/>
      </w:docPartObj>
    </w:sdtPr>
    <w:sdtContent>
      <w:p w:rsidR="00BD0097" w:rsidRDefault="00BD0097" w:rsidP="008D11C1">
        <w:pPr>
          <w:pStyle w:val="Footer"/>
        </w:pPr>
        <w:r>
          <w:fldChar w:fldCharType="begin"/>
        </w:r>
        <w:r>
          <w:instrText xml:space="preserve"> PAGE   \* MERGEFORMAT </w:instrText>
        </w:r>
        <w:r>
          <w:fldChar w:fldCharType="separate"/>
        </w:r>
        <w:r w:rsidR="00C3580C">
          <w:rPr>
            <w:noProof/>
          </w:rPr>
          <w:t>2</w:t>
        </w:r>
        <w:r>
          <w:rPr>
            <w:noProof/>
          </w:rPr>
          <w:fldChar w:fldCharType="end"/>
        </w:r>
      </w:p>
    </w:sdtContent>
  </w:sdt>
  <w:p w:rsidR="00BD0097" w:rsidRDefault="00BD0097" w:rsidP="008D1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097" w:rsidRDefault="00BD0097" w:rsidP="008D11C1">
      <w:r>
        <w:separator/>
      </w:r>
    </w:p>
  </w:footnote>
  <w:footnote w:type="continuationSeparator" w:id="0">
    <w:p w:rsidR="00BD0097" w:rsidRDefault="00BD0097" w:rsidP="008D11C1">
      <w:r>
        <w:continuationSeparator/>
      </w:r>
    </w:p>
  </w:footnote>
  <w:footnote w:id="1">
    <w:p w:rsidR="00BD0097" w:rsidRDefault="00BD0097">
      <w:pPr>
        <w:pStyle w:val="FootnoteText"/>
      </w:pPr>
      <w:r>
        <w:rPr>
          <w:rStyle w:val="FootnoteReference"/>
        </w:rPr>
        <w:footnoteRef/>
      </w:r>
      <w:r>
        <w:t xml:space="preserve"> The optimal strategy switches from no TTE to TTE at this MAICER.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5CE79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C1B82"/>
    <w:multiLevelType w:val="hybridMultilevel"/>
    <w:tmpl w:val="67080E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B5C9B"/>
    <w:multiLevelType w:val="hybridMultilevel"/>
    <w:tmpl w:val="9846306A"/>
    <w:lvl w:ilvl="0" w:tplc="2F2AB38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21DC38A2"/>
    <w:multiLevelType w:val="hybridMultilevel"/>
    <w:tmpl w:val="DDE08F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A0D73E4"/>
    <w:multiLevelType w:val="hybridMultilevel"/>
    <w:tmpl w:val="A9A00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592D76"/>
    <w:multiLevelType w:val="multilevel"/>
    <w:tmpl w:val="6624D892"/>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Restart w:val="1"/>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nsid w:val="37D231FA"/>
    <w:multiLevelType w:val="hybridMultilevel"/>
    <w:tmpl w:val="1D56AD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AA04CF9"/>
    <w:multiLevelType w:val="hybridMultilevel"/>
    <w:tmpl w:val="BD063D36"/>
    <w:lvl w:ilvl="0" w:tplc="4E7A15E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4B8C76BE"/>
    <w:multiLevelType w:val="hybridMultilevel"/>
    <w:tmpl w:val="53FAF2BE"/>
    <w:lvl w:ilvl="0" w:tplc="0BCCF44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4BBA72F4"/>
    <w:multiLevelType w:val="hybridMultilevel"/>
    <w:tmpl w:val="3CF04F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C9833C6"/>
    <w:multiLevelType w:val="hybridMultilevel"/>
    <w:tmpl w:val="0284D8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E0B235C"/>
    <w:multiLevelType w:val="hybridMultilevel"/>
    <w:tmpl w:val="E7AEC3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0CD7116"/>
    <w:multiLevelType w:val="hybridMultilevel"/>
    <w:tmpl w:val="AFFA7F72"/>
    <w:lvl w:ilvl="0" w:tplc="1EDE838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DBF7621"/>
    <w:multiLevelType w:val="hybridMultilevel"/>
    <w:tmpl w:val="10B2CB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lvl w:ilvl="0">
        <w:numFmt w:val="decimal"/>
        <w:pStyle w:val="Heading1"/>
        <w:lvlText w:val=""/>
        <w:lvlJc w:val="left"/>
      </w:lvl>
    </w:lvlOverride>
    <w:lvlOverride w:ilvl="1">
      <w:lvl w:ilvl="1">
        <w:numFmt w:val="decimal"/>
        <w:pStyle w:val="Heading2"/>
        <w:lvlText w:val=""/>
        <w:lvlJc w:val="left"/>
      </w:lvl>
    </w:lvlOverride>
    <w:lvlOverride w:ilvl="2">
      <w:lvl w:ilvl="2">
        <w:start w:val="1"/>
        <w:numFmt w:val="decimal"/>
        <w:pStyle w:val="Heading3"/>
        <w:lvlText w:val="%1.%2.%3."/>
        <w:lvlJc w:val="left"/>
        <w:pPr>
          <w:ind w:left="0" w:firstLine="0"/>
        </w:pPr>
        <w:rPr>
          <w:rFonts w:hint="default"/>
        </w:rPr>
      </w:lvl>
    </w:lvlOverride>
  </w:num>
  <w:num w:numId="2">
    <w:abstractNumId w:val="5"/>
  </w:num>
  <w:num w:numId="3">
    <w:abstractNumId w:val="1"/>
  </w:num>
  <w:num w:numId="4">
    <w:abstractNumId w:val="13"/>
  </w:num>
  <w:num w:numId="5">
    <w:abstractNumId w:val="9"/>
  </w:num>
  <w:num w:numId="6">
    <w:abstractNumId w:val="6"/>
  </w:num>
  <w:num w:numId="7">
    <w:abstractNumId w:val="3"/>
  </w:num>
  <w:num w:numId="8">
    <w:abstractNumId w:val="0"/>
  </w:num>
  <w:num w:numId="9">
    <w:abstractNumId w:val="11"/>
  </w:num>
  <w:num w:numId="10">
    <w:abstractNumId w:val="2"/>
  </w:num>
  <w:num w:numId="11">
    <w:abstractNumId w:val="12"/>
  </w:num>
  <w:num w:numId="12">
    <w:abstractNumId w:val="8"/>
  </w:num>
  <w:num w:numId="13">
    <w:abstractNumId w:val="7"/>
  </w:num>
  <w:num w:numId="14">
    <w:abstractNumId w:val="10"/>
  </w:num>
  <w:num w:numId="15">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259D1"/>
    <w:rsid w:val="00004236"/>
    <w:rsid w:val="00023D5D"/>
    <w:rsid w:val="0005390C"/>
    <w:rsid w:val="000804F2"/>
    <w:rsid w:val="00081AF9"/>
    <w:rsid w:val="000A4ABF"/>
    <w:rsid w:val="000B7AA1"/>
    <w:rsid w:val="000C54E6"/>
    <w:rsid w:val="000F1109"/>
    <w:rsid w:val="000F1748"/>
    <w:rsid w:val="001259D1"/>
    <w:rsid w:val="00155B53"/>
    <w:rsid w:val="00155DF4"/>
    <w:rsid w:val="00161B1F"/>
    <w:rsid w:val="00183C66"/>
    <w:rsid w:val="001B784A"/>
    <w:rsid w:val="001B7E26"/>
    <w:rsid w:val="002173F5"/>
    <w:rsid w:val="002379A0"/>
    <w:rsid w:val="00260232"/>
    <w:rsid w:val="00263B7C"/>
    <w:rsid w:val="00266451"/>
    <w:rsid w:val="00273A34"/>
    <w:rsid w:val="002857F0"/>
    <w:rsid w:val="002908BA"/>
    <w:rsid w:val="002970B4"/>
    <w:rsid w:val="002C4C31"/>
    <w:rsid w:val="002D3329"/>
    <w:rsid w:val="002F7CCE"/>
    <w:rsid w:val="00305A5B"/>
    <w:rsid w:val="00307F5F"/>
    <w:rsid w:val="00313F74"/>
    <w:rsid w:val="003162AB"/>
    <w:rsid w:val="00321AA3"/>
    <w:rsid w:val="003559AD"/>
    <w:rsid w:val="003562A1"/>
    <w:rsid w:val="00356EEF"/>
    <w:rsid w:val="00366B50"/>
    <w:rsid w:val="00374A9D"/>
    <w:rsid w:val="00374E80"/>
    <w:rsid w:val="00395BE3"/>
    <w:rsid w:val="00397282"/>
    <w:rsid w:val="00397705"/>
    <w:rsid w:val="003A388D"/>
    <w:rsid w:val="003A6116"/>
    <w:rsid w:val="003C217E"/>
    <w:rsid w:val="003E2C5D"/>
    <w:rsid w:val="003E2F7C"/>
    <w:rsid w:val="003F5221"/>
    <w:rsid w:val="00407CD7"/>
    <w:rsid w:val="004111A3"/>
    <w:rsid w:val="004323B5"/>
    <w:rsid w:val="00436D67"/>
    <w:rsid w:val="00440383"/>
    <w:rsid w:val="00444C4D"/>
    <w:rsid w:val="0044580B"/>
    <w:rsid w:val="00454436"/>
    <w:rsid w:val="0047004A"/>
    <w:rsid w:val="004850ED"/>
    <w:rsid w:val="00492057"/>
    <w:rsid w:val="004A0CFF"/>
    <w:rsid w:val="004B7B0B"/>
    <w:rsid w:val="004D5F6A"/>
    <w:rsid w:val="00500063"/>
    <w:rsid w:val="00501F33"/>
    <w:rsid w:val="00512460"/>
    <w:rsid w:val="00515AEC"/>
    <w:rsid w:val="00536C35"/>
    <w:rsid w:val="00542E72"/>
    <w:rsid w:val="0055657D"/>
    <w:rsid w:val="00570EFD"/>
    <w:rsid w:val="00577888"/>
    <w:rsid w:val="005A2BAB"/>
    <w:rsid w:val="005B26D5"/>
    <w:rsid w:val="005B4084"/>
    <w:rsid w:val="005E46D7"/>
    <w:rsid w:val="00604F56"/>
    <w:rsid w:val="00605BB7"/>
    <w:rsid w:val="00606B8D"/>
    <w:rsid w:val="006071D2"/>
    <w:rsid w:val="0061601D"/>
    <w:rsid w:val="00640262"/>
    <w:rsid w:val="00654FFC"/>
    <w:rsid w:val="00655A1D"/>
    <w:rsid w:val="00657538"/>
    <w:rsid w:val="00665212"/>
    <w:rsid w:val="00670364"/>
    <w:rsid w:val="00672785"/>
    <w:rsid w:val="006B480A"/>
    <w:rsid w:val="006B7EC6"/>
    <w:rsid w:val="006C6A74"/>
    <w:rsid w:val="006D7B3B"/>
    <w:rsid w:val="006E020D"/>
    <w:rsid w:val="0070222B"/>
    <w:rsid w:val="0071040B"/>
    <w:rsid w:val="00715C19"/>
    <w:rsid w:val="00736D21"/>
    <w:rsid w:val="007461E7"/>
    <w:rsid w:val="00772D0B"/>
    <w:rsid w:val="00795047"/>
    <w:rsid w:val="00796E10"/>
    <w:rsid w:val="007973DF"/>
    <w:rsid w:val="007B0965"/>
    <w:rsid w:val="007B765A"/>
    <w:rsid w:val="007D019C"/>
    <w:rsid w:val="00820F9B"/>
    <w:rsid w:val="00834F71"/>
    <w:rsid w:val="00850455"/>
    <w:rsid w:val="008539B5"/>
    <w:rsid w:val="00862C39"/>
    <w:rsid w:val="00867ABA"/>
    <w:rsid w:val="00875B61"/>
    <w:rsid w:val="00876B5A"/>
    <w:rsid w:val="008864FC"/>
    <w:rsid w:val="00894960"/>
    <w:rsid w:val="0089571D"/>
    <w:rsid w:val="008C72E4"/>
    <w:rsid w:val="008D11C1"/>
    <w:rsid w:val="008D613B"/>
    <w:rsid w:val="00903CA6"/>
    <w:rsid w:val="00920A0B"/>
    <w:rsid w:val="00930CCB"/>
    <w:rsid w:val="00932F8B"/>
    <w:rsid w:val="00933B76"/>
    <w:rsid w:val="00933C10"/>
    <w:rsid w:val="0094141C"/>
    <w:rsid w:val="00972322"/>
    <w:rsid w:val="00974077"/>
    <w:rsid w:val="00983B8D"/>
    <w:rsid w:val="009840A6"/>
    <w:rsid w:val="0098691C"/>
    <w:rsid w:val="00997914"/>
    <w:rsid w:val="009A59BC"/>
    <w:rsid w:val="009B513D"/>
    <w:rsid w:val="009B762A"/>
    <w:rsid w:val="009C0DBF"/>
    <w:rsid w:val="009C2038"/>
    <w:rsid w:val="009C2BE1"/>
    <w:rsid w:val="009C7509"/>
    <w:rsid w:val="009F27B4"/>
    <w:rsid w:val="00A0005C"/>
    <w:rsid w:val="00A059E1"/>
    <w:rsid w:val="00A07773"/>
    <w:rsid w:val="00A12911"/>
    <w:rsid w:val="00A40066"/>
    <w:rsid w:val="00A42D14"/>
    <w:rsid w:val="00A541AC"/>
    <w:rsid w:val="00A8404E"/>
    <w:rsid w:val="00A84C60"/>
    <w:rsid w:val="00A96DA4"/>
    <w:rsid w:val="00AC692E"/>
    <w:rsid w:val="00AD6705"/>
    <w:rsid w:val="00AE69C3"/>
    <w:rsid w:val="00AF094E"/>
    <w:rsid w:val="00B1326A"/>
    <w:rsid w:val="00B14037"/>
    <w:rsid w:val="00B24433"/>
    <w:rsid w:val="00B325C3"/>
    <w:rsid w:val="00B37EDA"/>
    <w:rsid w:val="00B43839"/>
    <w:rsid w:val="00B56A7D"/>
    <w:rsid w:val="00B577E8"/>
    <w:rsid w:val="00B7598B"/>
    <w:rsid w:val="00B819AE"/>
    <w:rsid w:val="00BB7BDC"/>
    <w:rsid w:val="00BC4AAE"/>
    <w:rsid w:val="00BC79E5"/>
    <w:rsid w:val="00BD0097"/>
    <w:rsid w:val="00BD4F95"/>
    <w:rsid w:val="00C007A4"/>
    <w:rsid w:val="00C23AC0"/>
    <w:rsid w:val="00C3051A"/>
    <w:rsid w:val="00C3580C"/>
    <w:rsid w:val="00C42A71"/>
    <w:rsid w:val="00C46C92"/>
    <w:rsid w:val="00C6586B"/>
    <w:rsid w:val="00CB6661"/>
    <w:rsid w:val="00CE585A"/>
    <w:rsid w:val="00CE68A8"/>
    <w:rsid w:val="00CE721E"/>
    <w:rsid w:val="00CF007B"/>
    <w:rsid w:val="00CF1136"/>
    <w:rsid w:val="00D103FA"/>
    <w:rsid w:val="00D200D6"/>
    <w:rsid w:val="00D20CA0"/>
    <w:rsid w:val="00D34DE7"/>
    <w:rsid w:val="00D57902"/>
    <w:rsid w:val="00D65C68"/>
    <w:rsid w:val="00D67B2F"/>
    <w:rsid w:val="00D828F2"/>
    <w:rsid w:val="00DC17EE"/>
    <w:rsid w:val="00DC2BB2"/>
    <w:rsid w:val="00DC628D"/>
    <w:rsid w:val="00DD5C22"/>
    <w:rsid w:val="00DF4463"/>
    <w:rsid w:val="00DF7E46"/>
    <w:rsid w:val="00E00A0D"/>
    <w:rsid w:val="00E13288"/>
    <w:rsid w:val="00E2513B"/>
    <w:rsid w:val="00E36064"/>
    <w:rsid w:val="00E36870"/>
    <w:rsid w:val="00E5262E"/>
    <w:rsid w:val="00E5368F"/>
    <w:rsid w:val="00E55A94"/>
    <w:rsid w:val="00E55C64"/>
    <w:rsid w:val="00E57550"/>
    <w:rsid w:val="00E74F07"/>
    <w:rsid w:val="00E84302"/>
    <w:rsid w:val="00E93B06"/>
    <w:rsid w:val="00E97667"/>
    <w:rsid w:val="00EB3ED4"/>
    <w:rsid w:val="00EB5AE5"/>
    <w:rsid w:val="00EB5B27"/>
    <w:rsid w:val="00ED065B"/>
    <w:rsid w:val="00ED1CB5"/>
    <w:rsid w:val="00EF7137"/>
    <w:rsid w:val="00F15320"/>
    <w:rsid w:val="00F406A5"/>
    <w:rsid w:val="00F5273F"/>
    <w:rsid w:val="00F54A94"/>
    <w:rsid w:val="00F91783"/>
    <w:rsid w:val="00FB3E31"/>
    <w:rsid w:val="00FB4677"/>
    <w:rsid w:val="00FC1604"/>
    <w:rsid w:val="00FD3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1C1"/>
    <w:pPr>
      <w:spacing w:line="360" w:lineRule="auto"/>
      <w:jc w:val="both"/>
    </w:pPr>
  </w:style>
  <w:style w:type="paragraph" w:styleId="Heading1">
    <w:name w:val="heading 1"/>
    <w:next w:val="Normal"/>
    <w:link w:val="Heading1Char"/>
    <w:uiPriority w:val="9"/>
    <w:qFormat/>
    <w:rsid w:val="00B43839"/>
    <w:pPr>
      <w:numPr>
        <w:numId w:val="1"/>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43839"/>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B43839"/>
    <w:pPr>
      <w:numPr>
        <w:ilvl w:val="2"/>
      </w:numPr>
      <w:spacing w:line="271" w:lineRule="auto"/>
      <w:outlineLvl w:val="2"/>
    </w:pPr>
    <w:rPr>
      <w:bCs/>
      <w:i w:val="0"/>
      <w:sz w:val="28"/>
    </w:rPr>
  </w:style>
  <w:style w:type="paragraph" w:styleId="Heading4">
    <w:name w:val="heading 4"/>
    <w:basedOn w:val="Heading3"/>
    <w:next w:val="Normal"/>
    <w:link w:val="Heading4Char"/>
    <w:uiPriority w:val="9"/>
    <w:unhideWhenUsed/>
    <w:qFormat/>
    <w:rsid w:val="008539B5"/>
    <w:pPr>
      <w:numPr>
        <w:ilvl w:val="3"/>
      </w:numPr>
      <w:outlineLvl w:val="3"/>
    </w:pPr>
    <w:rPr>
      <w:bCs w:val="0"/>
      <w:i/>
      <w:iCs/>
    </w:rPr>
  </w:style>
  <w:style w:type="paragraph" w:styleId="Heading5">
    <w:name w:val="heading 5"/>
    <w:basedOn w:val="Heading4"/>
    <w:next w:val="Normal"/>
    <w:link w:val="Heading5Char"/>
    <w:uiPriority w:val="9"/>
    <w:unhideWhenUsed/>
    <w:qFormat/>
    <w:rsid w:val="008539B5"/>
    <w:pPr>
      <w:numPr>
        <w:ilvl w:val="4"/>
      </w:numPr>
      <w:outlineLvl w:val="4"/>
    </w:pPr>
    <w:rPr>
      <w:b w:val="0"/>
      <w:bCs/>
    </w:rPr>
  </w:style>
  <w:style w:type="paragraph" w:styleId="Heading6">
    <w:name w:val="heading 6"/>
    <w:basedOn w:val="Heading5"/>
    <w:next w:val="Normal"/>
    <w:link w:val="Heading6Char"/>
    <w:uiPriority w:val="9"/>
    <w:semiHidden/>
    <w:unhideWhenUsed/>
    <w:qFormat/>
    <w:rsid w:val="00B14037"/>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B43839"/>
    <w:pPr>
      <w:numPr>
        <w:ilvl w:val="6"/>
      </w:numPr>
      <w:outlineLvl w:val="6"/>
    </w:pPr>
    <w:rPr>
      <w:i/>
      <w:iCs/>
    </w:rPr>
  </w:style>
  <w:style w:type="paragraph" w:styleId="Heading8">
    <w:name w:val="heading 8"/>
    <w:basedOn w:val="Heading7"/>
    <w:next w:val="Normal"/>
    <w:link w:val="Heading8Char"/>
    <w:uiPriority w:val="9"/>
    <w:semiHidden/>
    <w:unhideWhenUsed/>
    <w:qFormat/>
    <w:rsid w:val="00B43839"/>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B43839"/>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83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B43839"/>
    <w:rPr>
      <w:rFonts w:asciiTheme="majorHAnsi" w:eastAsiaTheme="majorEastAsia" w:hAnsiTheme="majorHAnsi" w:cstheme="majorBidi"/>
      <w:b/>
      <w:i/>
      <w:sz w:val="32"/>
      <w:szCs w:val="26"/>
    </w:rPr>
  </w:style>
  <w:style w:type="character" w:customStyle="1" w:styleId="Heading3Char">
    <w:name w:val="Heading 3 Char"/>
    <w:basedOn w:val="DefaultParagraphFont"/>
    <w:link w:val="Heading3"/>
    <w:uiPriority w:val="9"/>
    <w:rsid w:val="00B43839"/>
    <w:rPr>
      <w:rFonts w:asciiTheme="majorHAnsi" w:eastAsiaTheme="majorEastAsia" w:hAnsiTheme="majorHAnsi" w:cstheme="majorBidi"/>
      <w:b/>
      <w:bCs/>
      <w:sz w:val="28"/>
      <w:szCs w:val="26"/>
    </w:rPr>
  </w:style>
  <w:style w:type="character" w:customStyle="1" w:styleId="Heading4Char">
    <w:name w:val="Heading 4 Char"/>
    <w:basedOn w:val="DefaultParagraphFont"/>
    <w:link w:val="Heading4"/>
    <w:uiPriority w:val="9"/>
    <w:rsid w:val="008539B5"/>
    <w:rPr>
      <w:rFonts w:asciiTheme="majorHAnsi" w:eastAsiaTheme="majorEastAsia" w:hAnsiTheme="majorHAnsi" w:cstheme="majorBidi"/>
      <w:b/>
      <w:i/>
      <w:iCs/>
      <w:sz w:val="28"/>
      <w:szCs w:val="26"/>
    </w:rPr>
  </w:style>
  <w:style w:type="character" w:customStyle="1" w:styleId="Heading5Char">
    <w:name w:val="Heading 5 Char"/>
    <w:basedOn w:val="DefaultParagraphFont"/>
    <w:link w:val="Heading5"/>
    <w:uiPriority w:val="9"/>
    <w:rsid w:val="008539B5"/>
    <w:rPr>
      <w:rFonts w:asciiTheme="majorHAnsi" w:eastAsiaTheme="majorEastAsia" w:hAnsiTheme="majorHAnsi" w:cstheme="majorBidi"/>
      <w:bCs/>
      <w:i/>
      <w:iCs/>
      <w:sz w:val="28"/>
      <w:szCs w:val="26"/>
    </w:rPr>
  </w:style>
  <w:style w:type="character" w:customStyle="1" w:styleId="Heading6Char">
    <w:name w:val="Heading 6 Char"/>
    <w:basedOn w:val="DefaultParagraphFont"/>
    <w:link w:val="Heading6"/>
    <w:uiPriority w:val="9"/>
    <w:semiHidden/>
    <w:rsid w:val="00B14037"/>
    <w:rPr>
      <w:rFonts w:asciiTheme="majorHAnsi" w:eastAsiaTheme="majorEastAsia" w:hAnsiTheme="majorHAnsi" w:cstheme="majorBidi"/>
      <w:b/>
      <w:sz w:val="28"/>
      <w:szCs w:val="26"/>
    </w:rPr>
  </w:style>
  <w:style w:type="character" w:customStyle="1" w:styleId="Heading7Char">
    <w:name w:val="Heading 7 Char"/>
    <w:basedOn w:val="DefaultParagraphFont"/>
    <w:link w:val="Heading7"/>
    <w:uiPriority w:val="9"/>
    <w:semiHidden/>
    <w:rsid w:val="00B43839"/>
    <w:rPr>
      <w:rFonts w:asciiTheme="majorHAnsi" w:eastAsiaTheme="majorEastAsia" w:hAnsiTheme="majorHAnsi" w:cstheme="majorBidi"/>
      <w:b/>
      <w:i/>
      <w:iCs/>
      <w:sz w:val="28"/>
      <w:szCs w:val="26"/>
    </w:rPr>
  </w:style>
  <w:style w:type="character" w:customStyle="1" w:styleId="Heading8Char">
    <w:name w:val="Heading 8 Char"/>
    <w:basedOn w:val="DefaultParagraphFont"/>
    <w:link w:val="Heading8"/>
    <w:uiPriority w:val="9"/>
    <w:semiHidden/>
    <w:rsid w:val="00B43839"/>
    <w:rPr>
      <w:rFonts w:asciiTheme="majorHAnsi" w:eastAsiaTheme="majorEastAsia" w:hAnsiTheme="majorHAnsi" w:cstheme="majorBidi"/>
      <w:b/>
      <w:i/>
      <w:iCs/>
      <w:sz w:val="20"/>
      <w:szCs w:val="20"/>
    </w:rPr>
  </w:style>
  <w:style w:type="character" w:customStyle="1" w:styleId="Heading9Char">
    <w:name w:val="Heading 9 Char"/>
    <w:basedOn w:val="DefaultParagraphFont"/>
    <w:link w:val="Heading9"/>
    <w:uiPriority w:val="9"/>
    <w:semiHidden/>
    <w:rsid w:val="00B43839"/>
    <w:rPr>
      <w:rFonts w:asciiTheme="majorHAnsi" w:eastAsiaTheme="majorEastAsia" w:hAnsiTheme="majorHAnsi" w:cstheme="majorBidi"/>
      <w:b/>
      <w:spacing w:val="5"/>
      <w:sz w:val="20"/>
      <w:szCs w:val="20"/>
    </w:rPr>
  </w:style>
  <w:style w:type="paragraph" w:styleId="Title">
    <w:name w:val="Title"/>
    <w:basedOn w:val="Normal"/>
    <w:next w:val="Normal"/>
    <w:link w:val="TitleChar"/>
    <w:uiPriority w:val="10"/>
    <w:qFormat/>
    <w:rsid w:val="001259D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59D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59D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59D1"/>
    <w:rPr>
      <w:rFonts w:asciiTheme="majorHAnsi" w:eastAsiaTheme="majorEastAsia" w:hAnsiTheme="majorHAnsi" w:cstheme="majorBidi"/>
      <w:i/>
      <w:iCs/>
      <w:spacing w:val="13"/>
      <w:sz w:val="24"/>
      <w:szCs w:val="24"/>
    </w:rPr>
  </w:style>
  <w:style w:type="character" w:styleId="Strong">
    <w:name w:val="Strong"/>
    <w:uiPriority w:val="22"/>
    <w:qFormat/>
    <w:rsid w:val="001259D1"/>
    <w:rPr>
      <w:b/>
      <w:bCs/>
    </w:rPr>
  </w:style>
  <w:style w:type="character" w:styleId="Emphasis">
    <w:name w:val="Emphasis"/>
    <w:uiPriority w:val="20"/>
    <w:qFormat/>
    <w:rsid w:val="001259D1"/>
    <w:rPr>
      <w:b/>
      <w:bCs/>
      <w:i/>
      <w:iCs/>
      <w:spacing w:val="10"/>
      <w:bdr w:val="none" w:sz="0" w:space="0" w:color="auto"/>
      <w:shd w:val="clear" w:color="auto" w:fill="auto"/>
    </w:rPr>
  </w:style>
  <w:style w:type="paragraph" w:styleId="NoSpacing">
    <w:name w:val="No Spacing"/>
    <w:basedOn w:val="Normal"/>
    <w:uiPriority w:val="1"/>
    <w:qFormat/>
    <w:rsid w:val="001259D1"/>
    <w:pPr>
      <w:spacing w:after="0" w:line="240" w:lineRule="auto"/>
    </w:pPr>
  </w:style>
  <w:style w:type="paragraph" w:styleId="ListParagraph">
    <w:name w:val="List Paragraph"/>
    <w:basedOn w:val="Normal"/>
    <w:uiPriority w:val="34"/>
    <w:qFormat/>
    <w:rsid w:val="001259D1"/>
    <w:pPr>
      <w:ind w:left="720"/>
      <w:contextualSpacing/>
    </w:pPr>
  </w:style>
  <w:style w:type="paragraph" w:styleId="Quote">
    <w:name w:val="Quote"/>
    <w:basedOn w:val="Normal"/>
    <w:next w:val="Normal"/>
    <w:link w:val="QuoteChar"/>
    <w:uiPriority w:val="29"/>
    <w:qFormat/>
    <w:rsid w:val="001259D1"/>
    <w:pPr>
      <w:spacing w:before="200" w:after="0"/>
      <w:ind w:left="360" w:right="360"/>
    </w:pPr>
    <w:rPr>
      <w:i/>
      <w:iCs/>
    </w:rPr>
  </w:style>
  <w:style w:type="character" w:customStyle="1" w:styleId="QuoteChar">
    <w:name w:val="Quote Char"/>
    <w:basedOn w:val="DefaultParagraphFont"/>
    <w:link w:val="Quote"/>
    <w:uiPriority w:val="29"/>
    <w:rsid w:val="001259D1"/>
    <w:rPr>
      <w:i/>
      <w:iCs/>
    </w:rPr>
  </w:style>
  <w:style w:type="paragraph" w:styleId="IntenseQuote">
    <w:name w:val="Intense Quote"/>
    <w:basedOn w:val="Normal"/>
    <w:next w:val="Normal"/>
    <w:link w:val="IntenseQuoteChar"/>
    <w:uiPriority w:val="30"/>
    <w:qFormat/>
    <w:rsid w:val="001259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1259D1"/>
    <w:rPr>
      <w:b/>
      <w:bCs/>
      <w:i/>
      <w:iCs/>
    </w:rPr>
  </w:style>
  <w:style w:type="character" w:styleId="SubtleEmphasis">
    <w:name w:val="Subtle Emphasis"/>
    <w:uiPriority w:val="19"/>
    <w:qFormat/>
    <w:rsid w:val="001259D1"/>
    <w:rPr>
      <w:i/>
      <w:iCs/>
    </w:rPr>
  </w:style>
  <w:style w:type="character" w:styleId="IntenseEmphasis">
    <w:name w:val="Intense Emphasis"/>
    <w:uiPriority w:val="21"/>
    <w:qFormat/>
    <w:rsid w:val="001259D1"/>
    <w:rPr>
      <w:b/>
      <w:bCs/>
    </w:rPr>
  </w:style>
  <w:style w:type="character" w:styleId="SubtleReference">
    <w:name w:val="Subtle Reference"/>
    <w:uiPriority w:val="31"/>
    <w:qFormat/>
    <w:rsid w:val="001259D1"/>
    <w:rPr>
      <w:smallCaps/>
    </w:rPr>
  </w:style>
  <w:style w:type="character" w:styleId="IntenseReference">
    <w:name w:val="Intense Reference"/>
    <w:uiPriority w:val="32"/>
    <w:qFormat/>
    <w:rsid w:val="001259D1"/>
    <w:rPr>
      <w:smallCaps/>
      <w:spacing w:val="5"/>
      <w:u w:val="single"/>
    </w:rPr>
  </w:style>
  <w:style w:type="character" w:styleId="BookTitle">
    <w:name w:val="Book Title"/>
    <w:uiPriority w:val="33"/>
    <w:qFormat/>
    <w:rsid w:val="001259D1"/>
    <w:rPr>
      <w:i/>
      <w:iCs/>
      <w:smallCaps/>
      <w:spacing w:val="5"/>
    </w:rPr>
  </w:style>
  <w:style w:type="paragraph" w:styleId="TOCHeading">
    <w:name w:val="TOC Heading"/>
    <w:basedOn w:val="Heading1"/>
    <w:next w:val="Normal"/>
    <w:uiPriority w:val="39"/>
    <w:semiHidden/>
    <w:unhideWhenUsed/>
    <w:qFormat/>
    <w:rsid w:val="001259D1"/>
    <w:pPr>
      <w:outlineLvl w:val="9"/>
    </w:pPr>
  </w:style>
  <w:style w:type="numbering" w:customStyle="1" w:styleId="Headings">
    <w:name w:val="Headings"/>
    <w:uiPriority w:val="99"/>
    <w:rsid w:val="00B43839"/>
    <w:pPr>
      <w:numPr>
        <w:numId w:val="2"/>
      </w:numPr>
    </w:pPr>
  </w:style>
  <w:style w:type="paragraph" w:styleId="FootnoteText">
    <w:name w:val="footnote text"/>
    <w:basedOn w:val="Normal"/>
    <w:link w:val="FootnoteTextChar"/>
    <w:uiPriority w:val="99"/>
    <w:semiHidden/>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FootnoteTextChar">
    <w:name w:val="Footnote Text Char"/>
    <w:basedOn w:val="DefaultParagraphFont"/>
    <w:link w:val="FootnoteText"/>
    <w:uiPriority w:val="99"/>
    <w:semiHidden/>
    <w:rsid w:val="00715C19"/>
    <w:rPr>
      <w:rFonts w:ascii="Times New Roman" w:eastAsia="Times New Roman" w:hAnsi="Times New Roman" w:cs="Times New Roman"/>
      <w:sz w:val="20"/>
      <w:szCs w:val="20"/>
      <w:lang w:val="en-GB" w:eastAsia="en-GB" w:bidi="ar-SA"/>
    </w:rPr>
  </w:style>
  <w:style w:type="character" w:styleId="FootnoteReference">
    <w:name w:val="footnote reference"/>
    <w:basedOn w:val="DefaultParagraphFont"/>
    <w:uiPriority w:val="99"/>
    <w:semiHidden/>
    <w:rsid w:val="00715C19"/>
    <w:rPr>
      <w:vertAlign w:val="superscript"/>
    </w:rPr>
  </w:style>
  <w:style w:type="paragraph" w:styleId="Header">
    <w:name w:val="header"/>
    <w:link w:val="HeaderChar"/>
    <w:uiPriority w:val="99"/>
    <w:rsid w:val="00715C19"/>
    <w:pPr>
      <w:tabs>
        <w:tab w:val="center" w:pos="4153"/>
        <w:tab w:val="right" w:pos="8306"/>
      </w:tabs>
    </w:pPr>
    <w:rPr>
      <w:rFonts w:ascii="Times New Roman" w:eastAsia="Times New Roman" w:hAnsi="Times New Roman" w:cs="Times New Roman"/>
      <w:sz w:val="24"/>
      <w:szCs w:val="24"/>
      <w:lang w:val="en-GB" w:eastAsia="en-GB" w:bidi="ar-SA"/>
    </w:rPr>
  </w:style>
  <w:style w:type="character" w:customStyle="1" w:styleId="HeaderChar">
    <w:name w:val="Header Char"/>
    <w:basedOn w:val="DefaultParagraphFont"/>
    <w:link w:val="Header"/>
    <w:uiPriority w:val="99"/>
    <w:rsid w:val="00715C19"/>
    <w:rPr>
      <w:rFonts w:ascii="Times New Roman" w:eastAsia="Times New Roman" w:hAnsi="Times New Roman" w:cs="Times New Roman"/>
      <w:sz w:val="24"/>
      <w:szCs w:val="24"/>
      <w:lang w:val="en-GB" w:eastAsia="en-GB" w:bidi="ar-SA"/>
    </w:rPr>
  </w:style>
  <w:style w:type="character" w:styleId="Hyperlink">
    <w:name w:val="Hyperlink"/>
    <w:basedOn w:val="DefaultParagraphFont"/>
    <w:uiPriority w:val="99"/>
    <w:rsid w:val="00715C19"/>
    <w:rPr>
      <w:color w:val="0000FF"/>
      <w:u w:val="single"/>
    </w:rPr>
  </w:style>
  <w:style w:type="numbering" w:customStyle="1" w:styleId="NoList1">
    <w:name w:val="No List1"/>
    <w:next w:val="NoList"/>
    <w:uiPriority w:val="99"/>
    <w:semiHidden/>
    <w:unhideWhenUsed/>
    <w:rsid w:val="00715C19"/>
  </w:style>
  <w:style w:type="table" w:styleId="TableGrid">
    <w:name w:val="Table Grid"/>
    <w:basedOn w:val="TableNormal"/>
    <w:uiPriority w:val="59"/>
    <w:rsid w:val="00715C19"/>
    <w:pPr>
      <w:spacing w:after="0" w:line="240" w:lineRule="auto"/>
    </w:pPr>
    <w:rPr>
      <w:rFonts w:ascii="Calibri" w:eastAsia="Calibri" w:hAnsi="Calibri"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
    <w:name w:val="No List2"/>
    <w:next w:val="NoList"/>
    <w:uiPriority w:val="99"/>
    <w:semiHidden/>
    <w:unhideWhenUsed/>
    <w:rsid w:val="00715C19"/>
  </w:style>
  <w:style w:type="numbering" w:customStyle="1" w:styleId="NoList3">
    <w:name w:val="No List3"/>
    <w:next w:val="NoList"/>
    <w:uiPriority w:val="99"/>
    <w:semiHidden/>
    <w:unhideWhenUsed/>
    <w:rsid w:val="00715C19"/>
  </w:style>
  <w:style w:type="paragraph" w:customStyle="1" w:styleId="Default">
    <w:name w:val="Default"/>
    <w:rsid w:val="00715C19"/>
    <w:pPr>
      <w:autoSpaceDE w:val="0"/>
      <w:autoSpaceDN w:val="0"/>
      <w:adjustRightInd w:val="0"/>
      <w:spacing w:after="0" w:line="240" w:lineRule="auto"/>
    </w:pPr>
    <w:rPr>
      <w:rFonts w:ascii="Arial" w:eastAsia="Times New Roman" w:hAnsi="Arial" w:cs="Arial"/>
      <w:color w:val="000000"/>
      <w:sz w:val="24"/>
      <w:szCs w:val="24"/>
      <w:lang w:bidi="ar-SA"/>
    </w:rPr>
  </w:style>
  <w:style w:type="table" w:customStyle="1" w:styleId="TableGrid1">
    <w:name w:val="Table Grid1"/>
    <w:basedOn w:val="TableNormal"/>
    <w:next w:val="TableGrid"/>
    <w:uiPriority w:val="59"/>
    <w:rsid w:val="00715C19"/>
    <w:pPr>
      <w:spacing w:after="0" w:line="240" w:lineRule="auto"/>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15C19"/>
    <w:rPr>
      <w:sz w:val="16"/>
      <w:szCs w:val="16"/>
    </w:rPr>
  </w:style>
  <w:style w:type="paragraph" w:styleId="CommentText">
    <w:name w:val="annotation text"/>
    <w:basedOn w:val="Normal"/>
    <w:link w:val="CommentTextChar"/>
    <w:uiPriority w:val="99"/>
    <w:unhideWhenUsed/>
    <w:rsid w:val="00715C19"/>
    <w:pPr>
      <w:spacing w:after="0" w:line="240" w:lineRule="auto"/>
    </w:pPr>
    <w:rPr>
      <w:rFonts w:ascii="Times New Roman" w:eastAsia="Times New Roman" w:hAnsi="Times New Roman" w:cs="Times New Roman"/>
      <w:sz w:val="20"/>
      <w:szCs w:val="20"/>
      <w:lang w:val="en-GB" w:eastAsia="en-GB" w:bidi="ar-SA"/>
    </w:rPr>
  </w:style>
  <w:style w:type="character" w:customStyle="1" w:styleId="CommentTextChar">
    <w:name w:val="Comment Text Char"/>
    <w:basedOn w:val="DefaultParagraphFont"/>
    <w:link w:val="CommentText"/>
    <w:uiPriority w:val="99"/>
    <w:rsid w:val="00715C19"/>
    <w:rPr>
      <w:rFonts w:ascii="Times New Roman" w:eastAsia="Times New Roman" w:hAnsi="Times New Roman" w:cs="Times New Roman"/>
      <w:sz w:val="20"/>
      <w:szCs w:val="20"/>
      <w:lang w:val="en-GB" w:eastAsia="en-GB" w:bidi="ar-SA"/>
    </w:rPr>
  </w:style>
  <w:style w:type="paragraph" w:styleId="CommentSubject">
    <w:name w:val="annotation subject"/>
    <w:basedOn w:val="CommentText"/>
    <w:next w:val="CommentText"/>
    <w:link w:val="CommentSubjectChar"/>
    <w:uiPriority w:val="99"/>
    <w:semiHidden/>
    <w:unhideWhenUsed/>
    <w:rsid w:val="00715C19"/>
    <w:rPr>
      <w:b/>
      <w:bCs/>
    </w:rPr>
  </w:style>
  <w:style w:type="character" w:customStyle="1" w:styleId="CommentSubjectChar">
    <w:name w:val="Comment Subject Char"/>
    <w:basedOn w:val="CommentTextChar"/>
    <w:link w:val="CommentSubject"/>
    <w:uiPriority w:val="99"/>
    <w:semiHidden/>
    <w:rsid w:val="00715C19"/>
    <w:rPr>
      <w:rFonts w:ascii="Times New Roman" w:eastAsia="Times New Roman" w:hAnsi="Times New Roman" w:cs="Times New Roman"/>
      <w:b/>
      <w:bCs/>
      <w:sz w:val="20"/>
      <w:szCs w:val="20"/>
      <w:lang w:val="en-GB" w:eastAsia="en-GB" w:bidi="ar-SA"/>
    </w:rPr>
  </w:style>
  <w:style w:type="paragraph" w:styleId="BalloonText">
    <w:name w:val="Balloon Text"/>
    <w:basedOn w:val="Normal"/>
    <w:link w:val="BalloonTextChar"/>
    <w:uiPriority w:val="99"/>
    <w:semiHidden/>
    <w:unhideWhenUsed/>
    <w:rsid w:val="00715C19"/>
    <w:pPr>
      <w:spacing w:after="0" w:line="240" w:lineRule="auto"/>
    </w:pPr>
    <w:rPr>
      <w:rFonts w:ascii="Tahoma" w:eastAsia="Times New Roman" w:hAnsi="Tahoma" w:cs="Tahoma"/>
      <w:sz w:val="16"/>
      <w:szCs w:val="16"/>
      <w:lang w:val="en-GB" w:eastAsia="en-GB" w:bidi="ar-SA"/>
    </w:rPr>
  </w:style>
  <w:style w:type="character" w:customStyle="1" w:styleId="BalloonTextChar">
    <w:name w:val="Balloon Text Char"/>
    <w:basedOn w:val="DefaultParagraphFont"/>
    <w:link w:val="BalloonText"/>
    <w:uiPriority w:val="99"/>
    <w:semiHidden/>
    <w:rsid w:val="00715C19"/>
    <w:rPr>
      <w:rFonts w:ascii="Tahoma" w:eastAsia="Times New Roman" w:hAnsi="Tahoma" w:cs="Tahoma"/>
      <w:sz w:val="16"/>
      <w:szCs w:val="16"/>
      <w:lang w:val="en-GB" w:eastAsia="en-GB" w:bidi="ar-SA"/>
    </w:rPr>
  </w:style>
  <w:style w:type="paragraph" w:customStyle="1" w:styleId="TableTitle">
    <w:name w:val="TableTitle"/>
    <w:basedOn w:val="Normal"/>
    <w:rsid w:val="00715C19"/>
    <w:pPr>
      <w:spacing w:after="0" w:line="300" w:lineRule="exact"/>
    </w:pPr>
    <w:rPr>
      <w:rFonts w:ascii="Times New Roman" w:eastAsia="Times New Roman" w:hAnsi="Times New Roman" w:cs="Times New Roman"/>
      <w:sz w:val="24"/>
      <w:szCs w:val="20"/>
      <w:lang w:val="en-GB" w:bidi="ar-SA"/>
    </w:rPr>
  </w:style>
  <w:style w:type="paragraph" w:styleId="Footer">
    <w:name w:val="footer"/>
    <w:basedOn w:val="Normal"/>
    <w:link w:val="FooterChar"/>
    <w:uiPriority w:val="99"/>
    <w:unhideWhenUsed/>
    <w:rsid w:val="00715C19"/>
    <w:pPr>
      <w:tabs>
        <w:tab w:val="center" w:pos="4513"/>
        <w:tab w:val="right" w:pos="9026"/>
      </w:tabs>
      <w:spacing w:after="0" w:line="240" w:lineRule="auto"/>
    </w:pPr>
    <w:rPr>
      <w:rFonts w:ascii="Times New Roman" w:eastAsia="Times New Roman" w:hAnsi="Times New Roman" w:cs="Times New Roman"/>
      <w:sz w:val="24"/>
      <w:szCs w:val="24"/>
      <w:lang w:val="en-GB" w:eastAsia="en-GB" w:bidi="ar-SA"/>
    </w:rPr>
  </w:style>
  <w:style w:type="character" w:customStyle="1" w:styleId="FooterChar">
    <w:name w:val="Footer Char"/>
    <w:basedOn w:val="DefaultParagraphFont"/>
    <w:link w:val="Footer"/>
    <w:uiPriority w:val="99"/>
    <w:rsid w:val="00715C19"/>
    <w:rPr>
      <w:rFonts w:ascii="Times New Roman" w:eastAsia="Times New Roman" w:hAnsi="Times New Roman" w:cs="Times New Roman"/>
      <w:sz w:val="24"/>
      <w:szCs w:val="24"/>
      <w:lang w:val="en-GB" w:eastAsia="en-GB" w:bidi="ar-SA"/>
    </w:rPr>
  </w:style>
  <w:style w:type="character" w:styleId="FollowedHyperlink">
    <w:name w:val="FollowedHyperlink"/>
    <w:basedOn w:val="DefaultParagraphFont"/>
    <w:uiPriority w:val="99"/>
    <w:semiHidden/>
    <w:unhideWhenUsed/>
    <w:rsid w:val="00715C19"/>
    <w:rPr>
      <w:color w:val="800080" w:themeColor="followedHyperlink"/>
      <w:u w:val="single"/>
    </w:rPr>
  </w:style>
  <w:style w:type="character" w:customStyle="1" w:styleId="st1">
    <w:name w:val="st1"/>
    <w:basedOn w:val="DefaultParagraphFont"/>
    <w:rsid w:val="00715C19"/>
  </w:style>
  <w:style w:type="paragraph" w:styleId="HTMLPreformatted">
    <w:name w:val="HTML Preformatted"/>
    <w:basedOn w:val="Normal"/>
    <w:link w:val="HTMLPreformattedChar"/>
    <w:uiPriority w:val="99"/>
    <w:unhideWhenUsed/>
    <w:rsid w:val="0071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715C19"/>
    <w:rPr>
      <w:rFonts w:ascii="Courier New" w:eastAsia="Times New Roman" w:hAnsi="Courier New" w:cs="Courier New"/>
      <w:sz w:val="20"/>
      <w:szCs w:val="20"/>
      <w:lang w:val="en-GB" w:eastAsia="en-GB"/>
    </w:rPr>
  </w:style>
  <w:style w:type="character" w:customStyle="1" w:styleId="gd40030cor">
    <w:name w:val="gd40030cor"/>
    <w:basedOn w:val="DefaultParagraphFont"/>
    <w:rsid w:val="00715C19"/>
  </w:style>
  <w:style w:type="character" w:customStyle="1" w:styleId="gd40030ccr">
    <w:name w:val="gd40030ccr"/>
    <w:basedOn w:val="DefaultParagraphFont"/>
    <w:rsid w:val="00715C19"/>
  </w:style>
  <w:style w:type="paragraph" w:styleId="Caption">
    <w:name w:val="caption"/>
    <w:basedOn w:val="Normal"/>
    <w:next w:val="Normal"/>
    <w:uiPriority w:val="35"/>
    <w:unhideWhenUsed/>
    <w:qFormat/>
    <w:rsid w:val="00715C19"/>
    <w:pPr>
      <w:spacing w:line="240" w:lineRule="auto"/>
    </w:pPr>
    <w:rPr>
      <w:b/>
      <w:bCs/>
      <w:color w:val="4F81BD" w:themeColor="accent1"/>
      <w:sz w:val="18"/>
      <w:szCs w:val="18"/>
      <w:lang w:val="en-GB"/>
    </w:rPr>
  </w:style>
  <w:style w:type="paragraph" w:styleId="DocumentMap">
    <w:name w:val="Document Map"/>
    <w:basedOn w:val="Normal"/>
    <w:link w:val="DocumentMapChar"/>
    <w:uiPriority w:val="99"/>
    <w:semiHidden/>
    <w:unhideWhenUsed/>
    <w:rsid w:val="00715C19"/>
    <w:pPr>
      <w:spacing w:after="0" w:line="240" w:lineRule="auto"/>
    </w:pPr>
    <w:rPr>
      <w:rFonts w:ascii="Tahoma" w:hAnsi="Tahoma" w:cs="Tahoma"/>
      <w:sz w:val="16"/>
      <w:szCs w:val="16"/>
      <w:lang w:val="en-GB"/>
    </w:rPr>
  </w:style>
  <w:style w:type="character" w:customStyle="1" w:styleId="DocumentMapChar">
    <w:name w:val="Document Map Char"/>
    <w:basedOn w:val="DefaultParagraphFont"/>
    <w:link w:val="DocumentMap"/>
    <w:uiPriority w:val="99"/>
    <w:semiHidden/>
    <w:rsid w:val="00715C19"/>
    <w:rPr>
      <w:rFonts w:ascii="Tahoma" w:hAnsi="Tahoma" w:cs="Tahoma"/>
      <w:sz w:val="16"/>
      <w:szCs w:val="16"/>
      <w:lang w:val="en-GB"/>
    </w:rPr>
  </w:style>
  <w:style w:type="paragraph" w:styleId="TOC1">
    <w:name w:val="toc 1"/>
    <w:basedOn w:val="Normal"/>
    <w:next w:val="Normal"/>
    <w:autoRedefine/>
    <w:uiPriority w:val="39"/>
    <w:unhideWhenUsed/>
    <w:rsid w:val="00715C19"/>
    <w:pPr>
      <w:spacing w:after="100"/>
    </w:pPr>
    <w:rPr>
      <w:lang w:val="en-GB"/>
    </w:rPr>
  </w:style>
  <w:style w:type="paragraph" w:styleId="TOC2">
    <w:name w:val="toc 2"/>
    <w:basedOn w:val="Normal"/>
    <w:next w:val="Normal"/>
    <w:autoRedefine/>
    <w:uiPriority w:val="39"/>
    <w:unhideWhenUsed/>
    <w:rsid w:val="00715C19"/>
    <w:pPr>
      <w:spacing w:after="100"/>
      <w:ind w:left="220"/>
    </w:pPr>
    <w:rPr>
      <w:lang w:val="en-GB"/>
    </w:rPr>
  </w:style>
  <w:style w:type="paragraph" w:styleId="TOC3">
    <w:name w:val="toc 3"/>
    <w:basedOn w:val="Normal"/>
    <w:next w:val="Normal"/>
    <w:autoRedefine/>
    <w:uiPriority w:val="39"/>
    <w:unhideWhenUsed/>
    <w:rsid w:val="00715C19"/>
    <w:pPr>
      <w:spacing w:after="100"/>
      <w:ind w:left="440"/>
    </w:pPr>
    <w:rPr>
      <w:lang w:val="en-GB"/>
    </w:rPr>
  </w:style>
  <w:style w:type="paragraph" w:styleId="TableofFigures">
    <w:name w:val="table of figures"/>
    <w:basedOn w:val="Normal"/>
    <w:next w:val="Normal"/>
    <w:uiPriority w:val="99"/>
    <w:unhideWhenUsed/>
    <w:rsid w:val="00715C19"/>
    <w:pPr>
      <w:spacing w:after="0"/>
    </w:pPr>
    <w:rPr>
      <w:lang w:val="en-GB"/>
    </w:rPr>
  </w:style>
  <w:style w:type="paragraph" w:styleId="Revision">
    <w:name w:val="Revision"/>
    <w:hidden/>
    <w:uiPriority w:val="99"/>
    <w:semiHidden/>
    <w:rsid w:val="00715C19"/>
    <w:pPr>
      <w:spacing w:after="0" w:line="240" w:lineRule="auto"/>
    </w:pPr>
    <w:rPr>
      <w:lang w:val="en-GB"/>
    </w:rPr>
  </w:style>
  <w:style w:type="paragraph" w:customStyle="1" w:styleId="Heading31">
    <w:name w:val="Heading 31"/>
    <w:next w:val="Normal"/>
    <w:uiPriority w:val="9"/>
    <w:rsid w:val="00715C19"/>
    <w:pPr>
      <w:keepNext/>
      <w:spacing w:before="240" w:after="60"/>
      <w:outlineLvl w:val="2"/>
    </w:pPr>
    <w:rPr>
      <w:rFonts w:ascii="Arial" w:eastAsia="Times New Roman" w:hAnsi="Arial" w:cs="Arial"/>
      <w:b/>
      <w:bCs/>
      <w:sz w:val="26"/>
      <w:szCs w:val="26"/>
      <w:lang w:val="en-GB" w:eastAsia="en-GB" w:bidi="ar-SA"/>
    </w:rPr>
  </w:style>
  <w:style w:type="character" w:customStyle="1" w:styleId="apple-converted-space">
    <w:name w:val="apple-converted-space"/>
    <w:basedOn w:val="DefaultParagraphFont"/>
    <w:rsid w:val="00772D0B"/>
  </w:style>
  <w:style w:type="paragraph" w:styleId="ListBullet">
    <w:name w:val="List Bullet"/>
    <w:basedOn w:val="Normal"/>
    <w:uiPriority w:val="99"/>
    <w:unhideWhenUsed/>
    <w:rsid w:val="00AE69C3"/>
    <w:pPr>
      <w:numPr>
        <w:numId w:val="8"/>
      </w:numPr>
      <w:contextualSpacing/>
    </w:pPr>
  </w:style>
  <w:style w:type="paragraph" w:styleId="NormalWeb">
    <w:name w:val="Normal (Web)"/>
    <w:basedOn w:val="Normal"/>
    <w:uiPriority w:val="99"/>
    <w:unhideWhenUsed/>
    <w:rsid w:val="009C2038"/>
    <w:pPr>
      <w:spacing w:before="100" w:beforeAutospacing="1" w:after="100" w:afterAutospacing="1" w:line="240" w:lineRule="auto"/>
    </w:pPr>
    <w:rPr>
      <w:rFonts w:ascii="Times New Roman" w:hAnsi="Times New Roman" w:cs="Times New Roman"/>
      <w:sz w:val="24"/>
      <w:szCs w:val="24"/>
      <w:lang w:val="en-GB" w:eastAsia="en-GB" w:bidi="ar-SA"/>
    </w:rPr>
  </w:style>
  <w:style w:type="table" w:customStyle="1" w:styleId="TableGrid2">
    <w:name w:val="Table Grid2"/>
    <w:basedOn w:val="TableNormal"/>
    <w:next w:val="TableGrid"/>
    <w:uiPriority w:val="59"/>
    <w:rsid w:val="007B0965"/>
    <w:pPr>
      <w:spacing w:after="0" w:line="240" w:lineRule="auto"/>
    </w:pPr>
    <w:rPr>
      <w:rFonts w:eastAsiaTheme="minorHAnsi"/>
      <w:lang w:val="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Headings"/>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31469">
      <w:bodyDiv w:val="1"/>
      <w:marLeft w:val="0"/>
      <w:marRight w:val="0"/>
      <w:marTop w:val="0"/>
      <w:marBottom w:val="0"/>
      <w:divBdr>
        <w:top w:val="none" w:sz="0" w:space="0" w:color="auto"/>
        <w:left w:val="none" w:sz="0" w:space="0" w:color="auto"/>
        <w:bottom w:val="none" w:sz="0" w:space="0" w:color="auto"/>
        <w:right w:val="none" w:sz="0" w:space="0" w:color="auto"/>
      </w:divBdr>
      <w:divsChild>
        <w:div w:id="1832015921">
          <w:marLeft w:val="0"/>
          <w:marRight w:val="0"/>
          <w:marTop w:val="0"/>
          <w:marBottom w:val="0"/>
          <w:divBdr>
            <w:top w:val="none" w:sz="0" w:space="0" w:color="auto"/>
            <w:left w:val="none" w:sz="0" w:space="0" w:color="auto"/>
            <w:bottom w:val="none" w:sz="0" w:space="0" w:color="auto"/>
            <w:right w:val="none" w:sz="0" w:space="0" w:color="auto"/>
          </w:divBdr>
          <w:divsChild>
            <w:div w:id="1404529119">
              <w:marLeft w:val="0"/>
              <w:marRight w:val="0"/>
              <w:marTop w:val="0"/>
              <w:marBottom w:val="0"/>
              <w:divBdr>
                <w:top w:val="none" w:sz="0" w:space="0" w:color="auto"/>
                <w:left w:val="none" w:sz="0" w:space="0" w:color="auto"/>
                <w:bottom w:val="none" w:sz="0" w:space="0" w:color="auto"/>
                <w:right w:val="none" w:sz="0" w:space="0" w:color="auto"/>
              </w:divBdr>
              <w:divsChild>
                <w:div w:id="1460030850">
                  <w:marLeft w:val="0"/>
                  <w:marRight w:val="0"/>
                  <w:marTop w:val="0"/>
                  <w:marBottom w:val="0"/>
                  <w:divBdr>
                    <w:top w:val="none" w:sz="0" w:space="0" w:color="auto"/>
                    <w:left w:val="none" w:sz="0" w:space="0" w:color="auto"/>
                    <w:bottom w:val="none" w:sz="0" w:space="0" w:color="auto"/>
                    <w:right w:val="none" w:sz="0" w:space="0" w:color="auto"/>
                  </w:divBdr>
                  <w:divsChild>
                    <w:div w:id="2054186325">
                      <w:marLeft w:val="0"/>
                      <w:marRight w:val="0"/>
                      <w:marTop w:val="0"/>
                      <w:marBottom w:val="0"/>
                      <w:divBdr>
                        <w:top w:val="none" w:sz="0" w:space="0" w:color="auto"/>
                        <w:left w:val="none" w:sz="0" w:space="0" w:color="auto"/>
                        <w:bottom w:val="none" w:sz="0" w:space="0" w:color="auto"/>
                        <w:right w:val="none" w:sz="0" w:space="0" w:color="auto"/>
                      </w:divBdr>
                      <w:divsChild>
                        <w:div w:id="1538661099">
                          <w:marLeft w:val="0"/>
                          <w:marRight w:val="0"/>
                          <w:marTop w:val="0"/>
                          <w:marBottom w:val="0"/>
                          <w:divBdr>
                            <w:top w:val="none" w:sz="0" w:space="0" w:color="auto"/>
                            <w:left w:val="none" w:sz="0" w:space="0" w:color="auto"/>
                            <w:bottom w:val="none" w:sz="0" w:space="0" w:color="auto"/>
                            <w:right w:val="none" w:sz="0" w:space="0" w:color="auto"/>
                          </w:divBdr>
                          <w:divsChild>
                            <w:div w:id="1131939409">
                              <w:marLeft w:val="0"/>
                              <w:marRight w:val="0"/>
                              <w:marTop w:val="0"/>
                              <w:marBottom w:val="0"/>
                              <w:divBdr>
                                <w:top w:val="none" w:sz="0" w:space="0" w:color="auto"/>
                                <w:left w:val="none" w:sz="0" w:space="0" w:color="auto"/>
                                <w:bottom w:val="none" w:sz="0" w:space="0" w:color="auto"/>
                                <w:right w:val="none" w:sz="0" w:space="0" w:color="auto"/>
                              </w:divBdr>
                              <w:divsChild>
                                <w:div w:id="475296665">
                                  <w:marLeft w:val="0"/>
                                  <w:marRight w:val="0"/>
                                  <w:marTop w:val="0"/>
                                  <w:marBottom w:val="0"/>
                                  <w:divBdr>
                                    <w:top w:val="none" w:sz="0" w:space="0" w:color="auto"/>
                                    <w:left w:val="none" w:sz="0" w:space="0" w:color="auto"/>
                                    <w:bottom w:val="none" w:sz="0" w:space="0" w:color="auto"/>
                                    <w:right w:val="none" w:sz="0" w:space="0" w:color="auto"/>
                                  </w:divBdr>
                                  <w:divsChild>
                                    <w:div w:id="1482580829">
                                      <w:marLeft w:val="0"/>
                                      <w:marRight w:val="0"/>
                                      <w:marTop w:val="0"/>
                                      <w:marBottom w:val="0"/>
                                      <w:divBdr>
                                        <w:top w:val="none" w:sz="0" w:space="0" w:color="auto"/>
                                        <w:left w:val="none" w:sz="0" w:space="0" w:color="auto"/>
                                        <w:bottom w:val="none" w:sz="0" w:space="0" w:color="auto"/>
                                        <w:right w:val="none" w:sz="0" w:space="0" w:color="auto"/>
                                      </w:divBdr>
                                      <w:divsChild>
                                        <w:div w:id="383942606">
                                          <w:marLeft w:val="0"/>
                                          <w:marRight w:val="0"/>
                                          <w:marTop w:val="0"/>
                                          <w:marBottom w:val="0"/>
                                          <w:divBdr>
                                            <w:top w:val="none" w:sz="0" w:space="0" w:color="auto"/>
                                            <w:left w:val="none" w:sz="0" w:space="0" w:color="auto"/>
                                            <w:bottom w:val="none" w:sz="0" w:space="0" w:color="auto"/>
                                            <w:right w:val="none" w:sz="0" w:space="0" w:color="auto"/>
                                          </w:divBdr>
                                          <w:divsChild>
                                            <w:div w:id="1341422463">
                                              <w:marLeft w:val="0"/>
                                              <w:marRight w:val="0"/>
                                              <w:marTop w:val="0"/>
                                              <w:marBottom w:val="0"/>
                                              <w:divBdr>
                                                <w:top w:val="none" w:sz="0" w:space="0" w:color="auto"/>
                                                <w:left w:val="none" w:sz="0" w:space="0" w:color="auto"/>
                                                <w:bottom w:val="none" w:sz="0" w:space="0" w:color="auto"/>
                                                <w:right w:val="none" w:sz="0" w:space="0" w:color="auto"/>
                                              </w:divBdr>
                                              <w:divsChild>
                                                <w:div w:id="280648810">
                                                  <w:marLeft w:val="0"/>
                                                  <w:marRight w:val="0"/>
                                                  <w:marTop w:val="0"/>
                                                  <w:marBottom w:val="0"/>
                                                  <w:divBdr>
                                                    <w:top w:val="none" w:sz="0" w:space="0" w:color="auto"/>
                                                    <w:left w:val="none" w:sz="0" w:space="0" w:color="auto"/>
                                                    <w:bottom w:val="none" w:sz="0" w:space="0" w:color="auto"/>
                                                    <w:right w:val="none" w:sz="0" w:space="0" w:color="auto"/>
                                                  </w:divBdr>
                                                  <w:divsChild>
                                                    <w:div w:id="1198349035">
                                                      <w:marLeft w:val="0"/>
                                                      <w:marRight w:val="0"/>
                                                      <w:marTop w:val="0"/>
                                                      <w:marBottom w:val="0"/>
                                                      <w:divBdr>
                                                        <w:top w:val="none" w:sz="0" w:space="0" w:color="auto"/>
                                                        <w:left w:val="none" w:sz="0" w:space="0" w:color="auto"/>
                                                        <w:bottom w:val="none" w:sz="0" w:space="0" w:color="auto"/>
                                                        <w:right w:val="none" w:sz="0" w:space="0" w:color="auto"/>
                                                      </w:divBdr>
                                                      <w:divsChild>
                                                        <w:div w:id="416631852">
                                                          <w:marLeft w:val="0"/>
                                                          <w:marRight w:val="0"/>
                                                          <w:marTop w:val="0"/>
                                                          <w:marBottom w:val="0"/>
                                                          <w:divBdr>
                                                            <w:top w:val="none" w:sz="0" w:space="0" w:color="auto"/>
                                                            <w:left w:val="none" w:sz="0" w:space="0" w:color="auto"/>
                                                            <w:bottom w:val="none" w:sz="0" w:space="0" w:color="auto"/>
                                                            <w:right w:val="none" w:sz="0" w:space="0" w:color="auto"/>
                                                          </w:divBdr>
                                                          <w:divsChild>
                                                            <w:div w:id="233126190">
                                                              <w:marLeft w:val="0"/>
                                                              <w:marRight w:val="0"/>
                                                              <w:marTop w:val="0"/>
                                                              <w:marBottom w:val="0"/>
                                                              <w:divBdr>
                                                                <w:top w:val="none" w:sz="0" w:space="0" w:color="auto"/>
                                                                <w:left w:val="none" w:sz="0" w:space="0" w:color="auto"/>
                                                                <w:bottom w:val="none" w:sz="0" w:space="0" w:color="auto"/>
                                                                <w:right w:val="none" w:sz="0" w:space="0" w:color="auto"/>
                                                              </w:divBdr>
                                                              <w:divsChild>
                                                                <w:div w:id="1306855151">
                                                                  <w:marLeft w:val="0"/>
                                                                  <w:marRight w:val="0"/>
                                                                  <w:marTop w:val="0"/>
                                                                  <w:marBottom w:val="0"/>
                                                                  <w:divBdr>
                                                                    <w:top w:val="none" w:sz="0" w:space="0" w:color="auto"/>
                                                                    <w:left w:val="none" w:sz="0" w:space="0" w:color="auto"/>
                                                                    <w:bottom w:val="none" w:sz="0" w:space="0" w:color="auto"/>
                                                                    <w:right w:val="none" w:sz="0" w:space="0" w:color="auto"/>
                                                                  </w:divBdr>
                                                                  <w:divsChild>
                                                                    <w:div w:id="1473206292">
                                                                      <w:marLeft w:val="0"/>
                                                                      <w:marRight w:val="0"/>
                                                                      <w:marTop w:val="0"/>
                                                                      <w:marBottom w:val="0"/>
                                                                      <w:divBdr>
                                                                        <w:top w:val="none" w:sz="0" w:space="0" w:color="auto"/>
                                                                        <w:left w:val="none" w:sz="0" w:space="0" w:color="auto"/>
                                                                        <w:bottom w:val="none" w:sz="0" w:space="0" w:color="auto"/>
                                                                        <w:right w:val="none" w:sz="0" w:space="0" w:color="auto"/>
                                                                      </w:divBdr>
                                                                      <w:divsChild>
                                                                        <w:div w:id="1673678176">
                                                                          <w:marLeft w:val="0"/>
                                                                          <w:marRight w:val="0"/>
                                                                          <w:marTop w:val="0"/>
                                                                          <w:marBottom w:val="0"/>
                                                                          <w:divBdr>
                                                                            <w:top w:val="none" w:sz="0" w:space="0" w:color="auto"/>
                                                                            <w:left w:val="none" w:sz="0" w:space="0" w:color="auto"/>
                                                                            <w:bottom w:val="none" w:sz="0" w:space="0" w:color="auto"/>
                                                                            <w:right w:val="none" w:sz="0" w:space="0" w:color="auto"/>
                                                                          </w:divBdr>
                                                                          <w:divsChild>
                                                                            <w:div w:id="435292043">
                                                                              <w:marLeft w:val="0"/>
                                                                              <w:marRight w:val="0"/>
                                                                              <w:marTop w:val="0"/>
                                                                              <w:marBottom w:val="0"/>
                                                                              <w:divBdr>
                                                                                <w:top w:val="none" w:sz="0" w:space="0" w:color="auto"/>
                                                                                <w:left w:val="none" w:sz="0" w:space="0" w:color="auto"/>
                                                                                <w:bottom w:val="none" w:sz="0" w:space="0" w:color="auto"/>
                                                                                <w:right w:val="none" w:sz="0" w:space="0" w:color="auto"/>
                                                                              </w:divBdr>
                                                                              <w:divsChild>
                                                                                <w:div w:id="1548566716">
                                                                                  <w:marLeft w:val="0"/>
                                                                                  <w:marRight w:val="0"/>
                                                                                  <w:marTop w:val="0"/>
                                                                                  <w:marBottom w:val="0"/>
                                                                                  <w:divBdr>
                                                                                    <w:top w:val="none" w:sz="0" w:space="0" w:color="auto"/>
                                                                                    <w:left w:val="none" w:sz="0" w:space="0" w:color="auto"/>
                                                                                    <w:bottom w:val="none" w:sz="0" w:space="0" w:color="auto"/>
                                                                                    <w:right w:val="none" w:sz="0" w:space="0" w:color="auto"/>
                                                                                  </w:divBdr>
                                                                                  <w:divsChild>
                                                                                    <w:div w:id="1950044777">
                                                                                      <w:marLeft w:val="0"/>
                                                                                      <w:marRight w:val="0"/>
                                                                                      <w:marTop w:val="0"/>
                                                                                      <w:marBottom w:val="0"/>
                                                                                      <w:divBdr>
                                                                                        <w:top w:val="none" w:sz="0" w:space="0" w:color="auto"/>
                                                                                        <w:left w:val="none" w:sz="0" w:space="0" w:color="auto"/>
                                                                                        <w:bottom w:val="none" w:sz="0" w:space="0" w:color="auto"/>
                                                                                        <w:right w:val="none" w:sz="0" w:space="0" w:color="auto"/>
                                                                                      </w:divBdr>
                                                                                      <w:divsChild>
                                                                                        <w:div w:id="570163234">
                                                                                          <w:marLeft w:val="0"/>
                                                                                          <w:marRight w:val="0"/>
                                                                                          <w:marTop w:val="0"/>
                                                                                          <w:marBottom w:val="0"/>
                                                                                          <w:divBdr>
                                                                                            <w:top w:val="none" w:sz="0" w:space="0" w:color="auto"/>
                                                                                            <w:left w:val="none" w:sz="0" w:space="0" w:color="auto"/>
                                                                                            <w:bottom w:val="none" w:sz="0" w:space="0" w:color="auto"/>
                                                                                            <w:right w:val="none" w:sz="0" w:space="0" w:color="auto"/>
                                                                                          </w:divBdr>
                                                                                          <w:divsChild>
                                                                                            <w:div w:id="77218782">
                                                                                              <w:marLeft w:val="0"/>
                                                                                              <w:marRight w:val="0"/>
                                                                                              <w:marTop w:val="0"/>
                                                                                              <w:marBottom w:val="0"/>
                                                                                              <w:divBdr>
                                                                                                <w:top w:val="none" w:sz="0" w:space="0" w:color="auto"/>
                                                                                                <w:left w:val="none" w:sz="0" w:space="0" w:color="auto"/>
                                                                                                <w:bottom w:val="none" w:sz="0" w:space="0" w:color="auto"/>
                                                                                                <w:right w:val="none" w:sz="0" w:space="0" w:color="auto"/>
                                                                                              </w:divBdr>
                                                                                              <w:divsChild>
                                                                                                <w:div w:id="11651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D27705-119E-4F42-BFF9-B52D4EC7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24</Pages>
  <Words>16815</Words>
  <Characters>95852</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112443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Matt</cp:lastModifiedBy>
  <cp:revision>10</cp:revision>
  <dcterms:created xsi:type="dcterms:W3CDTF">2012-09-12T10:08:00Z</dcterms:created>
  <dcterms:modified xsi:type="dcterms:W3CDTF">2012-09-12T12:19:00Z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User Name_1">
    <vt:lpwstr>j.minton@sheffield.ac.uk@www.mendeley.com</vt:lpwstr>
  </property>
  <property fmtid="{D5CDD505-2E9C-101B-9397-08002B2CF9AE}" pid="5" name="Mendeley Recent Style Name 0_1">
    <vt:lpwstr>American Sociological Association</vt:lpwstr>
  </property>
  <property fmtid="{D5CDD505-2E9C-101B-9397-08002B2CF9AE}" pid="6" name="Mendeley Recent Style Id 0_1">
    <vt:lpwstr>http://www.zotero.org/styles/asa</vt:lpwstr>
  </property>
  <property fmtid="{D5CDD505-2E9C-101B-9397-08002B2CF9AE}" pid="7" name="Mendeley Recent Style Name 1_1">
    <vt:lpwstr>Chicago Manual of Style (author-date)</vt:lpwstr>
  </property>
  <property fmtid="{D5CDD505-2E9C-101B-9397-08002B2CF9AE}" pid="8" name="Mendeley Recent Style Id 1_1">
    <vt:lpwstr>http://www.zotero.org/styles/chicago-author-date</vt:lpwstr>
  </property>
  <property fmtid="{D5CDD505-2E9C-101B-9397-08002B2CF9AE}" pid="9" name="Mendeley Recent Style Name 2_1">
    <vt:lpwstr>IEEE</vt:lpwstr>
  </property>
  <property fmtid="{D5CDD505-2E9C-101B-9397-08002B2CF9AE}" pid="10" name="Mendeley Recent Style Id 2_1">
    <vt:lpwstr>http://www.zotero.org/styles/ieee</vt:lpwstr>
  </property>
  <property fmtid="{D5CDD505-2E9C-101B-9397-08002B2CF9AE}" pid="11" name="Mendeley Recent Style Name 3_1">
    <vt:lpwstr>Harvard Reference format 1 (author-date)</vt:lpwstr>
  </property>
  <property fmtid="{D5CDD505-2E9C-101B-9397-08002B2CF9AE}" pid="12" name="Mendeley Recent Style Id 3_1">
    <vt:lpwstr>http://www.zotero.org/styles/harvard1</vt:lpwstr>
  </property>
  <property fmtid="{D5CDD505-2E9C-101B-9397-08002B2CF9AE}" pid="13" name="Mendeley Recent Style Name 4_1">
    <vt:lpwstr>Modern Humanities Research Association (note with bibliography)</vt:lpwstr>
  </property>
  <property fmtid="{D5CDD505-2E9C-101B-9397-08002B2CF9AE}" pid="14" name="Mendeley Recent Style Id 4_1">
    <vt:lpwstr>http://www.zotero.org/styles/mhra</vt:lpwstr>
  </property>
  <property fmtid="{D5CDD505-2E9C-101B-9397-08002B2CF9AE}" pid="15" name="Mendeley Recent Style Name 5_1">
    <vt:lpwstr>Modern Language Association</vt:lpwstr>
  </property>
  <property fmtid="{D5CDD505-2E9C-101B-9397-08002B2CF9AE}" pid="16" name="Mendeley Recent Style Id 5_1">
    <vt:lpwstr>http://www.zotero.org/styles/mla</vt:lpwstr>
  </property>
  <property fmtid="{D5CDD505-2E9C-101B-9397-08002B2CF9AE}" pid="17" name="Mendeley Recent Style Name 6_1">
    <vt:lpwstr>Nature</vt:lpwstr>
  </property>
  <property fmtid="{D5CDD505-2E9C-101B-9397-08002B2CF9AE}" pid="18" name="Mendeley Recent Style Id 6_1">
    <vt:lpwstr>http://www.zotero.org/styles/nature</vt:lpwstr>
  </property>
  <property fmtid="{D5CDD505-2E9C-101B-9397-08002B2CF9AE}" pid="19" name="Mendeley Recent Style Name 7_1">
    <vt:lpwstr>Vancouver</vt:lpwstr>
  </property>
  <property fmtid="{D5CDD505-2E9C-101B-9397-08002B2CF9AE}" pid="20" name="Mendeley Recent Style Id 7_1">
    <vt:lpwstr>http://www.zotero.org/styles/vancouver</vt:lpwstr>
  </property>
  <property fmtid="{D5CDD505-2E9C-101B-9397-08002B2CF9AE}" pid="21" name="Mendeley Recent Style Name 8_1">
    <vt:lpwstr>Journal of Epidemiology &amp; Community Health</vt:lpwstr>
  </property>
  <property fmtid="{D5CDD505-2E9C-101B-9397-08002B2CF9AE}" pid="22" name="Mendeley Recent Style Id 8_1">
    <vt:lpwstr>http://www.zotero.org/styles/journal-of-epidemiology-community-health</vt:lpwstr>
  </property>
  <property fmtid="{D5CDD505-2E9C-101B-9397-08002B2CF9AE}" pid="23" name="Mendeley Recent Style Name 9_1">
    <vt:lpwstr>American Psychological Association 6th Edition</vt:lpwstr>
  </property>
  <property fmtid="{D5CDD505-2E9C-101B-9397-08002B2CF9AE}" pid="24" name="Mendeley Recent Style Id 9_1">
    <vt:lpwstr>http://www.zotero.org/styles/apa</vt:lpwstr>
  </property>
</Properties>
</file>