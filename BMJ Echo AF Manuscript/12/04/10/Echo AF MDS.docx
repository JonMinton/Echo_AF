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Default="0005390C" w:rsidP="0005390C">
      <w:pPr>
        <w:pStyle w:val="Heading1"/>
        <w:rPr>
          <w:lang w:val="en-GB"/>
        </w:rPr>
      </w:pPr>
      <w:commentRangeStart w:id="0"/>
      <w:r>
        <w:rPr>
          <w:lang w:val="en-GB"/>
        </w:rPr>
        <w:t>Abstract</w:t>
      </w:r>
      <w:commentRangeEnd w:id="0"/>
      <w:r w:rsidR="00542E72">
        <w:rPr>
          <w:rStyle w:val="CommentReference"/>
          <w:rFonts w:ascii="Times New Roman" w:eastAsia="Times New Roman" w:hAnsi="Times New Roman" w:cs="Times New Roman"/>
          <w:b w:val="0"/>
          <w:bCs w:val="0"/>
          <w:lang w:val="en-GB" w:eastAsia="en-GB" w:bidi="ar-SA"/>
        </w:rPr>
        <w:commentReference w:id="0"/>
      </w:r>
    </w:p>
    <w:p w:rsidR="0005390C" w:rsidRDefault="00155DF4" w:rsidP="00155DF4">
      <w:pPr>
        <w:rPr>
          <w:lang w:val="en-GB"/>
        </w:rPr>
      </w:pPr>
      <w:r>
        <w:rPr>
          <w:lang w:val="en-GB"/>
        </w:rPr>
        <w:t>[To write]</w:t>
      </w:r>
    </w:p>
    <w:p w:rsidR="0005390C" w:rsidRDefault="0005390C" w:rsidP="0005390C">
      <w:pPr>
        <w:pStyle w:val="Heading1"/>
      </w:pPr>
      <w:r>
        <w:t>Structure</w:t>
      </w:r>
    </w:p>
    <w:p w:rsidR="0005390C" w:rsidRDefault="0005390C" w:rsidP="0005390C">
      <w:pPr>
        <w:pStyle w:val="Heading2"/>
      </w:pPr>
      <w:r>
        <w:t>Introduction</w:t>
      </w:r>
    </w:p>
    <w:p w:rsidR="00862C39" w:rsidRDefault="00862C39" w:rsidP="00C007A4">
      <w:pPr>
        <w:spacing w:line="360" w:lineRule="auto"/>
        <w:jc w:val="both"/>
      </w:pPr>
      <w:r>
        <w:t xml:space="preserve">Atrial fibrillation (AF) is a progressive condition affecting approximately [XXX] people in the UK each year. Having AF raises the lifetime risk of having a stroke, and so effective management of AF and the associated stroke risk is important. Oral anticoagulants (OACs), such as </w:t>
      </w:r>
      <w:proofErr w:type="spellStart"/>
      <w:r>
        <w:t>warfarin</w:t>
      </w:r>
      <w:proofErr w:type="spellEnd"/>
      <w:r>
        <w:t xml:space="preserve">, </w:t>
      </w:r>
      <w:proofErr w:type="spellStart"/>
      <w:r>
        <w:t>dabigatran</w:t>
      </w:r>
      <w:proofErr w:type="spellEnd"/>
      <w:r>
        <w:t xml:space="preserve"> and </w:t>
      </w:r>
      <w:proofErr w:type="spellStart"/>
      <w:r>
        <w:t>rivaroxaban</w:t>
      </w:r>
      <w:proofErr w:type="spellEnd"/>
      <w:r>
        <w:t xml:space="preserve">, reduce the risk of stroke, but carry a nontrivial risk of major bleeding events, which </w:t>
      </w:r>
      <w:del w:id="1" w:author="Matt" w:date="2012-02-27T08:40:00Z">
        <w:r w:rsidDel="00542E72">
          <w:delText>in some cases</w:delText>
        </w:r>
      </w:del>
      <w:ins w:id="2" w:author="Matt" w:date="2012-02-27T08:40:00Z">
        <w:r w:rsidR="00542E72">
          <w:t>can</w:t>
        </w:r>
      </w:ins>
      <w:r>
        <w:t xml:space="preserve"> lead to death or levels of disablement equivalent to or worse than the strokes they aim to prevent. They are also relatively expensive, either directly due to drug acquisition costs in the case of new</w:t>
      </w:r>
      <w:ins w:id="3" w:author="Matt" w:date="2012-02-27T08:41:00Z">
        <w:r w:rsidR="00542E72">
          <w:t>er</w:t>
        </w:r>
      </w:ins>
      <w:r>
        <w:t xml:space="preserve"> drugs like </w:t>
      </w:r>
      <w:proofErr w:type="spellStart"/>
      <w:r>
        <w:t>dabigatran</w:t>
      </w:r>
      <w:proofErr w:type="spellEnd"/>
      <w:del w:id="4" w:author="Matt" w:date="2012-02-27T08:41:00Z">
        <w:r w:rsidDel="00542E72">
          <w:delText xml:space="preserve"> and rivaroxaban</w:delText>
        </w:r>
      </w:del>
      <w:r>
        <w:t xml:space="preserve">, or indirectly due to monitoring costs in the case of warfarin. </w:t>
      </w:r>
    </w:p>
    <w:p w:rsidR="005A2BAB" w:rsidRDefault="00862C39" w:rsidP="00C007A4">
      <w:pPr>
        <w:spacing w:line="360" w:lineRule="auto"/>
        <w:jc w:val="both"/>
      </w:pPr>
      <w:r>
        <w:t>Because both the costs and risks associated with OACs are non-trivial, it is important to identify those patients where the benefits are likely to outweigh the risks</w:t>
      </w:r>
      <w:r w:rsidR="00307F5F">
        <w:t xml:space="preserve">. This means using diagnostic approaches to try to assess patients’ stroke risk, in order to target OAC prescription towards those at a higher risk. </w:t>
      </w:r>
      <w:r>
        <w:t xml:space="preserve"> </w:t>
      </w:r>
      <w:r w:rsidR="00307F5F">
        <w:t xml:space="preserve">Currently </w:t>
      </w:r>
      <w:r w:rsidR="00395BE3">
        <w:t xml:space="preserve">clinical prediction rules using patient history and characteristics – </w:t>
      </w:r>
      <w:commentRangeStart w:id="5"/>
      <w:r w:rsidR="00395BE3">
        <w:t>CHADS2 &amp; CHADS-</w:t>
      </w:r>
      <w:proofErr w:type="spellStart"/>
      <w:r w:rsidR="00395BE3">
        <w:t>VASc</w:t>
      </w:r>
      <w:commentRangeEnd w:id="5"/>
      <w:proofErr w:type="spellEnd"/>
      <w:r w:rsidR="00542E72">
        <w:rPr>
          <w:rStyle w:val="CommentReference"/>
          <w:rFonts w:ascii="Times New Roman" w:eastAsia="Times New Roman" w:hAnsi="Times New Roman" w:cs="Times New Roman"/>
          <w:lang w:val="en-GB" w:eastAsia="en-GB" w:bidi="ar-SA"/>
        </w:rPr>
        <w:commentReference w:id="5"/>
      </w:r>
      <w:r w:rsidR="00395BE3">
        <w:t xml:space="preserve">- </w:t>
      </w:r>
      <w:r w:rsidR="00307F5F">
        <w:t xml:space="preserve">are </w:t>
      </w:r>
      <w:r w:rsidR="00C007A4">
        <w:t>used to make this decision</w:t>
      </w:r>
      <w:r w:rsidR="00395BE3">
        <w:t>.</w:t>
      </w:r>
      <w:r w:rsidR="00307F5F">
        <w:t xml:space="preserve"> </w:t>
      </w:r>
      <w:r w:rsidR="00C007A4">
        <w:t>Though cheap, due to not requiring additional testing</w:t>
      </w:r>
      <w:r w:rsidR="005A2BAB">
        <w:t xml:space="preserve">, such clinical prediction rules can be wrong, leading either to overmedication of genuinely low risk patients (‘false positives’) or </w:t>
      </w:r>
      <w:proofErr w:type="spellStart"/>
      <w:r w:rsidR="005A2BAB">
        <w:t>undermedication</w:t>
      </w:r>
      <w:proofErr w:type="spellEnd"/>
      <w:r w:rsidR="005A2BAB">
        <w:t xml:space="preserve"> of genuinely high risk patients (‘false negatives’). </w:t>
      </w:r>
      <w:r w:rsidR="00C3051A">
        <w:t>Either of these outcomes can be</w:t>
      </w:r>
      <w:r w:rsidR="00307F5F">
        <w:t xml:space="preserve"> suboptimal in their consequences, both directly in terms of medication costs, and indirectly in terms of reduced and duration of life and increased costs due to </w:t>
      </w:r>
      <w:ins w:id="6" w:author="Matt" w:date="2012-02-27T08:41:00Z">
        <w:r w:rsidR="00542E72">
          <w:t xml:space="preserve"> s</w:t>
        </w:r>
      </w:ins>
      <w:ins w:id="7" w:author="Matt" w:date="2012-02-27T08:42:00Z">
        <w:r w:rsidR="00542E72">
          <w:t xml:space="preserve">trokes or </w:t>
        </w:r>
      </w:ins>
      <w:r w:rsidR="00307F5F">
        <w:t>major bleeding events</w:t>
      </w:r>
      <w:del w:id="8" w:author="Matt" w:date="2012-02-27T08:42:00Z">
        <w:r w:rsidR="00307F5F" w:rsidDel="00542E72">
          <w:delText xml:space="preserve"> cause by their use</w:delText>
        </w:r>
      </w:del>
      <w:r w:rsidR="00307F5F">
        <w:t xml:space="preserve">. </w:t>
      </w:r>
    </w:p>
    <w:p w:rsidR="00395BE3" w:rsidRDefault="00307F5F" w:rsidP="00C007A4">
      <w:pPr>
        <w:spacing w:line="360" w:lineRule="auto"/>
        <w:jc w:val="both"/>
      </w:pPr>
      <w:r>
        <w:t>Because the consequences of wrong OAC prescription decisions can be so severe, we wanted to determine whether performing an addi</w:t>
      </w:r>
      <w:r w:rsidR="00C007A4">
        <w:t>tional, slightly more expensive</w:t>
      </w:r>
      <w:r>
        <w:t xml:space="preserve"> </w:t>
      </w:r>
      <w:r w:rsidR="00C3051A">
        <w:t xml:space="preserve">diagnostic test in all newly diagnosed AF patients </w:t>
      </w:r>
      <w:r>
        <w:t xml:space="preserve">would lead to net improvements in clinical effectiveness. If </w:t>
      </w:r>
      <w:r w:rsidR="00C007A4">
        <w:t xml:space="preserve">performing this test were clinically effective, we want to know if it is cost-effective at standard NICE decision-making thresholds. Our additional diagnostic test of interest is transthoracic echocardiography (TTE). </w:t>
      </w:r>
      <w:proofErr w:type="gramStart"/>
      <w:r w:rsidR="00C007A4">
        <w:t>[Brief description of TTE including ref].</w:t>
      </w:r>
      <w:proofErr w:type="gramEnd"/>
      <w:r w:rsidR="00C007A4">
        <w:t xml:space="preserve"> </w:t>
      </w:r>
    </w:p>
    <w:p w:rsidR="00A96DA4" w:rsidRDefault="00512460" w:rsidP="00C007A4">
      <w:pPr>
        <w:spacing w:line="360" w:lineRule="auto"/>
        <w:jc w:val="both"/>
      </w:pPr>
      <w:r>
        <w:t xml:space="preserve">In this study we developed a discrete-event simulation to model the long-term implications of performing TTEs in all newly diagnosed AF patients when making the decision whether to prescribe </w:t>
      </w:r>
      <w:r>
        <w:lastRenderedPageBreak/>
        <w:t xml:space="preserve">OACs. In the model presented below </w:t>
      </w:r>
      <w:proofErr w:type="spellStart"/>
      <w:r>
        <w:t>dabigatran</w:t>
      </w:r>
      <w:proofErr w:type="spellEnd"/>
      <w:r>
        <w:t xml:space="preserve"> was selected as the OAC to model, as it has recently been r</w:t>
      </w:r>
      <w:commentRangeStart w:id="9"/>
      <w:r>
        <w:t xml:space="preserve">ecommended </w:t>
      </w:r>
      <w:commentRangeEnd w:id="9"/>
      <w:r w:rsidR="00542E72">
        <w:rPr>
          <w:rStyle w:val="CommentReference"/>
          <w:rFonts w:ascii="Times New Roman" w:eastAsia="Times New Roman" w:hAnsi="Times New Roman" w:cs="Times New Roman"/>
          <w:lang w:val="en-GB" w:eastAsia="en-GB" w:bidi="ar-SA"/>
        </w:rPr>
        <w:commentReference w:id="9"/>
      </w:r>
      <w:r>
        <w:t>for use in this population group by NICE [Ref], and carries a lower bleed risk than warfarin. [Ref]</w:t>
      </w:r>
      <w:r w:rsidR="00D34DE7">
        <w:t xml:space="preserve"> TTE is modeled as an addition to using two variations of a common clinical prediction rule for assessing stroke risk: CHADS2 and CHADS-</w:t>
      </w:r>
      <w:proofErr w:type="spellStart"/>
      <w:r w:rsidR="00D34DE7">
        <w:t>VASc</w:t>
      </w:r>
      <w:proofErr w:type="spellEnd"/>
      <w:r w:rsidR="00D34DE7">
        <w:t xml:space="preserve">. Patients whom the prediction rule would suggest are of lowest stroke risk, and so would not normally be prescribed OAC, are also assessed using TTE. If TTE identifies at least one type of left atrial abnormality (LA ABN), which has been shown to lead to an increased stroke risk, [Ref] then they </w:t>
      </w:r>
      <w:proofErr w:type="gramStart"/>
      <w:r w:rsidR="00D34DE7">
        <w:t>are</w:t>
      </w:r>
      <w:proofErr w:type="gramEnd"/>
      <w:r w:rsidR="00D34DE7">
        <w:t xml:space="preserve"> also prescribed OACs. Note that as a result of this, more people will be prescribed OACs when TTE is included in the diagnostic package than when it is not; any potential cost savings would be as a result of preventing strokes and the costs to the NHS that result from them.</w:t>
      </w:r>
      <w:r w:rsidR="009B513D">
        <w:t xml:space="preserve">  </w:t>
      </w:r>
    </w:p>
    <w:p w:rsidR="0005390C" w:rsidRDefault="00C007A4" w:rsidP="0005390C">
      <w:pPr>
        <w:pStyle w:val="Heading2"/>
      </w:pPr>
      <w:bookmarkStart w:id="10" w:name="_GoBack"/>
      <w:bookmarkEnd w:id="10"/>
      <w:r>
        <w:t>Method</w:t>
      </w:r>
    </w:p>
    <w:p w:rsidR="00004236" w:rsidRPr="00EF4EB9" w:rsidRDefault="00004236" w:rsidP="00657538">
      <w:pPr>
        <w:spacing w:line="360" w:lineRule="auto"/>
        <w:jc w:val="both"/>
      </w:pPr>
      <w:r w:rsidRPr="00EF4EB9">
        <w:t xml:space="preserve">An overview of the model is presented in Figure </w:t>
      </w:r>
      <w:r w:rsidR="00C007A4">
        <w:t>1.</w:t>
      </w:r>
      <w:r w:rsidRPr="00EF4EB9">
        <w:t xml:space="preserve"> The model involves </w:t>
      </w:r>
      <w:r w:rsidR="00657538">
        <w:t xml:space="preserve">both a </w:t>
      </w:r>
      <w:r w:rsidRPr="00EF4EB9">
        <w:t>short-term stage in which the clinical characteristics of a patient are generated, and the decision whether or not to prescribe OAC is made</w:t>
      </w:r>
      <w:r w:rsidR="00605BB7">
        <w:t>, and</w:t>
      </w:r>
      <w:r w:rsidRPr="00EF4EB9">
        <w:t xml:space="preserve"> a long-term simulation of the clinical outcomes, and associated costs and utilities, that follow from the patient’s clinical characteristics and the decision whether or not to prescribe OAC.</w:t>
      </w:r>
    </w:p>
    <w:p w:rsidR="00EB5B27" w:rsidRPr="00EF4EB9" w:rsidRDefault="00EB5B27" w:rsidP="00EB5B27">
      <w:pPr>
        <w:keepNext/>
        <w:spacing w:line="360" w:lineRule="auto"/>
        <w:rPr>
          <w:b/>
        </w:rPr>
      </w:pPr>
      <w:r w:rsidRPr="00EF4EB9">
        <w:rPr>
          <w:b/>
        </w:rPr>
        <w:lastRenderedPageBreak/>
        <w:t xml:space="preserve">Figure </w:t>
      </w:r>
      <w:r w:rsidR="00C007A4">
        <w:rPr>
          <w:b/>
        </w:rPr>
        <w:t>1</w:t>
      </w:r>
      <w:r w:rsidRPr="00EF4EB9">
        <w:rPr>
          <w:b/>
        </w:rPr>
        <w:t>:</w:t>
      </w:r>
      <w:r w:rsidRPr="00EF4EB9">
        <w:rPr>
          <w:b/>
        </w:rPr>
        <w:tab/>
        <w:t>Graphical Representation of the mathematical model</w:t>
      </w:r>
    </w:p>
    <w:p w:rsidR="00EB5B27" w:rsidRPr="00EF4EB9" w:rsidRDefault="00EB5B27" w:rsidP="00EB5B27">
      <w:pPr>
        <w:keepNext/>
        <w:spacing w:line="360" w:lineRule="auto"/>
      </w:pPr>
      <w:r w:rsidRPr="00EF4EB9">
        <w:rPr>
          <w:noProof/>
          <w:lang w:val="en-GB" w:eastAsia="en-GB" w:bidi="ar-SA"/>
        </w:rPr>
        <w:drawing>
          <wp:inline distT="0" distB="0" distL="0" distR="0">
            <wp:extent cx="8863330" cy="3696970"/>
            <wp:effectExtent l="19050" t="0" r="0" b="0"/>
            <wp:docPr id="1"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8" cstate="print"/>
                    <a:stretch>
                      <a:fillRect/>
                    </a:stretch>
                  </pic:blipFill>
                  <pic:spPr>
                    <a:xfrm>
                      <a:off x="0" y="0"/>
                      <a:ext cx="8863330" cy="3696970"/>
                    </a:xfrm>
                    <a:prstGeom prst="rect">
                      <a:avLst/>
                    </a:prstGeom>
                  </pic:spPr>
                </pic:pic>
              </a:graphicData>
            </a:graphic>
          </wp:inline>
        </w:drawing>
      </w:r>
    </w:p>
    <w:p w:rsidR="00A8404E" w:rsidRDefault="00A8404E" w:rsidP="00A8404E">
      <w:pPr>
        <w:spacing w:line="360" w:lineRule="auto"/>
        <w:jc w:val="both"/>
      </w:pPr>
      <w:r w:rsidRPr="008C72E4">
        <w:t>Two related diagnostic tools are commonly used to make the decision about whether to prescribe anticoagulants in newly diagnosed AF patients: CHADS</w:t>
      </w:r>
      <w:r w:rsidRPr="008C72E4">
        <w:rPr>
          <w:vertAlign w:val="subscript"/>
        </w:rPr>
        <w:t>2</w:t>
      </w:r>
      <w:r w:rsidRPr="008C72E4">
        <w:t xml:space="preserve"> and CHA</w:t>
      </w:r>
      <w:r w:rsidRPr="008C72E4">
        <w:rPr>
          <w:vertAlign w:val="subscript"/>
        </w:rPr>
        <w:t>2</w:t>
      </w:r>
      <w:r w:rsidRPr="008C72E4">
        <w:t>DS</w:t>
      </w:r>
      <w:r w:rsidRPr="008C72E4">
        <w:rPr>
          <w:vertAlign w:val="subscript"/>
        </w:rPr>
        <w:t>2-</w:t>
      </w:r>
      <w:r w:rsidRPr="008C72E4">
        <w:t>VASc. CHADS</w:t>
      </w:r>
      <w:r w:rsidRPr="008C72E4">
        <w:rPr>
          <w:vertAlign w:val="subscript"/>
        </w:rPr>
        <w:t xml:space="preserve">2 </w:t>
      </w:r>
      <w:r w:rsidRPr="008C72E4">
        <w:t>is the more established instrument, and has published risk le</w:t>
      </w:r>
      <w:r w:rsidR="00C007A4">
        <w:t>vels associated with each group</w:t>
      </w:r>
      <w:r w:rsidRPr="008C72E4">
        <w:t>. The CHADS</w:t>
      </w:r>
      <w:r w:rsidRPr="008C72E4">
        <w:rPr>
          <w:vertAlign w:val="subscript"/>
        </w:rPr>
        <w:t>2</w:t>
      </w:r>
      <w:r w:rsidRPr="008C72E4">
        <w:t xml:space="preserve"> instrument produces a risk score for each patient ranging from</w:t>
      </w:r>
      <w:r>
        <w:t xml:space="preserve"> zero to six points inclusive, assigning individuals a risk score of one point for a history of congestive heart failure (C), hypertension (H), being aged 75 years or older (A) or having diabetes (D), as well as two points for having had a prior stroke or TIA (S</w:t>
      </w:r>
      <w:r w:rsidRPr="000A4ABF">
        <w:rPr>
          <w:vertAlign w:val="subscript"/>
        </w:rPr>
        <w:t>2</w:t>
      </w:r>
      <w:r>
        <w:t xml:space="preserve">).  Similarly, CHADS2-VASc assigns patients a score ranging from zero to nine points, differing from CHADS2 in that one point is assigned for being aged 65 or more, an additional point for being aged 75 or more, one point is assigned for a history of vascular disease, and one point assigned for being female. In both cases, it is assumed a patient assigned a risk score of one or more point would be prescribed </w:t>
      </w:r>
      <w:proofErr w:type="spellStart"/>
      <w:r>
        <w:t>dabigatran</w:t>
      </w:r>
      <w:proofErr w:type="spellEnd"/>
      <w:r>
        <w:t xml:space="preserve">. As a result of this, CHADS2-VASc is a more inclusive clinical prediction system. </w:t>
      </w:r>
    </w:p>
    <w:p w:rsidR="00A8404E" w:rsidRPr="008C72E4" w:rsidRDefault="00A8404E" w:rsidP="00A8404E">
      <w:pPr>
        <w:spacing w:line="360" w:lineRule="auto"/>
        <w:jc w:val="both"/>
      </w:pPr>
      <w:r w:rsidRPr="008C72E4">
        <w:t>In our comparator strategy</w:t>
      </w:r>
      <w:r>
        <w:t>, in which information from TTE is used alongside that from the standard clinical prediction rule,</w:t>
      </w:r>
      <w:r w:rsidRPr="008C72E4">
        <w:t xml:space="preserve"> the decision to coagulate can also be made as a result of TTE identifying a structural feature of left atrial abnormality (LA ABN) that predisposes an individual to a high risk of stroke.</w:t>
      </w:r>
      <w:r w:rsidR="006071D2" w:rsidRPr="008C72E4">
        <w:fldChar w:fldCharType="begin"/>
      </w:r>
      <w:r w:rsidRPr="008C72E4">
        <w:instrText xml:space="preserve"> ADDIN REFMGR.CITE &lt;Refman&gt;&lt;Cite&gt;&lt;Author&gt;The Stroke Prevention in Atrial Fibrillation Investigators Committee on Echocardiography.&lt;/Author&gt;&lt;Year&gt;1998&lt;/Year&gt;&lt;RecNum&gt;29&lt;/RecNum&gt;&lt;IDText&gt;Transesophageal echocardiographic correlates of thromboembolism in high-risk patients with nonvalvular atrial fibrillation.&lt;/IDText&gt;&lt;MDL Ref_Type="Journal"&gt;&lt;Ref_Type&gt;Journal&lt;/Ref_Type&gt;&lt;Ref_ID&gt;29&lt;/Ref_ID&gt;&lt;Title_Primary&gt;&lt;f name="Calibri"&gt;Transesophageal echocardiographic correlates of thromboembolism in high-risk patients with nonvalvular atrial fibrillation.&lt;/f&gt;&lt;/Title_Primary&gt;&lt;Authors_Primary&gt;The Stroke Prevention in Atrial Fibrillation Investigators Committee on Echocardiography.&lt;/Authors_Primary&gt;&lt;Date_Primary&gt;1998&lt;/Date_Primary&gt;&lt;Keywords&gt;thromboembolism&lt;/Keywords&gt;&lt;Keywords&gt;high risk patient&lt;/Keywords&gt;&lt;Keywords&gt;patient&lt;/Keywords&gt;&lt;Reprint&gt;Not in File&lt;/Reprint&gt;&lt;Start_Page&gt;639&lt;/Start_Page&gt;&lt;End_Page&gt;647&lt;/End_Page&gt;&lt;Periodical&gt;Annals of Internal Medicine&lt;/Periodical&gt;&lt;Volume&gt;128&lt;/Volume&gt;&lt;ZZ_JournalFull&gt;&lt;f name="System"&gt;Annals of Internal Medicine&lt;/f&gt;&lt;/ZZ_JournalFull&gt;&lt;ZZ_JournalStdAbbrev&gt;&lt;f name="System"&gt;Ann Intern Med&lt;/f&gt;&lt;/ZZ_JournalStdAbbrev&gt;&lt;ZZ_WorkformID&gt;1&lt;/ZZ_WorkformID&gt;&lt;/MDL&gt;&lt;/Cite&gt;&lt;/Refman&gt;</w:instrText>
      </w:r>
      <w:r w:rsidR="006071D2" w:rsidRPr="008C72E4">
        <w:fldChar w:fldCharType="separate"/>
      </w:r>
      <w:r w:rsidRPr="008C72E4">
        <w:rPr>
          <w:noProof/>
          <w:vertAlign w:val="superscript"/>
        </w:rPr>
        <w:t>135</w:t>
      </w:r>
      <w:r w:rsidR="006071D2" w:rsidRPr="008C72E4">
        <w:fldChar w:fldCharType="end"/>
      </w:r>
      <w:r w:rsidRPr="008C72E4">
        <w:t xml:space="preserve">  </w:t>
      </w:r>
      <w:del w:id="11" w:author="Matt" w:date="2012-02-27T08:43:00Z">
        <w:r w:rsidRPr="008C72E4" w:rsidDel="00542E72">
          <w:delText>For the purposes of this report we define</w:delText>
        </w:r>
      </w:del>
      <w:ins w:id="12" w:author="Matt" w:date="2012-02-27T08:43:00Z">
        <w:r w:rsidR="00542E72">
          <w:t xml:space="preserve">Following the definition presented in </w:t>
        </w:r>
        <w:proofErr w:type="spellStart"/>
        <w:r w:rsidR="00542E72">
          <w:t>Providencia</w:t>
        </w:r>
        <w:proofErr w:type="spellEnd"/>
        <w:r w:rsidR="00542E72">
          <w:t xml:space="preserve"> </w:t>
        </w:r>
        <w:r w:rsidR="00542E72">
          <w:lastRenderedPageBreak/>
          <w:t>et al,</w:t>
        </w:r>
      </w:ins>
      <w:r w:rsidRPr="008C72E4">
        <w:t xml:space="preserve"> LA ABN as a patient having </w:t>
      </w:r>
      <w:r>
        <w:t>either a left atrial appendage thrombi, a dense spontaneous echo contrast, or l</w:t>
      </w:r>
      <w:r w:rsidRPr="008C72E4">
        <w:t>eft atrial appendage low flow velocities</w:t>
      </w:r>
      <w:r>
        <w:t>.</w:t>
      </w:r>
    </w:p>
    <w:p w:rsidR="009B513D" w:rsidRDefault="00657538" w:rsidP="00C007A4">
      <w:pPr>
        <w:spacing w:line="360" w:lineRule="auto"/>
        <w:jc w:val="both"/>
      </w:pPr>
      <w:r>
        <w:t>The short term model looks at the effect of including TTE in the diagnostic strategy on the proportion of newly diagnosed AF patients from four mutually exclusive and exhaustive patient groups. We define these groups as: 1</w:t>
      </w:r>
      <w:commentRangeStart w:id="13"/>
      <w:r>
        <w:t>) true positives (TPs): patients with a clinical prediction score of one or more.</w:t>
      </w:r>
      <w:commentRangeEnd w:id="13"/>
      <w:r w:rsidR="00542E72">
        <w:rPr>
          <w:rStyle w:val="CommentReference"/>
          <w:rFonts w:ascii="Times New Roman" w:eastAsia="Times New Roman" w:hAnsi="Times New Roman" w:cs="Times New Roman"/>
          <w:lang w:val="en-GB" w:eastAsia="en-GB" w:bidi="ar-SA"/>
        </w:rPr>
        <w:commentReference w:id="13"/>
      </w:r>
      <w:r>
        <w:t xml:space="preserve"> These patients would currently receive </w:t>
      </w:r>
      <w:proofErr w:type="spellStart"/>
      <w:r>
        <w:t>dabigatran</w:t>
      </w:r>
      <w:proofErr w:type="spellEnd"/>
      <w:r>
        <w:t xml:space="preserve">. 2) </w:t>
      </w:r>
      <w:proofErr w:type="gramStart"/>
      <w:r>
        <w:t>true</w:t>
      </w:r>
      <w:proofErr w:type="gramEnd"/>
      <w:r>
        <w:t xml:space="preserve"> negatives (TNs): patients with a clinical prediction score of zero</w:t>
      </w:r>
      <w:r w:rsidR="00AF094E">
        <w:t xml:space="preserve">, who also do not have an LA ABN, and whom TTE does not misclassify as having LA ABN. These patients currently do not receive the OAC, and for this patient group this is the correct decision. 3) False positives (FPs): Patients with a clinical prediction score of zero whom TTE misclassifies as having a LA ABN. As a result of this, using TTE would lead to these patients being given OACs even though for them this would be the wrong decision. 4) False negatives (FNs): Patients with a clinical prediction score of zero, but a LA ABN that TTE has failed to identify. These patients would not receive OACs even though for </w:t>
      </w:r>
      <w:proofErr w:type="gramStart"/>
      <w:r w:rsidR="00AF094E">
        <w:t>them</w:t>
      </w:r>
      <w:proofErr w:type="gramEnd"/>
      <w:r w:rsidR="00AF094E">
        <w:t xml:space="preserve"> prescribing OACs would be the correct decision. </w:t>
      </w:r>
    </w:p>
    <w:p w:rsidR="00CF007B" w:rsidRDefault="00AF094E" w:rsidP="00C007A4">
      <w:pPr>
        <w:spacing w:line="360" w:lineRule="auto"/>
        <w:jc w:val="both"/>
      </w:pPr>
      <w:r>
        <w:t>Within our model, the clinical and cost-effectiveness of TTE compared with no TTE is a function of the mixture of these four patient groups</w:t>
      </w:r>
      <w:r w:rsidR="00CF007B">
        <w:t xml:space="preserve"> within the patient population</w:t>
      </w:r>
      <w:r>
        <w:t xml:space="preserve">, which is itself a function of 1) the true proportion of patients with </w:t>
      </w:r>
      <w:r w:rsidR="00CF007B">
        <w:t>a clinical prediction score of zero who have LA ABN and are thus at substantially higher stroke risk than predicted (‘True Proportion High Risk’ or TPHR); and 2) the sensitivity and specificity of TTE in identifying TPHR individuals. The patient mix is defined as: TPHR x Sensitivity</w:t>
      </w:r>
      <w:r w:rsidR="00EB5AE5">
        <w:t xml:space="preserve"> for true positive, </w:t>
      </w:r>
      <w:r w:rsidR="00CF007B">
        <w:t>(1 – TPHR) x Specificity</w:t>
      </w:r>
      <w:r w:rsidR="00EB5AE5">
        <w:t xml:space="preserve"> for true negative, </w:t>
      </w:r>
      <w:r w:rsidR="00CF007B">
        <w:t>(1 –</w:t>
      </w:r>
      <w:r w:rsidR="002970B4">
        <w:t xml:space="preserve"> TPHR) x (</w:t>
      </w:r>
      <w:r w:rsidR="00CF007B">
        <w:t>1 – Specificity)</w:t>
      </w:r>
      <w:r w:rsidR="00EB5AE5">
        <w:t xml:space="preserve"> for false positive, and </w:t>
      </w:r>
      <w:r w:rsidR="00CF007B">
        <w:t>TPHR x (1 – Sensitivity)</w:t>
      </w:r>
      <w:r w:rsidR="00EB5AE5">
        <w:t xml:space="preserve"> for false negative. </w:t>
      </w:r>
      <w:r w:rsidR="0094141C">
        <w:t xml:space="preserve">Within the context of the model, the baseline strategy (no TTE) can be considered a diagnostic strategy with a sensitivity </w:t>
      </w:r>
      <w:commentRangeStart w:id="14"/>
      <w:r w:rsidR="0094141C">
        <w:t xml:space="preserve">and specificity </w:t>
      </w:r>
      <w:commentRangeEnd w:id="14"/>
      <w:r w:rsidR="00542E72">
        <w:rPr>
          <w:rStyle w:val="CommentReference"/>
          <w:rFonts w:ascii="Times New Roman" w:eastAsia="Times New Roman" w:hAnsi="Times New Roman" w:cs="Times New Roman"/>
          <w:lang w:val="en-GB" w:eastAsia="en-GB" w:bidi="ar-SA"/>
        </w:rPr>
        <w:commentReference w:id="14"/>
      </w:r>
      <w:r w:rsidR="0094141C">
        <w:t xml:space="preserve">of zero, so the baseline population mix is comprised of TPHR% </w:t>
      </w:r>
      <w:r w:rsidR="00EB5AE5">
        <w:t>false negative</w:t>
      </w:r>
      <w:r w:rsidR="0094141C">
        <w:t xml:space="preserve"> and 1-TPHR% </w:t>
      </w:r>
      <w:r w:rsidR="00EB5AE5">
        <w:t>true negative</w:t>
      </w:r>
      <w:r w:rsidR="0094141C">
        <w:t xml:space="preserve">. </w:t>
      </w:r>
      <w:r w:rsidR="00CF007B">
        <w:t xml:space="preserve"> </w:t>
      </w:r>
    </w:p>
    <w:p w:rsidR="002908BA" w:rsidRDefault="0094141C" w:rsidP="00C007A4">
      <w:pPr>
        <w:spacing w:line="360" w:lineRule="auto"/>
        <w:jc w:val="both"/>
      </w:pPr>
      <w:r>
        <w:t xml:space="preserve">Our estimates for sensitivity and specificity were drawn from a </w:t>
      </w:r>
      <w:r w:rsidR="00EB5AE5">
        <w:t>recent cross-sectional study of 405 AF patients</w:t>
      </w:r>
      <w:r w:rsidR="002970B4">
        <w:t>.</w:t>
      </w:r>
      <w:r w:rsidR="00C007A4">
        <w:t xml:space="preserve"> [Ref]</w:t>
      </w:r>
      <w:r w:rsidR="002970B4">
        <w:t xml:space="preserve"> For 334 of these patients the presence or absence of LA ABN features identified through TTE was cross-tabulated with those identified with a more expensive and invasive test, </w:t>
      </w:r>
      <w:proofErr w:type="spellStart"/>
      <w:r w:rsidR="002970B4" w:rsidRPr="00C007A4">
        <w:t>transoesophageal</w:t>
      </w:r>
      <w:proofErr w:type="spellEnd"/>
      <w:r w:rsidR="002970B4" w:rsidRPr="00C007A4">
        <w:t xml:space="preserve"> echocardiogram</w:t>
      </w:r>
      <w:r w:rsidR="00EB5AE5">
        <w:t xml:space="preserve"> (TOE</w:t>
      </w:r>
      <w:del w:id="15" w:author="Matt" w:date="2012-02-27T08:52:00Z">
        <w:r w:rsidR="00EB5AE5" w:rsidDel="00C23AC0">
          <w:delText xml:space="preserve"> or TEE</w:delText>
        </w:r>
      </w:del>
      <w:r w:rsidR="00EB5AE5">
        <w:t>), which was taken to be the gold standard.</w:t>
      </w:r>
      <w:r w:rsidR="002970B4">
        <w:t xml:space="preserve"> </w:t>
      </w:r>
      <w:r w:rsidR="00A40066">
        <w:t>TOE identified LA ABN in 92 patients; in 87 of these patients they were also identified by TTE. Conversely, TOE identified no LA ABN features in 242</w:t>
      </w:r>
      <w:r w:rsidR="00CE68A8">
        <w:t xml:space="preserve"> patients</w:t>
      </w:r>
      <w:r w:rsidR="00A40066">
        <w:t>; in 159 of these patients, however, TTE appeared to identify a LA ABN feature.</w:t>
      </w:r>
      <w:r w:rsidR="00CE68A8">
        <w:t xml:space="preserve"> This implied a sensitivity for TTE of 0.946 (87 / (87 + 5)) and specificity for T</w:t>
      </w:r>
      <w:r w:rsidR="00C007A4">
        <w:t xml:space="preserve">TE of 0.343 (83 / (83 + 159)). </w:t>
      </w:r>
      <w:r w:rsidR="00CE68A8">
        <w:t>Within p</w:t>
      </w:r>
      <w:r w:rsidR="00512460">
        <w:t>robabilistic sensitivity analyse</w:t>
      </w:r>
      <w:r w:rsidR="00CE68A8">
        <w:t xml:space="preserve">s the sensitivity and specificity were jointly estimated from a </w:t>
      </w:r>
      <w:proofErr w:type="spellStart"/>
      <w:r w:rsidR="00CE68A8">
        <w:t>Dirichlet</w:t>
      </w:r>
      <w:proofErr w:type="spellEnd"/>
      <w:r w:rsidR="00CE68A8">
        <w:t xml:space="preserve"> distribution with these four cell values. </w:t>
      </w:r>
      <w:r w:rsidR="002908BA" w:rsidRPr="00EF4EB9">
        <w:t xml:space="preserve">It was </w:t>
      </w:r>
      <w:r w:rsidR="002908BA" w:rsidRPr="00EF4EB9">
        <w:lastRenderedPageBreak/>
        <w:t>assumed that the derived distributions of sensitivity and specificity was applicable to all patients and was thus assumed applicable to patients who had a CHADS</w:t>
      </w:r>
      <w:r w:rsidR="002908BA" w:rsidRPr="00C007A4">
        <w:t>2</w:t>
      </w:r>
      <w:r w:rsidR="002908BA" w:rsidRPr="00EF4EB9">
        <w:t xml:space="preserve"> score of 0 and to patients with a CHA</w:t>
      </w:r>
      <w:r w:rsidR="002908BA" w:rsidRPr="00C007A4">
        <w:t>2</w:t>
      </w:r>
      <w:r w:rsidR="002908BA" w:rsidRPr="00EF4EB9">
        <w:t>DS</w:t>
      </w:r>
      <w:r w:rsidR="002908BA" w:rsidRPr="00C007A4">
        <w:t>2</w:t>
      </w:r>
      <w:r w:rsidR="002908BA" w:rsidRPr="00EF4EB9">
        <w:t>-VASc score of 0.</w:t>
      </w:r>
    </w:p>
    <w:p w:rsidR="002908BA" w:rsidRDefault="00CE68A8" w:rsidP="002908BA">
      <w:pPr>
        <w:spacing w:line="360" w:lineRule="auto"/>
        <w:jc w:val="both"/>
      </w:pPr>
      <w:r>
        <w:t>The same</w:t>
      </w:r>
      <w:r w:rsidR="00930CCB">
        <w:t xml:space="preserve"> cross-sectional study was </w:t>
      </w:r>
      <w:r>
        <w:t>used to estimate TPHR for clinical prediction scores of zero. These data suggested a TPHR of 2/24 for CHADS2=0, and 0/11 for CHA2DS2-VASc=0.</w:t>
      </w:r>
      <w:r w:rsidR="002908BA" w:rsidRPr="00EF4EB9">
        <w:t xml:space="preserve"> Given the small data available (the number in the LA ABN group being less than 5) an uninformative prior of 0.5 was added to each paired data set culminating in an expected 2.5 out of 25 patients expected to have a LA ABN amongst those with CHADS</w:t>
      </w:r>
      <w:r w:rsidR="002908BA" w:rsidRPr="00EF4EB9">
        <w:rPr>
          <w:vertAlign w:val="subscript"/>
        </w:rPr>
        <w:t>2</w:t>
      </w:r>
      <w:r w:rsidR="002908BA" w:rsidRPr="00EF4EB9">
        <w:t xml:space="preserve"> score of 0, and an expected 0.5 out of 12 patients with a CHA</w:t>
      </w:r>
      <w:r w:rsidR="002908BA" w:rsidRPr="00EF4EB9">
        <w:rPr>
          <w:vertAlign w:val="subscript"/>
        </w:rPr>
        <w:t>2</w:t>
      </w:r>
      <w:r w:rsidR="002908BA" w:rsidRPr="00EF4EB9">
        <w:t>DS</w:t>
      </w:r>
      <w:r w:rsidR="002908BA" w:rsidRPr="00EF4EB9">
        <w:rPr>
          <w:vertAlign w:val="subscript"/>
        </w:rPr>
        <w:t>2</w:t>
      </w:r>
      <w:r w:rsidR="002908BA" w:rsidRPr="00EF4EB9">
        <w:t xml:space="preserve">-VASc score of 0 to have a LA ABN. </w:t>
      </w:r>
      <w:r w:rsidR="000A4ABF">
        <w:t xml:space="preserve">For </w:t>
      </w:r>
      <w:commentRangeStart w:id="16"/>
      <w:r w:rsidR="000A4ABF">
        <w:t>PSA</w:t>
      </w:r>
      <w:commentRangeEnd w:id="16"/>
      <w:r w:rsidR="00C23AC0">
        <w:rPr>
          <w:rStyle w:val="CommentReference"/>
          <w:rFonts w:ascii="Times New Roman" w:eastAsia="Times New Roman" w:hAnsi="Times New Roman" w:cs="Times New Roman"/>
          <w:lang w:val="en-GB" w:eastAsia="en-GB" w:bidi="ar-SA"/>
        </w:rPr>
        <w:commentReference w:id="16"/>
      </w:r>
      <w:r w:rsidR="000A4ABF">
        <w:t xml:space="preserve"> t</w:t>
      </w:r>
      <w:r w:rsidR="002908BA" w:rsidRPr="00EF4EB9">
        <w:t xml:space="preserve">hese values were used to populate </w:t>
      </w:r>
      <w:r w:rsidR="00512460">
        <w:t>B</w:t>
      </w:r>
      <w:r w:rsidR="002908BA" w:rsidRPr="00EF4EB9">
        <w:t>eta distributions</w:t>
      </w:r>
      <w:r w:rsidR="000A4ABF">
        <w:t>.</w:t>
      </w:r>
    </w:p>
    <w:p w:rsidR="00F91783" w:rsidRPr="00EF4EB9" w:rsidRDefault="00A8404E" w:rsidP="00604F56">
      <w:pPr>
        <w:spacing w:line="360" w:lineRule="auto"/>
        <w:jc w:val="both"/>
      </w:pPr>
      <w:r w:rsidRPr="00EF4EB9">
        <w:t xml:space="preserve">The </w:t>
      </w:r>
      <w:r w:rsidR="00C007A4">
        <w:t xml:space="preserve">model simulates </w:t>
      </w:r>
      <w:r w:rsidRPr="00EF4EB9">
        <w:t>a series of 60 year old men with newly diagnosed AF but with none of the</w:t>
      </w:r>
      <w:r w:rsidR="00604F56">
        <w:t xml:space="preserve"> conditions that lead to a clinical prediction score of one or more. This means they would not</w:t>
      </w:r>
      <w:r w:rsidRPr="00EF4EB9">
        <w:t xml:space="preserve"> currently </w:t>
      </w:r>
      <w:r w:rsidR="00604F56">
        <w:t xml:space="preserve">be </w:t>
      </w:r>
      <w:r w:rsidRPr="00EF4EB9">
        <w:t>recommended treatment with an OAC.</w:t>
      </w:r>
      <w:r>
        <w:t xml:space="preserve"> </w:t>
      </w:r>
      <w:r w:rsidRPr="00EF4EB9">
        <w:t>For this patient group the age at death (as</w:t>
      </w:r>
      <w:r>
        <w:t>suming no AF-, or AF treatment-</w:t>
      </w:r>
      <w:r w:rsidRPr="00EF4EB9">
        <w:t>related mortality) was simulated. The diagnosis, or not, of LA ABN following TTE was additionally simulated.</w:t>
      </w:r>
      <w:r w:rsidR="00604F56">
        <w:t xml:space="preserve"> </w:t>
      </w:r>
      <w:r>
        <w:t>The DES is dynamically updated when events occur that affect an individual’s</w:t>
      </w:r>
      <w:r w:rsidR="00F91783">
        <w:t xml:space="preserve"> CHADS2 or CHADS-</w:t>
      </w:r>
      <w:proofErr w:type="spellStart"/>
      <w:r w:rsidR="00F91783">
        <w:t>VASc</w:t>
      </w:r>
      <w:proofErr w:type="spellEnd"/>
      <w:r w:rsidR="00F91783">
        <w:t xml:space="preserve"> score, or other characteristics that affect their stroke or bleed risk. For example, when the patient reaches an age of 65, their CHADS-</w:t>
      </w:r>
      <w:proofErr w:type="spellStart"/>
      <w:r w:rsidR="00F91783">
        <w:t>VASc</w:t>
      </w:r>
      <w:proofErr w:type="spellEnd"/>
      <w:r w:rsidR="00F91783">
        <w:t xml:space="preserve"> score increases by one; at age 75 their score increases by one CHADS2 point, and their CHADS2-VASc score by an additional point. A stroke leads to an increment of two points on the CHADS2/CHADS2-VASc score. </w:t>
      </w:r>
      <w:r w:rsidR="00F91783" w:rsidRPr="00EF4EB9">
        <w:t>If a patient suffers a major bleeding event after taking OACs, they stop being prescribed the OACs, leading to the risk of bleeds reducing to zero, but the risk of stroke increasing.</w:t>
      </w:r>
      <w:r w:rsidR="00F91783">
        <w:t xml:space="preserve"> </w:t>
      </w:r>
      <w:r w:rsidR="00F91783" w:rsidRPr="00EF4EB9">
        <w:t>If a patient experiences a stroke and are not already taking an OAC, they are prescribed OACs</w:t>
      </w:r>
      <w:ins w:id="17" w:author="Matt" w:date="2012-02-27T08:52:00Z">
        <w:r w:rsidR="00C23AC0">
          <w:t>, pro</w:t>
        </w:r>
      </w:ins>
      <w:ins w:id="18" w:author="Matt" w:date="2012-02-27T08:53:00Z">
        <w:r w:rsidR="00C23AC0">
          <w:t>vided they have not experienced a previous bleeding episode</w:t>
        </w:r>
      </w:ins>
      <w:r w:rsidR="00604F56">
        <w:t>.</w:t>
      </w:r>
      <w:r w:rsidR="00F91783">
        <w:t xml:space="preserve"> If a patient suffers a severe intracranial </w:t>
      </w:r>
      <w:proofErr w:type="spellStart"/>
      <w:r w:rsidR="00F91783">
        <w:t>haemorrhage</w:t>
      </w:r>
      <w:proofErr w:type="spellEnd"/>
      <w:r w:rsidR="00F91783">
        <w:t xml:space="preserve"> (Gl</w:t>
      </w:r>
      <w:r w:rsidR="00604F56">
        <w:t>asgow outcome scale category 2) as</w:t>
      </w:r>
      <w:r w:rsidR="00F91783">
        <w:t xml:space="preserve"> a result of taking OACs, their </w:t>
      </w:r>
      <w:r w:rsidR="00F91783" w:rsidRPr="00EF4EB9">
        <w:t>life expectancy was reduced to a maximum of 3.4 years</w:t>
      </w:r>
      <w:ins w:id="19" w:author="Matt" w:date="2012-02-27T08:53:00Z">
        <w:r w:rsidR="00C23AC0">
          <w:t xml:space="preserve"> with no QALY </w:t>
        </w:r>
        <w:commentRangeStart w:id="20"/>
        <w:r w:rsidR="00C23AC0">
          <w:t>gain</w:t>
        </w:r>
        <w:commentRangeEnd w:id="20"/>
        <w:r w:rsidR="00C23AC0">
          <w:rPr>
            <w:rStyle w:val="CommentReference"/>
            <w:rFonts w:ascii="Times New Roman" w:eastAsia="Times New Roman" w:hAnsi="Times New Roman" w:cs="Times New Roman"/>
            <w:lang w:val="en-GB" w:eastAsia="en-GB" w:bidi="ar-SA"/>
          </w:rPr>
          <w:commentReference w:id="20"/>
        </w:r>
      </w:ins>
      <w:r w:rsidR="00F91783" w:rsidRPr="00EF4EB9">
        <w:t xml:space="preserve">. </w:t>
      </w:r>
      <w:r w:rsidR="00604F56">
        <w:t>Additionally, t</w:t>
      </w:r>
      <w:r w:rsidR="00F91783" w:rsidRPr="00EF4EB9">
        <w:t xml:space="preserve">he risk of a major bleeding event when taking </w:t>
      </w:r>
      <w:del w:id="21" w:author="Matt" w:date="2012-02-27T08:53:00Z">
        <w:r w:rsidR="00F91783" w:rsidRPr="00EF4EB9" w:rsidDel="00C23AC0">
          <w:delText xml:space="preserve">Dabigatran </w:delText>
        </w:r>
      </w:del>
      <w:proofErr w:type="spellStart"/>
      <w:ins w:id="22" w:author="Matt" w:date="2012-02-27T08:53:00Z">
        <w:r w:rsidR="00C23AC0">
          <w:t>d</w:t>
        </w:r>
        <w:r w:rsidR="00C23AC0" w:rsidRPr="00EF4EB9">
          <w:t>abigatran</w:t>
        </w:r>
        <w:proofErr w:type="spellEnd"/>
        <w:r w:rsidR="00C23AC0" w:rsidRPr="00EF4EB9">
          <w:t xml:space="preserve"> </w:t>
        </w:r>
      </w:ins>
      <w:r w:rsidR="00F91783" w:rsidRPr="00EF4EB9">
        <w:t>(150mg twice daily) was also assumed to change at the age of 75.</w:t>
      </w:r>
    </w:p>
    <w:p w:rsidR="00D200D6" w:rsidRPr="00EF4EB9" w:rsidDel="00C23AC0" w:rsidRDefault="002908BA" w:rsidP="00D200D6">
      <w:pPr>
        <w:spacing w:line="360" w:lineRule="auto"/>
        <w:jc w:val="both"/>
        <w:rPr>
          <w:del w:id="23" w:author="Matt" w:date="2012-02-27T08:55:00Z"/>
        </w:rPr>
      </w:pPr>
      <w:r w:rsidRPr="00EF4EB9">
        <w:t>The probability of a 60-year old man dying in each of the forthcoming year was taken from UK life tables.</w:t>
      </w:r>
      <w:r w:rsidR="006071D2" w:rsidRPr="00EF4EB9">
        <w:fldChar w:fldCharType="begin"/>
      </w:r>
      <w:r w:rsidRPr="00EF4EB9">
        <w:instrText xml:space="preserve"> ADDIN REFMGR.CITE &lt;Refman&gt;&lt;Cite&gt;&lt;Year&gt;2012&lt;/Year&gt;&lt;RecNum&gt;19886&lt;/RecNum&gt;&lt;IDText&gt;Interim Life Tables:Summaries UK Interim Life Tables, 1980-82 to 2008-10 [Accessed  29-Sep-2011]&lt;/IDText&gt;&lt;MDL Ref_Type="Journal"&gt;&lt;Ref_Type&gt;Journal&lt;/Ref_Type&gt;&lt;Ref_ID&gt;19886&lt;/Ref_ID&gt;&lt;Title_Primary&gt;&lt;f name="Times New Roman"&gt;Interim Life Tables:Summaries UK Interim Life Tables, 1980-82 to 2008-10 [Accessed  29-Sep-2011]&lt;/f&gt;&lt;/Title_Primary&gt;&lt;Date_Primary&gt;2012&lt;/Date_Primary&gt;&lt;Keywords&gt;life&lt;/Keywords&gt;&lt;Reprint&gt;Not in File&lt;/Reprint&gt;&lt;Periodical&gt;Office for National Statistics&lt;/Periodical&gt;&lt;ZZ_JournalFull&gt;&lt;f name="System"&gt;Office for National Statistics&lt;/f&gt;&lt;/ZZ_JournalFull&gt;&lt;ZZ_WorkformID&gt;1&lt;/ZZ_WorkformID&gt;&lt;/MDL&gt;&lt;/Cite&gt;&lt;/Refman&gt;</w:instrText>
      </w:r>
      <w:r w:rsidR="006071D2" w:rsidRPr="00EF4EB9">
        <w:fldChar w:fldCharType="separate"/>
      </w:r>
      <w:r w:rsidRPr="00EF4EB9">
        <w:rPr>
          <w:noProof/>
          <w:vertAlign w:val="superscript"/>
        </w:rPr>
        <w:t>137</w:t>
      </w:r>
      <w:r w:rsidR="006071D2" w:rsidRPr="00EF4EB9">
        <w:fldChar w:fldCharType="end"/>
      </w:r>
      <w:ins w:id="24" w:author="Matt" w:date="2012-02-27T08:54:00Z">
        <w:r w:rsidR="00C23AC0">
          <w:t xml:space="preserve"> </w:t>
        </w:r>
      </w:ins>
      <w:del w:id="25" w:author="Matt" w:date="2012-02-27T08:54:00Z">
        <w:r w:rsidRPr="00EF4EB9" w:rsidDel="00C23AC0">
          <w:delText>For simplicity, i</w:delText>
        </w:r>
      </w:del>
      <w:ins w:id="26" w:author="Matt" w:date="2012-02-27T08:54:00Z">
        <w:r w:rsidR="00C23AC0">
          <w:t>I</w:t>
        </w:r>
      </w:ins>
      <w:r w:rsidRPr="00EF4EB9">
        <w:t xml:space="preserve">t was assumed that all </w:t>
      </w:r>
      <w:del w:id="27" w:author="Matt" w:date="2012-02-27T08:54:00Z">
        <w:r w:rsidRPr="00EF4EB9" w:rsidDel="00C23AC0">
          <w:delText xml:space="preserve">remaining </w:delText>
        </w:r>
      </w:del>
      <w:r w:rsidRPr="00EF4EB9">
        <w:t xml:space="preserve">patients </w:t>
      </w:r>
      <w:ins w:id="28" w:author="Matt" w:date="2012-02-27T08:54:00Z">
        <w:r w:rsidR="00C23AC0">
          <w:t xml:space="preserve">aged 100 years </w:t>
        </w:r>
      </w:ins>
      <w:r w:rsidRPr="00EF4EB9">
        <w:t>would die within their 101</w:t>
      </w:r>
      <w:r w:rsidRPr="00EF4EB9">
        <w:rPr>
          <w:vertAlign w:val="superscript"/>
        </w:rPr>
        <w:t>st</w:t>
      </w:r>
      <w:r w:rsidRPr="00EF4EB9">
        <w:t xml:space="preserve"> year. </w:t>
      </w:r>
      <w:r w:rsidR="00D200D6" w:rsidRPr="00EF4EB9">
        <w:t>We assumed that higher CHADS</w:t>
      </w:r>
      <w:r w:rsidR="00D200D6" w:rsidRPr="00EF4EB9">
        <w:rPr>
          <w:vertAlign w:val="subscript"/>
        </w:rPr>
        <w:t>2</w:t>
      </w:r>
      <w:r w:rsidR="00D200D6" w:rsidRPr="00EF4EB9">
        <w:t xml:space="preserve"> scores were associated with a higher risk of stroke. </w:t>
      </w:r>
      <w:del w:id="29" w:author="Matt" w:date="2012-02-27T08:54:00Z">
        <w:r w:rsidR="00D200D6" w:rsidRPr="00EF4EB9" w:rsidDel="00C23AC0">
          <w:delText xml:space="preserve">Our estimates were </w:delText>
        </w:r>
      </w:del>
      <w:r w:rsidR="00D200D6" w:rsidRPr="00EF4EB9">
        <w:t xml:space="preserve">based on </w:t>
      </w:r>
      <w:del w:id="30" w:author="Matt" w:date="2012-02-27T08:54:00Z">
        <w:r w:rsidR="00D200D6" w:rsidRPr="00EF4EB9" w:rsidDel="00C23AC0">
          <w:delText xml:space="preserve">results </w:delText>
        </w:r>
      </w:del>
      <w:ins w:id="31" w:author="Matt" w:date="2012-02-27T08:54:00Z">
        <w:r w:rsidR="00C23AC0">
          <w:t>estimates</w:t>
        </w:r>
        <w:r w:rsidR="00C23AC0" w:rsidRPr="00EF4EB9">
          <w:t xml:space="preserve"> </w:t>
        </w:r>
      </w:ins>
      <w:r w:rsidR="00D200D6" w:rsidRPr="00EF4EB9">
        <w:t>presented in Gage et al,</w:t>
      </w:r>
      <w:r w:rsidR="006071D2" w:rsidRPr="00EF4EB9">
        <w:fldChar w:fldCharType="begin"/>
      </w:r>
      <w:r w:rsidR="00D200D6" w:rsidRPr="00EF4EB9">
        <w:instrText xml:space="preserve"> ADDIN REFMGR.CITE &lt;Refman&gt;&lt;Cite&gt;&lt;Author&gt;Gage&lt;/Author&gt;&lt;Year&gt;2001&lt;/Year&gt;&lt;RecNum&gt;28&lt;/RecNum&gt;&lt;IDText&gt;Validation of clinical classification schemes for predicting stroke: results from the National Registry of Atrial Fibrillation&lt;/IDText&gt;&lt;MDL Ref_Type="Journal"&gt;&lt;Ref_Type&gt;Journal&lt;/Ref_Type&gt;&lt;Ref_ID&gt;28&lt;/Ref_ID&gt;&lt;Title_Primary&gt;Validation of clinical classification schemes for predicting stroke: results from the National Registry of Atrial Fibrillation&lt;/Title_Primary&gt;&lt;Authors_Primary&gt;Gage,BF.&lt;/Authors_Primary&gt;&lt;Authors_Primary&gt;Waterman,AD.&lt;/Authors_Primary&gt;&lt;Authors_Primary&gt;Shannon,W&lt;/Authors_Primary&gt;&lt;Authors_Primary&gt;Boechler,M&lt;/Authors_Primary&gt;&lt;Authors_Primary&gt;Rich,MW.&lt;/Authors_Primary&gt;&lt;Authors_Primary&gt;Radford,MJ.&lt;/Authors_Primary&gt;&lt;Date_Primary&gt;2001&lt;/Date_Primary&gt;&lt;Keywords&gt;classification&lt;/Keywords&gt;&lt;Keywords&gt;stroke&lt;/Keywords&gt;&lt;Reprint&gt;Not in File&lt;/Reprint&gt;&lt;Start_Page&gt;2864&lt;/Start_Page&gt;&lt;End_Page&gt;2870&lt;/End_Page&gt;&lt;Periodical&gt;JAMA&lt;/Periodical&gt;&lt;Volume&gt;285&lt;/Volume&gt;&lt;Issue&gt;22&lt;/Issue&gt;&lt;ZZ_JournalFull&gt;&lt;f name="System"&gt;JAMA&lt;/f&gt;&lt;/ZZ_JournalFull&gt;&lt;ZZ_WorkformID&gt;1&lt;/ZZ_WorkformID&gt;&lt;/MDL&gt;&lt;/Cite&gt;&lt;/Refman&gt;</w:instrText>
      </w:r>
      <w:r w:rsidR="006071D2" w:rsidRPr="00EF4EB9">
        <w:fldChar w:fldCharType="separate"/>
      </w:r>
      <w:r w:rsidR="00D200D6" w:rsidRPr="00EF4EB9">
        <w:rPr>
          <w:noProof/>
          <w:vertAlign w:val="superscript"/>
        </w:rPr>
        <w:t>138</w:t>
      </w:r>
      <w:r w:rsidR="006071D2" w:rsidRPr="00EF4EB9">
        <w:fldChar w:fldCharType="end"/>
      </w:r>
      <w:r w:rsidR="00D200D6" w:rsidRPr="00EF4EB9">
        <w:t xml:space="preserve"> which presented adjusted stroke risks assuming no aspirin.</w:t>
      </w:r>
      <w:r w:rsidR="006071D2" w:rsidRPr="00EF4EB9">
        <w:fldChar w:fldCharType="begin"/>
      </w:r>
      <w:r w:rsidR="00D200D6" w:rsidRPr="00EF4EB9">
        <w:instrText xml:space="preserve"> ADDIN REFMGR.CITE &lt;Refman&gt;&lt;Cite&gt;&lt;Author&gt;Gage&lt;/Author&gt;&lt;Year&gt;2001&lt;/Year&gt;&lt;RecNum&gt;28&lt;/RecNum&gt;&lt;IDText&gt;Validation of clinical classification schemes for predicting stroke: results from the National Registry of Atrial Fibrillation&lt;/IDText&gt;&lt;MDL Ref_Type="Journal"&gt;&lt;Ref_Type&gt;Journal&lt;/Ref_Type&gt;&lt;Ref_ID&gt;28&lt;/Ref_ID&gt;&lt;Title_Primary&gt;Validation of clinical classification schemes for predicting stroke: results from the National Registry of Atrial Fibrillation&lt;/Title_Primary&gt;&lt;Authors_Primary&gt;Gage,BF.&lt;/Authors_Primary&gt;&lt;Authors_Primary&gt;Waterman,AD.&lt;/Authors_Primary&gt;&lt;Authors_Primary&gt;Shannon,W&lt;/Authors_Primary&gt;&lt;Authors_Primary&gt;Boechler,M&lt;/Authors_Primary&gt;&lt;Authors_Primary&gt;Rich,MW.&lt;/Authors_Primary&gt;&lt;Authors_Primary&gt;Radford,MJ.&lt;/Authors_Primary&gt;&lt;Date_Primary&gt;2001&lt;/Date_Primary&gt;&lt;Keywords&gt;classification&lt;/Keywords&gt;&lt;Keywords&gt;stroke&lt;/Keywords&gt;&lt;Reprint&gt;Not in File&lt;/Reprint&gt;&lt;Start_Page&gt;2864&lt;/Start_Page&gt;&lt;End_Page&gt;2870&lt;/End_Page&gt;&lt;Periodical&gt;JAMA&lt;/Periodical&gt;&lt;Volume&gt;285&lt;/Volume&gt;&lt;Issue&gt;22&lt;/Issue&gt;&lt;ZZ_JournalFull&gt;&lt;f name="System"&gt;JAMA&lt;/f&gt;&lt;/ZZ_JournalFull&gt;&lt;ZZ_WorkformID&gt;1&lt;/ZZ_WorkformID&gt;&lt;/MDL&gt;&lt;/Cite&gt;&lt;/Refman&gt;</w:instrText>
      </w:r>
      <w:r w:rsidR="006071D2" w:rsidRPr="00EF4EB9">
        <w:fldChar w:fldCharType="separate"/>
      </w:r>
      <w:r w:rsidR="00D200D6" w:rsidRPr="00EF4EB9">
        <w:rPr>
          <w:noProof/>
          <w:vertAlign w:val="superscript"/>
        </w:rPr>
        <w:t>138</w:t>
      </w:r>
      <w:r w:rsidR="006071D2" w:rsidRPr="00EF4EB9">
        <w:fldChar w:fldCharType="end"/>
      </w:r>
      <w:r w:rsidR="00D200D6" w:rsidRPr="00EF4EB9">
        <w:t xml:space="preserve"> </w:t>
      </w:r>
      <w:r w:rsidR="00D200D6" w:rsidRPr="00EF4EB9">
        <w:rPr>
          <w:color w:val="000000" w:themeColor="text1"/>
        </w:rPr>
        <w:t>In order to ensure no esti</w:t>
      </w:r>
      <w:r w:rsidR="00D200D6">
        <w:rPr>
          <w:color w:val="000000" w:themeColor="text1"/>
        </w:rPr>
        <w:t xml:space="preserve">mated risks were less than zero within the PSA, estimates were simulated from a lognormal distribution. </w:t>
      </w:r>
      <w:proofErr w:type="spellStart"/>
      <w:r w:rsidR="00D200D6">
        <w:rPr>
          <w:color w:val="000000" w:themeColor="text1"/>
        </w:rPr>
        <w:t>Quantiles</w:t>
      </w:r>
      <w:proofErr w:type="spellEnd"/>
      <w:r w:rsidR="00D200D6">
        <w:rPr>
          <w:color w:val="000000" w:themeColor="text1"/>
        </w:rPr>
        <w:t xml:space="preserve"> from the simulation </w:t>
      </w:r>
      <w:r w:rsidR="00D200D6">
        <w:rPr>
          <w:color w:val="000000" w:themeColor="text1"/>
        </w:rPr>
        <w:lastRenderedPageBreak/>
        <w:t xml:space="preserve">were paired in order to </w:t>
      </w:r>
      <w:commentRangeStart w:id="32"/>
      <w:r w:rsidR="00D200D6">
        <w:rPr>
          <w:color w:val="000000" w:themeColor="text1"/>
        </w:rPr>
        <w:t>reduce</w:t>
      </w:r>
      <w:commentRangeEnd w:id="32"/>
      <w:r w:rsidR="00C23AC0">
        <w:rPr>
          <w:rStyle w:val="CommentReference"/>
          <w:rFonts w:ascii="Times New Roman" w:eastAsia="Times New Roman" w:hAnsi="Times New Roman" w:cs="Times New Roman"/>
          <w:lang w:val="en-GB" w:eastAsia="en-GB" w:bidi="ar-SA"/>
        </w:rPr>
        <w:commentReference w:id="32"/>
      </w:r>
      <w:r w:rsidR="00D200D6">
        <w:rPr>
          <w:color w:val="000000" w:themeColor="text1"/>
        </w:rPr>
        <w:t xml:space="preserve"> the probability of monotonicity within the PSA. </w:t>
      </w:r>
      <w:r w:rsidR="00D200D6" w:rsidRPr="00EF4EB9">
        <w:t xml:space="preserve">These estimates are presented in Table </w:t>
      </w:r>
      <w:r w:rsidR="00930CCB">
        <w:t>1</w:t>
      </w:r>
      <w:r w:rsidR="00D200D6" w:rsidRPr="00EF4EB9">
        <w:t>.</w:t>
      </w:r>
      <w:r w:rsidR="00D200D6">
        <w:t xml:space="preserve"> </w:t>
      </w:r>
      <w:r w:rsidR="00D200D6" w:rsidRPr="00EF4EB9">
        <w:t>Patients with LAA were assumed to have a risk of stroke independent of CHADS</w:t>
      </w:r>
      <w:r w:rsidR="00D200D6" w:rsidRPr="00EF4EB9">
        <w:rPr>
          <w:vertAlign w:val="subscript"/>
        </w:rPr>
        <w:t>2</w:t>
      </w:r>
      <w:r w:rsidR="00D200D6" w:rsidRPr="00EF4EB9">
        <w:t xml:space="preserve"> score.  The risk was set as 8.0% (95% CI 7.26 - 8:31) per annum, as reported in Connelly et al.</w: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00D200D6" w:rsidRPr="00EF4EB9">
        <w:instrText xml:space="preserve"> ADDIN REFMGR.CITE </w:instrTex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00D200D6" w:rsidRPr="00EF4EB9">
        <w:instrText xml:space="preserve"> ADDIN EN.CITE.DATA </w:instrText>
      </w:r>
      <w:r w:rsidR="006071D2" w:rsidRPr="00EF4EB9">
        <w:fldChar w:fldCharType="end"/>
      </w:r>
      <w:r w:rsidR="006071D2" w:rsidRPr="00EF4EB9">
        <w:fldChar w:fldCharType="separate"/>
      </w:r>
      <w:r w:rsidR="00D200D6" w:rsidRPr="00EF4EB9">
        <w:rPr>
          <w:noProof/>
          <w:vertAlign w:val="superscript"/>
        </w:rPr>
        <w:t>139</w:t>
      </w:r>
      <w:r w:rsidR="006071D2" w:rsidRPr="00EF4EB9">
        <w:fldChar w:fldCharType="end"/>
      </w:r>
      <w:r w:rsidR="00D200D6" w:rsidRPr="00EF4EB9">
        <w:t xml:space="preserve">  For simplicity the risk of stroke was assumed to apply throughout the lifetime of the patient.</w:t>
      </w:r>
      <w:r w:rsidR="00D200D6" w:rsidRPr="00D200D6">
        <w:t xml:space="preserve"> </w:t>
      </w:r>
      <w:r w:rsidR="00D200D6" w:rsidRPr="00EF4EB9">
        <w:t>No data were found for the risk of stroke associated with CHA</w:t>
      </w:r>
      <w:r w:rsidR="00D200D6" w:rsidRPr="00EF4EB9">
        <w:rPr>
          <w:vertAlign w:val="subscript"/>
        </w:rPr>
        <w:t>2</w:t>
      </w:r>
      <w:r w:rsidR="00D200D6" w:rsidRPr="00EF4EB9">
        <w:t>DS</w:t>
      </w:r>
      <w:r w:rsidR="00D200D6" w:rsidRPr="00EF4EB9">
        <w:rPr>
          <w:vertAlign w:val="subscript"/>
        </w:rPr>
        <w:t>2</w:t>
      </w:r>
      <w:r w:rsidR="00D200D6" w:rsidRPr="00EF4EB9">
        <w:t>-VASc scores. For simplicity, we assumed the risk of stroke associated with each CHA</w:t>
      </w:r>
      <w:r w:rsidR="00D200D6" w:rsidRPr="00EF4EB9">
        <w:rPr>
          <w:vertAlign w:val="subscript"/>
        </w:rPr>
        <w:t>2</w:t>
      </w:r>
      <w:r w:rsidR="00D200D6" w:rsidRPr="00EF4EB9">
        <w:t>DS</w:t>
      </w:r>
      <w:r w:rsidR="00D200D6" w:rsidRPr="00EF4EB9">
        <w:rPr>
          <w:vertAlign w:val="subscript"/>
        </w:rPr>
        <w:t>2</w:t>
      </w:r>
      <w:r w:rsidR="00D200D6" w:rsidRPr="00EF4EB9">
        <w:t>-VASc score was equivalent to the corresponding CHADS</w:t>
      </w:r>
      <w:r w:rsidR="00D200D6" w:rsidRPr="00EF4EB9">
        <w:rPr>
          <w:vertAlign w:val="subscript"/>
        </w:rPr>
        <w:t>2</w:t>
      </w:r>
      <w:r w:rsidR="00D200D6" w:rsidRPr="00EF4EB9">
        <w:t xml:space="preserve"> scores (Table </w:t>
      </w:r>
      <w:commentRangeStart w:id="33"/>
      <w:r w:rsidR="00D200D6" w:rsidRPr="00EF4EB9">
        <w:t>27</w:t>
      </w:r>
      <w:commentRangeEnd w:id="33"/>
      <w:r w:rsidR="00C23AC0">
        <w:rPr>
          <w:rStyle w:val="CommentReference"/>
          <w:rFonts w:ascii="Times New Roman" w:eastAsia="Times New Roman" w:hAnsi="Times New Roman" w:cs="Times New Roman"/>
          <w:lang w:val="en-GB" w:eastAsia="en-GB" w:bidi="ar-SA"/>
        </w:rPr>
        <w:commentReference w:id="33"/>
      </w:r>
      <w:r w:rsidR="00D200D6" w:rsidRPr="00EF4EB9">
        <w:t xml:space="preserve">). </w:t>
      </w:r>
      <w:del w:id="34" w:author="Matt" w:date="2012-02-27T08:55:00Z">
        <w:r w:rsidR="00D200D6" w:rsidRPr="00EF4EB9" w:rsidDel="00C23AC0">
          <w:delText>This is acknowledged as a limitation in the CHA</w:delText>
        </w:r>
        <w:r w:rsidR="00D200D6" w:rsidRPr="00EF4EB9" w:rsidDel="00C23AC0">
          <w:rPr>
            <w:vertAlign w:val="subscript"/>
          </w:rPr>
          <w:delText>2</w:delText>
        </w:r>
        <w:r w:rsidR="00D200D6" w:rsidRPr="00EF4EB9" w:rsidDel="00C23AC0">
          <w:delText>DS</w:delText>
        </w:r>
        <w:r w:rsidR="00D200D6" w:rsidRPr="00EF4EB9" w:rsidDel="00C23AC0">
          <w:rPr>
            <w:vertAlign w:val="subscript"/>
          </w:rPr>
          <w:delText>2</w:delText>
        </w:r>
        <w:r w:rsidR="00D200D6" w:rsidRPr="00EF4EB9" w:rsidDel="00C23AC0">
          <w:delText xml:space="preserve">-VASc analysis. </w:delText>
        </w:r>
      </w:del>
    </w:p>
    <w:p w:rsidR="00D200D6" w:rsidRPr="00EF4EB9" w:rsidRDefault="00D200D6" w:rsidP="00D200D6">
      <w:pPr>
        <w:spacing w:line="360" w:lineRule="auto"/>
        <w:jc w:val="both"/>
        <w:rPr>
          <w:b/>
        </w:rPr>
      </w:pPr>
      <w:r w:rsidRPr="00EF4EB9">
        <w:rPr>
          <w:b/>
        </w:rPr>
        <w:t xml:space="preserve">Table </w:t>
      </w:r>
      <w:r w:rsidR="00930CCB">
        <w:rPr>
          <w:b/>
        </w:rPr>
        <w:t>1</w:t>
      </w:r>
      <w:r w:rsidRPr="00EF4EB9">
        <w:rPr>
          <w:b/>
        </w:rPr>
        <w:t>:</w:t>
      </w:r>
      <w:r w:rsidRPr="00EF4EB9">
        <w:rPr>
          <w:b/>
        </w:rPr>
        <w:tab/>
        <w:t>The assumed risk of stroke associated with CHADS</w:t>
      </w:r>
      <w:r w:rsidRPr="00EF4EB9">
        <w:rPr>
          <w:b/>
          <w:vertAlign w:val="subscript"/>
        </w:rPr>
        <w:t>2</w:t>
      </w:r>
      <w:r w:rsidRPr="00EF4EB9">
        <w:rPr>
          <w:b/>
        </w:rPr>
        <w:t xml:space="preserve"> score</w:t>
      </w:r>
    </w:p>
    <w:tbl>
      <w:tblPr>
        <w:tblStyle w:val="TableGrid"/>
        <w:tblW w:w="0" w:type="auto"/>
        <w:tblLook w:val="04A0"/>
      </w:tblPr>
      <w:tblGrid>
        <w:gridCol w:w="1668"/>
        <w:gridCol w:w="2409"/>
      </w:tblGrid>
      <w:tr w:rsidR="00D200D6" w:rsidRPr="00EF4EB9" w:rsidTr="00F0120A">
        <w:tc>
          <w:tcPr>
            <w:tcW w:w="1668" w:type="dxa"/>
          </w:tcPr>
          <w:p w:rsidR="00D200D6" w:rsidRPr="00EF4EB9" w:rsidRDefault="00D200D6" w:rsidP="00F0120A">
            <w:pPr>
              <w:spacing w:line="360" w:lineRule="auto"/>
              <w:jc w:val="both"/>
              <w:rPr>
                <w:sz w:val="22"/>
                <w:szCs w:val="22"/>
              </w:rPr>
            </w:pPr>
            <w:r w:rsidRPr="00EF4EB9">
              <w:rPr>
                <w:sz w:val="22"/>
                <w:szCs w:val="22"/>
              </w:rPr>
              <w:t>CHADS</w:t>
            </w:r>
            <w:r w:rsidRPr="00EF4EB9">
              <w:rPr>
                <w:sz w:val="22"/>
                <w:szCs w:val="22"/>
                <w:vertAlign w:val="subscript"/>
              </w:rPr>
              <w:t>2</w:t>
            </w:r>
            <w:r w:rsidRPr="00EF4EB9">
              <w:rPr>
                <w:sz w:val="22"/>
                <w:szCs w:val="22"/>
              </w:rPr>
              <w:t xml:space="preserve"> score</w:t>
            </w:r>
          </w:p>
        </w:tc>
        <w:tc>
          <w:tcPr>
            <w:tcW w:w="2409" w:type="dxa"/>
          </w:tcPr>
          <w:p w:rsidR="00D200D6" w:rsidRPr="00EF4EB9" w:rsidRDefault="00D200D6" w:rsidP="00F0120A">
            <w:pPr>
              <w:spacing w:line="360" w:lineRule="auto"/>
              <w:jc w:val="both"/>
              <w:rPr>
                <w:sz w:val="22"/>
                <w:szCs w:val="22"/>
              </w:rPr>
            </w:pPr>
            <w:r w:rsidRPr="00EF4EB9">
              <w:rPr>
                <w:sz w:val="22"/>
                <w:szCs w:val="22"/>
              </w:rPr>
              <w:t>Annual Risk (95% CI)</w:t>
            </w:r>
          </w:p>
        </w:tc>
      </w:tr>
      <w:tr w:rsidR="00D200D6" w:rsidRPr="00EF4EB9" w:rsidTr="00F0120A">
        <w:tc>
          <w:tcPr>
            <w:tcW w:w="1668" w:type="dxa"/>
          </w:tcPr>
          <w:p w:rsidR="00D200D6" w:rsidRPr="00EF4EB9" w:rsidRDefault="00D200D6" w:rsidP="00F0120A">
            <w:pPr>
              <w:spacing w:line="360" w:lineRule="auto"/>
              <w:jc w:val="both"/>
              <w:rPr>
                <w:sz w:val="22"/>
                <w:szCs w:val="22"/>
              </w:rPr>
            </w:pPr>
            <w:r w:rsidRPr="00EF4EB9">
              <w:rPr>
                <w:sz w:val="22"/>
                <w:szCs w:val="22"/>
              </w:rPr>
              <w:t>0</w:t>
            </w:r>
          </w:p>
        </w:tc>
        <w:tc>
          <w:tcPr>
            <w:tcW w:w="2409" w:type="dxa"/>
          </w:tcPr>
          <w:p w:rsidR="00D200D6" w:rsidRPr="00EF4EB9" w:rsidRDefault="00D200D6" w:rsidP="00F0120A">
            <w:pPr>
              <w:spacing w:line="360" w:lineRule="auto"/>
              <w:jc w:val="both"/>
              <w:rPr>
                <w:sz w:val="22"/>
                <w:szCs w:val="22"/>
              </w:rPr>
            </w:pPr>
            <w:r w:rsidRPr="00EF4EB9">
              <w:rPr>
                <w:sz w:val="22"/>
                <w:szCs w:val="22"/>
              </w:rPr>
              <w:t>1.9 (1.2 to 3.0)</w:t>
            </w:r>
          </w:p>
        </w:tc>
      </w:tr>
      <w:tr w:rsidR="00D200D6" w:rsidRPr="00EF4EB9" w:rsidTr="00F0120A">
        <w:tc>
          <w:tcPr>
            <w:tcW w:w="1668" w:type="dxa"/>
          </w:tcPr>
          <w:p w:rsidR="00D200D6" w:rsidRPr="00EF4EB9" w:rsidRDefault="00D200D6" w:rsidP="00F0120A">
            <w:pPr>
              <w:spacing w:line="360" w:lineRule="auto"/>
              <w:jc w:val="both"/>
              <w:rPr>
                <w:sz w:val="22"/>
                <w:szCs w:val="22"/>
              </w:rPr>
            </w:pPr>
            <w:r w:rsidRPr="00EF4EB9">
              <w:rPr>
                <w:sz w:val="22"/>
                <w:szCs w:val="22"/>
              </w:rPr>
              <w:t>1</w:t>
            </w:r>
          </w:p>
        </w:tc>
        <w:tc>
          <w:tcPr>
            <w:tcW w:w="2409" w:type="dxa"/>
          </w:tcPr>
          <w:p w:rsidR="00D200D6" w:rsidRPr="00EF4EB9" w:rsidRDefault="00D200D6" w:rsidP="00F0120A">
            <w:pPr>
              <w:spacing w:line="360" w:lineRule="auto"/>
              <w:jc w:val="both"/>
              <w:rPr>
                <w:sz w:val="22"/>
                <w:szCs w:val="22"/>
              </w:rPr>
            </w:pPr>
            <w:r w:rsidRPr="00EF4EB9">
              <w:rPr>
                <w:sz w:val="22"/>
                <w:szCs w:val="22"/>
              </w:rPr>
              <w:t>2.8 (2.0  to 3.8)</w:t>
            </w:r>
          </w:p>
        </w:tc>
      </w:tr>
      <w:tr w:rsidR="00D200D6" w:rsidRPr="00EF4EB9" w:rsidTr="00F0120A">
        <w:tc>
          <w:tcPr>
            <w:tcW w:w="1668" w:type="dxa"/>
          </w:tcPr>
          <w:p w:rsidR="00D200D6" w:rsidRPr="00EF4EB9" w:rsidRDefault="00D200D6" w:rsidP="00F0120A">
            <w:pPr>
              <w:spacing w:line="360" w:lineRule="auto"/>
              <w:jc w:val="both"/>
              <w:rPr>
                <w:sz w:val="22"/>
                <w:szCs w:val="22"/>
              </w:rPr>
            </w:pPr>
            <w:r w:rsidRPr="00EF4EB9">
              <w:rPr>
                <w:sz w:val="22"/>
                <w:szCs w:val="22"/>
              </w:rPr>
              <w:t>2</w:t>
            </w:r>
          </w:p>
        </w:tc>
        <w:tc>
          <w:tcPr>
            <w:tcW w:w="2409" w:type="dxa"/>
          </w:tcPr>
          <w:p w:rsidR="00D200D6" w:rsidRPr="00EF4EB9" w:rsidRDefault="00D200D6" w:rsidP="00F0120A">
            <w:pPr>
              <w:spacing w:line="360" w:lineRule="auto"/>
              <w:jc w:val="both"/>
              <w:rPr>
                <w:sz w:val="22"/>
                <w:szCs w:val="22"/>
              </w:rPr>
            </w:pPr>
            <w:r w:rsidRPr="00EF4EB9">
              <w:rPr>
                <w:sz w:val="22"/>
                <w:szCs w:val="22"/>
              </w:rPr>
              <w:t>4.0 (3.1 to 5.1)</w:t>
            </w:r>
          </w:p>
        </w:tc>
      </w:tr>
      <w:tr w:rsidR="00D200D6" w:rsidRPr="00EF4EB9" w:rsidTr="00F0120A">
        <w:tc>
          <w:tcPr>
            <w:tcW w:w="1668" w:type="dxa"/>
          </w:tcPr>
          <w:p w:rsidR="00D200D6" w:rsidRPr="00EF4EB9" w:rsidRDefault="00D200D6" w:rsidP="00F0120A">
            <w:pPr>
              <w:spacing w:line="360" w:lineRule="auto"/>
              <w:jc w:val="both"/>
              <w:rPr>
                <w:sz w:val="22"/>
                <w:szCs w:val="22"/>
              </w:rPr>
            </w:pPr>
            <w:r w:rsidRPr="00EF4EB9">
              <w:rPr>
                <w:sz w:val="22"/>
                <w:szCs w:val="22"/>
              </w:rPr>
              <w:t>3</w:t>
            </w:r>
          </w:p>
        </w:tc>
        <w:tc>
          <w:tcPr>
            <w:tcW w:w="2409" w:type="dxa"/>
          </w:tcPr>
          <w:p w:rsidR="00D200D6" w:rsidRPr="00EF4EB9" w:rsidRDefault="00D200D6" w:rsidP="00F0120A">
            <w:pPr>
              <w:spacing w:line="360" w:lineRule="auto"/>
              <w:jc w:val="both"/>
              <w:rPr>
                <w:sz w:val="22"/>
                <w:szCs w:val="22"/>
              </w:rPr>
            </w:pPr>
            <w:r w:rsidRPr="00EF4EB9">
              <w:rPr>
                <w:sz w:val="22"/>
                <w:szCs w:val="22"/>
              </w:rPr>
              <w:t>5.9 (4.6 to 7.3)</w:t>
            </w:r>
          </w:p>
        </w:tc>
      </w:tr>
      <w:tr w:rsidR="00D200D6" w:rsidRPr="00EF4EB9" w:rsidTr="00F0120A">
        <w:tc>
          <w:tcPr>
            <w:tcW w:w="1668" w:type="dxa"/>
          </w:tcPr>
          <w:p w:rsidR="00D200D6" w:rsidRPr="00EF4EB9" w:rsidRDefault="00D200D6" w:rsidP="00F0120A">
            <w:pPr>
              <w:spacing w:line="360" w:lineRule="auto"/>
              <w:jc w:val="both"/>
              <w:rPr>
                <w:sz w:val="22"/>
                <w:szCs w:val="22"/>
              </w:rPr>
            </w:pPr>
            <w:r w:rsidRPr="00EF4EB9">
              <w:rPr>
                <w:sz w:val="22"/>
                <w:szCs w:val="22"/>
              </w:rPr>
              <w:t>4</w:t>
            </w:r>
          </w:p>
        </w:tc>
        <w:tc>
          <w:tcPr>
            <w:tcW w:w="2409" w:type="dxa"/>
          </w:tcPr>
          <w:p w:rsidR="00D200D6" w:rsidRPr="00EF4EB9" w:rsidRDefault="00D200D6" w:rsidP="00F0120A">
            <w:pPr>
              <w:keepNext/>
              <w:spacing w:line="360" w:lineRule="auto"/>
              <w:jc w:val="both"/>
              <w:rPr>
                <w:sz w:val="22"/>
                <w:szCs w:val="22"/>
              </w:rPr>
            </w:pPr>
            <w:r w:rsidRPr="00EF4EB9">
              <w:rPr>
                <w:sz w:val="22"/>
                <w:szCs w:val="22"/>
              </w:rPr>
              <w:t>8.5 (6.3 to 11.1)</w:t>
            </w:r>
          </w:p>
        </w:tc>
      </w:tr>
    </w:tbl>
    <w:p w:rsidR="002908BA" w:rsidRDefault="002908BA" w:rsidP="002908BA">
      <w:pPr>
        <w:spacing w:line="360" w:lineRule="auto"/>
        <w:jc w:val="both"/>
      </w:pPr>
    </w:p>
    <w:p w:rsidR="00260232" w:rsidRPr="00EF4EB9" w:rsidRDefault="00260232" w:rsidP="00260232">
      <w:pPr>
        <w:spacing w:line="360" w:lineRule="auto"/>
        <w:jc w:val="both"/>
      </w:pPr>
      <w:r w:rsidRPr="00EF4EB9">
        <w:rPr>
          <w:color w:val="000000" w:themeColor="text1"/>
        </w:rPr>
        <w:t xml:space="preserve">The risk of major bleeding events in patients receiving </w:t>
      </w:r>
      <w:proofErr w:type="spellStart"/>
      <w:r w:rsidRPr="00EF4EB9">
        <w:rPr>
          <w:color w:val="000000" w:themeColor="text1"/>
        </w:rPr>
        <w:t>dabigatran</w:t>
      </w:r>
      <w:proofErr w:type="spellEnd"/>
      <w:r w:rsidRPr="00EF4EB9">
        <w:rPr>
          <w:color w:val="000000" w:themeColor="text1"/>
        </w:rPr>
        <w:t xml:space="preserve"> was </w:t>
      </w:r>
      <w:r>
        <w:rPr>
          <w:color w:val="000000" w:themeColor="text1"/>
        </w:rPr>
        <w:t xml:space="preserve">estimated using a simulation approach based on </w:t>
      </w:r>
      <w:r w:rsidRPr="00EF4EB9">
        <w:rPr>
          <w:color w:val="000000" w:themeColor="text1"/>
        </w:rPr>
        <w:t>results published using data from the RE-LY trial.</w:t>
      </w:r>
      <w:r w:rsidR="006071D2" w:rsidRPr="00EF4EB9">
        <w:rPr>
          <w:color w:val="000000" w:themeColor="text1"/>
        </w:rPr>
        <w:fldChar w:fldCharType="begin">
          <w:fldData xml:space="preserve">PFJlZm1hbj48Q2l0ZT48QXV0aG9yPkVpa2VsYm9vbTwvQXV0aG9yPjxZZWFyPjIwMTE8L1llYXI+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=
</w:fldData>
        </w:fldChar>
      </w:r>
      <w:r w:rsidRPr="00EF4EB9">
        <w:rPr>
          <w:color w:val="000000" w:themeColor="text1"/>
        </w:rPr>
        <w:instrText xml:space="preserve"> ADDIN REFMGR.CITE </w:instrText>
      </w:r>
      <w:r w:rsidR="006071D2" w:rsidRPr="00EF4EB9">
        <w:rPr>
          <w:color w:val="000000" w:themeColor="text1"/>
        </w:rPr>
        <w:fldChar w:fldCharType="begin">
          <w:fldData xml:space="preserve">PFJlZm1hbj48Q2l0ZT48QXV0aG9yPkVpa2VsYm9vbTwvQXV0aG9yPjxZZWFyPjIwMTE8L1llYXI+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=
</w:fldData>
        </w:fldChar>
      </w:r>
      <w:r w:rsidRPr="00EF4EB9">
        <w:rPr>
          <w:color w:val="000000" w:themeColor="text1"/>
        </w:rPr>
        <w:instrText xml:space="preserve"> ADDIN EN.CITE.DATA </w:instrText>
      </w:r>
      <w:r w:rsidR="006071D2" w:rsidRPr="00EF4EB9">
        <w:rPr>
          <w:color w:val="000000" w:themeColor="text1"/>
        </w:rPr>
      </w:r>
      <w:r w:rsidR="006071D2" w:rsidRPr="00EF4EB9">
        <w:rPr>
          <w:color w:val="000000" w:themeColor="text1"/>
        </w:rPr>
        <w:fldChar w:fldCharType="end"/>
      </w:r>
      <w:r w:rsidR="006071D2" w:rsidRPr="00EF4EB9">
        <w:rPr>
          <w:color w:val="000000" w:themeColor="text1"/>
        </w:rPr>
      </w:r>
      <w:r w:rsidR="006071D2" w:rsidRPr="00EF4EB9">
        <w:rPr>
          <w:color w:val="000000" w:themeColor="text1"/>
        </w:rPr>
        <w:fldChar w:fldCharType="separate"/>
      </w:r>
      <w:r w:rsidRPr="00EF4EB9">
        <w:rPr>
          <w:noProof/>
          <w:color w:val="000000" w:themeColor="text1"/>
          <w:vertAlign w:val="superscript"/>
        </w:rPr>
        <w:t>142</w:t>
      </w:r>
      <w:r w:rsidR="006071D2" w:rsidRPr="00EF4EB9">
        <w:rPr>
          <w:color w:val="000000" w:themeColor="text1"/>
        </w:rPr>
        <w:fldChar w:fldCharType="end"/>
      </w:r>
      <w:r w:rsidRPr="00EF4EB9">
        <w:rPr>
          <w:color w:val="000000" w:themeColor="text1"/>
        </w:rPr>
        <w:t xml:space="preserve"> </w:t>
      </w:r>
      <w:fldSimple w:instr=" REF _Ref314160044 \h  \* MERGEFORMAT ">
        <w:r w:rsidRPr="00EF4EB9">
          <w:rPr>
            <w:bCs/>
          </w:rPr>
          <w:t>Table</w:t>
        </w:r>
      </w:fldSimple>
      <w:r>
        <w:t xml:space="preserve"> </w:t>
      </w:r>
      <w:r w:rsidR="00930CCB">
        <w:rPr>
          <w:color w:val="000000" w:themeColor="text1"/>
        </w:rPr>
        <w:t>2</w:t>
      </w:r>
      <w:r w:rsidRPr="00EF4EB9">
        <w:rPr>
          <w:color w:val="000000" w:themeColor="text1"/>
        </w:rPr>
        <w:t xml:space="preserve"> presents credible intervals</w:t>
      </w:r>
      <w:r>
        <w:rPr>
          <w:color w:val="000000" w:themeColor="text1"/>
        </w:rPr>
        <w:t>, based on imputed sample sizes,</w:t>
      </w:r>
      <w:r w:rsidRPr="00EF4EB9">
        <w:rPr>
          <w:color w:val="000000" w:themeColor="text1"/>
        </w:rPr>
        <w:t xml:space="preserve"> for these two age groups. </w:t>
      </w:r>
    </w:p>
    <w:p w:rsidR="00260232" w:rsidRPr="00EF4EB9" w:rsidRDefault="008864FC" w:rsidP="00260232">
      <w:pPr>
        <w:spacing w:line="360" w:lineRule="auto"/>
        <w:jc w:val="both"/>
        <w:rPr>
          <w:b/>
        </w:rPr>
      </w:pPr>
      <w:r>
        <w:rPr>
          <w:b/>
          <w:color w:val="000000" w:themeColor="text1"/>
        </w:rPr>
        <w:t>Table 2</w:t>
      </w:r>
      <w:r w:rsidR="00260232" w:rsidRPr="00EF4EB9">
        <w:rPr>
          <w:b/>
          <w:color w:val="000000" w:themeColor="text1"/>
        </w:rPr>
        <w:t>:</w:t>
      </w:r>
      <w:r w:rsidR="00260232" w:rsidRPr="00EF4EB9">
        <w:rPr>
          <w:b/>
          <w:color w:val="000000" w:themeColor="text1"/>
        </w:rPr>
        <w:tab/>
        <w:t>Simulated Credible Intervals (</w:t>
      </w:r>
      <w:proofErr w:type="spellStart"/>
      <w:r w:rsidR="00260232" w:rsidRPr="00EF4EB9">
        <w:rPr>
          <w:b/>
          <w:color w:val="000000" w:themeColor="text1"/>
        </w:rPr>
        <w:t>CrI</w:t>
      </w:r>
      <w:proofErr w:type="spellEnd"/>
      <w:r w:rsidR="00260232" w:rsidRPr="00EF4EB9">
        <w:rPr>
          <w:b/>
          <w:color w:val="000000" w:themeColor="text1"/>
        </w:rPr>
        <w:t xml:space="preserve">) for the annual risk of bleed on </w:t>
      </w:r>
      <w:proofErr w:type="spellStart"/>
      <w:r w:rsidR="00260232" w:rsidRPr="00EF4EB9">
        <w:rPr>
          <w:b/>
          <w:color w:val="000000" w:themeColor="text1"/>
        </w:rPr>
        <w:t>dabigatran</w:t>
      </w:r>
      <w:proofErr w:type="spellEnd"/>
    </w:p>
    <w:tbl>
      <w:tblPr>
        <w:tblStyle w:val="TableGrid"/>
        <w:tblW w:w="0" w:type="auto"/>
        <w:tblLook w:val="04A0"/>
      </w:tblPr>
      <w:tblGrid>
        <w:gridCol w:w="2310"/>
        <w:gridCol w:w="2310"/>
        <w:gridCol w:w="2311"/>
        <w:gridCol w:w="2311"/>
      </w:tblGrid>
      <w:tr w:rsidR="00260232" w:rsidRPr="00EF4EB9" w:rsidTr="00F0120A">
        <w:tc>
          <w:tcPr>
            <w:tcW w:w="2310" w:type="dxa"/>
          </w:tcPr>
          <w:p w:rsidR="00260232" w:rsidRPr="00EF4EB9" w:rsidRDefault="00260232" w:rsidP="00F0120A">
            <w:pPr>
              <w:spacing w:line="360" w:lineRule="auto"/>
              <w:jc w:val="both"/>
              <w:rPr>
                <w:b/>
                <w:color w:val="000000" w:themeColor="text1"/>
                <w:sz w:val="22"/>
                <w:szCs w:val="22"/>
              </w:rPr>
            </w:pPr>
            <w:r w:rsidRPr="00EF4EB9">
              <w:rPr>
                <w:b/>
                <w:color w:val="000000" w:themeColor="text1"/>
                <w:sz w:val="22"/>
                <w:szCs w:val="22"/>
              </w:rPr>
              <w:t>Age group</w:t>
            </w:r>
          </w:p>
        </w:tc>
        <w:tc>
          <w:tcPr>
            <w:tcW w:w="2310" w:type="dxa"/>
          </w:tcPr>
          <w:p w:rsidR="00260232" w:rsidRPr="00EF4EB9" w:rsidRDefault="00260232" w:rsidP="00F0120A">
            <w:pPr>
              <w:spacing w:line="360" w:lineRule="auto"/>
              <w:jc w:val="both"/>
              <w:rPr>
                <w:b/>
                <w:color w:val="000000" w:themeColor="text1"/>
                <w:sz w:val="22"/>
                <w:szCs w:val="22"/>
              </w:rPr>
            </w:pPr>
            <w:r w:rsidRPr="00EF4EB9">
              <w:rPr>
                <w:b/>
                <w:color w:val="000000" w:themeColor="text1"/>
                <w:sz w:val="22"/>
                <w:szCs w:val="22"/>
              </w:rPr>
              <w:t>Central estimate</w:t>
            </w:r>
          </w:p>
        </w:tc>
        <w:tc>
          <w:tcPr>
            <w:tcW w:w="2311" w:type="dxa"/>
          </w:tcPr>
          <w:p w:rsidR="00260232" w:rsidRPr="00EF4EB9" w:rsidRDefault="00260232" w:rsidP="00F0120A">
            <w:pPr>
              <w:spacing w:line="360" w:lineRule="auto"/>
              <w:jc w:val="both"/>
              <w:rPr>
                <w:b/>
                <w:color w:val="000000" w:themeColor="text1"/>
                <w:sz w:val="22"/>
                <w:szCs w:val="22"/>
              </w:rPr>
            </w:pPr>
            <w:r w:rsidRPr="00EF4EB9">
              <w:rPr>
                <w:b/>
                <w:color w:val="000000" w:themeColor="text1"/>
                <w:sz w:val="22"/>
                <w:szCs w:val="22"/>
              </w:rPr>
              <w:t>Presumed Sample size</w:t>
            </w:r>
          </w:p>
        </w:tc>
        <w:tc>
          <w:tcPr>
            <w:tcW w:w="2311" w:type="dxa"/>
          </w:tcPr>
          <w:p w:rsidR="00260232" w:rsidRPr="00EF4EB9" w:rsidRDefault="00260232" w:rsidP="00F0120A">
            <w:pPr>
              <w:spacing w:line="360" w:lineRule="auto"/>
              <w:jc w:val="both"/>
              <w:rPr>
                <w:b/>
                <w:color w:val="000000" w:themeColor="text1"/>
                <w:sz w:val="22"/>
                <w:szCs w:val="22"/>
              </w:rPr>
            </w:pPr>
            <w:r w:rsidRPr="00EF4EB9">
              <w:rPr>
                <w:b/>
                <w:color w:val="000000" w:themeColor="text1"/>
                <w:sz w:val="22"/>
                <w:szCs w:val="22"/>
              </w:rPr>
              <w:t xml:space="preserve">95% </w:t>
            </w:r>
            <w:proofErr w:type="spellStart"/>
            <w:r w:rsidRPr="00EF4EB9">
              <w:rPr>
                <w:b/>
                <w:color w:val="000000" w:themeColor="text1"/>
                <w:sz w:val="22"/>
                <w:szCs w:val="22"/>
              </w:rPr>
              <w:t>CrIs</w:t>
            </w:r>
            <w:proofErr w:type="spellEnd"/>
          </w:p>
        </w:tc>
      </w:tr>
      <w:tr w:rsidR="00260232" w:rsidRPr="00EF4EB9" w:rsidTr="00F0120A">
        <w:tc>
          <w:tcPr>
            <w:tcW w:w="2310"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Under 75 years</w:t>
            </w:r>
          </w:p>
        </w:tc>
        <w:tc>
          <w:tcPr>
            <w:tcW w:w="2310"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2.12%</w:t>
            </w:r>
          </w:p>
        </w:tc>
        <w:tc>
          <w:tcPr>
            <w:tcW w:w="2311"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3618</w:t>
            </w:r>
            <w:r w:rsidR="006071D2" w:rsidRPr="00EF4EB9">
              <w:rPr>
                <w:color w:val="000000" w:themeColor="text1"/>
              </w:rPr>
              <w:fldChar w:fldCharType="begin"/>
            </w:r>
            <w:r w:rsidRPr="00EF4EB9">
              <w:rPr>
                <w:color w:val="000000" w:themeColor="text1"/>
                <w:sz w:val="22"/>
                <w:szCs w:val="22"/>
              </w:rPr>
              <w:instrText xml:space="preserve"> ADDIN REFMGR.CITE &lt;Refman&gt;&lt;Cite&gt;&lt;Year&gt;2012&lt;/Year&gt;&lt;RecNum&gt;19887&lt;/RecNum&gt;&lt;IDText&gt;Total participants reported aged under 75 years of 10,855. Three arms in trial with equal probability of assignment.&lt;/IDText&gt;&lt;MDL Ref_Type="Journal"&gt;&lt;Ref_Type&gt;Journal&lt;/Ref_Type&gt;&lt;Ref_ID&gt;19887&lt;/Ref_ID&gt;&lt;Title_Primary&gt;&lt;f name="Calibri"&gt;Total participants reported aged under 75 years of 10&lt;/f&gt;&lt;f name="Times New Roman"&gt;,&lt;/f&gt;&lt;f name="Calibri"&gt;855. Three arms in trial with equal probability of assignment.&lt;/f&gt;&lt;/Title_Primary&gt;&lt;Date_Primary&gt;2012&lt;/Date_Primary&gt;&lt;Keywords&gt;aged&lt;/Keywords&gt;&lt;Keywords&gt;arm&lt;/Keywords&gt;&lt;Keywords&gt;probability&lt;/Keywords&gt;&lt;Reprint&gt;Not in File&lt;/Reprint&gt;&lt;Periodical&gt;*&lt;/Periodical&gt;&lt;ZZ_JournalFull&gt;&lt;f name="System"&gt;*&lt;/f&gt;&lt;/ZZ_JournalFull&gt;&lt;ZZ_WorkformID&gt;1&lt;/ZZ_WorkformID&gt;&lt;/MDL&gt;&lt;/Cite&gt;&lt;/Refman&gt;</w:instrText>
            </w:r>
            <w:r w:rsidR="006071D2" w:rsidRPr="00EF4EB9">
              <w:rPr>
                <w:color w:val="000000" w:themeColor="text1"/>
              </w:rPr>
              <w:fldChar w:fldCharType="separate"/>
            </w:r>
            <w:r w:rsidRPr="00EF4EB9">
              <w:rPr>
                <w:noProof/>
                <w:color w:val="000000" w:themeColor="text1"/>
                <w:sz w:val="22"/>
                <w:szCs w:val="22"/>
                <w:vertAlign w:val="superscript"/>
              </w:rPr>
              <w:t>143</w:t>
            </w:r>
            <w:r w:rsidR="006071D2" w:rsidRPr="00EF4EB9">
              <w:rPr>
                <w:color w:val="000000" w:themeColor="text1"/>
              </w:rPr>
              <w:fldChar w:fldCharType="end"/>
            </w:r>
          </w:p>
        </w:tc>
        <w:tc>
          <w:tcPr>
            <w:tcW w:w="2311"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1.66% to 2.60%</w:t>
            </w:r>
          </w:p>
        </w:tc>
      </w:tr>
      <w:tr w:rsidR="00260232" w:rsidRPr="00EF4EB9" w:rsidTr="00F0120A">
        <w:tc>
          <w:tcPr>
            <w:tcW w:w="2310"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75 years or above</w:t>
            </w:r>
          </w:p>
        </w:tc>
        <w:tc>
          <w:tcPr>
            <w:tcW w:w="2310"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5.10 %</w:t>
            </w:r>
          </w:p>
        </w:tc>
        <w:tc>
          <w:tcPr>
            <w:tcW w:w="2311" w:type="dxa"/>
          </w:tcPr>
          <w:p w:rsidR="00260232" w:rsidRPr="00EF4EB9" w:rsidRDefault="00260232" w:rsidP="00F0120A">
            <w:pPr>
              <w:spacing w:line="360" w:lineRule="auto"/>
              <w:jc w:val="both"/>
              <w:rPr>
                <w:color w:val="000000" w:themeColor="text1"/>
                <w:sz w:val="22"/>
                <w:szCs w:val="22"/>
              </w:rPr>
            </w:pPr>
            <w:r w:rsidRPr="00EF4EB9">
              <w:rPr>
                <w:color w:val="000000" w:themeColor="text1"/>
                <w:sz w:val="22"/>
                <w:szCs w:val="22"/>
              </w:rPr>
              <w:t>2419</w:t>
            </w:r>
            <w:r w:rsidR="006071D2" w:rsidRPr="00EF4EB9">
              <w:rPr>
                <w:color w:val="000000" w:themeColor="text1"/>
              </w:rPr>
              <w:fldChar w:fldCharType="begin"/>
            </w:r>
            <w:r w:rsidRPr="00EF4EB9">
              <w:rPr>
                <w:color w:val="000000" w:themeColor="text1"/>
                <w:sz w:val="22"/>
                <w:szCs w:val="22"/>
              </w:rPr>
              <w:instrText xml:space="preserve"> ADDIN REFMGR.CITE &lt;Refman&gt;&lt;Cite&gt;&lt;Year&gt;2012&lt;/Year&gt;&lt;RecNum&gt;19888&lt;/RecNum&gt;&lt;IDText&gt;Total participants reported aged under 75 years of 7,258. Three arms in trial with equal probability of assignment.&lt;/IDText&gt;&lt;MDL Ref_Type="Journal"&gt;&lt;Ref_Type&gt;Journal&lt;/Ref_Type&gt;&lt;Ref_ID&gt;19888&lt;/Ref_ID&gt;&lt;Title_Primary&gt;&lt;f name="Calibri"&gt;Total participants reported aged under 75 years of 7&lt;/f&gt;&lt;f name="Times New Roman"&gt;,&lt;/f&gt;&lt;f name="Calibri"&gt;258. Three arms in trial with equal probability of assignment.&lt;/f&gt;&lt;/Title_Primary&gt;&lt;Date_Primary&gt;2012&lt;/Date_Primary&gt;&lt;Keywords&gt;aged&lt;/Keywords&gt;&lt;Keywords&gt;arm&lt;/Keywords&gt;&lt;Keywords&gt;probability&lt;/Keywords&gt;&lt;Reprint&gt;Not in File&lt;/Reprint&gt;&lt;Periodical&gt;*&lt;/Periodical&gt;&lt;ZZ_JournalFull&gt;&lt;f name="System"&gt;*&lt;/f&gt;&lt;/ZZ_JournalFull&gt;&lt;ZZ_WorkformID&gt;1&lt;/ZZ_WorkformID&gt;&lt;/MDL&gt;&lt;/Cite&gt;&lt;/Refman&gt;</w:instrText>
            </w:r>
            <w:r w:rsidR="006071D2" w:rsidRPr="00EF4EB9">
              <w:rPr>
                <w:color w:val="000000" w:themeColor="text1"/>
              </w:rPr>
              <w:fldChar w:fldCharType="separate"/>
            </w:r>
            <w:r w:rsidRPr="00EF4EB9">
              <w:rPr>
                <w:noProof/>
                <w:color w:val="000000" w:themeColor="text1"/>
                <w:sz w:val="22"/>
                <w:szCs w:val="22"/>
                <w:vertAlign w:val="superscript"/>
              </w:rPr>
              <w:t>144</w:t>
            </w:r>
            <w:r w:rsidR="006071D2" w:rsidRPr="00EF4EB9">
              <w:rPr>
                <w:color w:val="000000" w:themeColor="text1"/>
              </w:rPr>
              <w:fldChar w:fldCharType="end"/>
            </w:r>
          </w:p>
        </w:tc>
        <w:tc>
          <w:tcPr>
            <w:tcW w:w="2311" w:type="dxa"/>
          </w:tcPr>
          <w:p w:rsidR="00260232" w:rsidRPr="00EF4EB9" w:rsidRDefault="00260232" w:rsidP="00F0120A">
            <w:pPr>
              <w:keepNext/>
              <w:spacing w:line="360" w:lineRule="auto"/>
              <w:jc w:val="both"/>
              <w:rPr>
                <w:color w:val="000000" w:themeColor="text1"/>
                <w:sz w:val="22"/>
                <w:szCs w:val="22"/>
              </w:rPr>
            </w:pPr>
            <w:r w:rsidRPr="00EF4EB9">
              <w:rPr>
                <w:color w:val="000000" w:themeColor="text1"/>
                <w:sz w:val="22"/>
                <w:szCs w:val="22"/>
              </w:rPr>
              <w:t>4.22% to 5.99%</w:t>
            </w:r>
          </w:p>
        </w:tc>
      </w:tr>
    </w:tbl>
    <w:p w:rsidR="00260232" w:rsidRDefault="00260232" w:rsidP="002908BA">
      <w:pPr>
        <w:spacing w:line="360" w:lineRule="auto"/>
        <w:jc w:val="both"/>
      </w:pPr>
    </w:p>
    <w:p w:rsidR="00260232" w:rsidRPr="00EF4EB9" w:rsidRDefault="00260232" w:rsidP="00260232">
      <w:pPr>
        <w:spacing w:line="360" w:lineRule="auto"/>
        <w:jc w:val="both"/>
      </w:pPr>
      <w:r>
        <w:t xml:space="preserve">We estimated the relative risk (RR) of having a stroke when prescribed </w:t>
      </w:r>
      <w:proofErr w:type="spellStart"/>
      <w:r>
        <w:t>dabigatran</w:t>
      </w:r>
      <w:proofErr w:type="spellEnd"/>
      <w:r>
        <w:t xml:space="preserve"> through a two-stage indirect comparison: the relative risk of warfarin compared with placebo was taken from a </w:t>
      </w:r>
      <w:r w:rsidRPr="00EF4EB9">
        <w:t>2006 meta-analysis</w:t>
      </w:r>
      <w:r>
        <w:t xml:space="preserve">, </w:t>
      </w:r>
      <w:r w:rsidR="006071D2" w:rsidRPr="00EF4EB9">
        <w:fldChar w:fldCharType="begin"/>
      </w:r>
      <w:r w:rsidRPr="00EF4EB9">
        <w:instrText xml:space="preserve"> ADDIN REFMGR.CITE &lt;Refman&gt;&lt;Cite&gt;&lt;Author&gt;Lip&lt;/Author&gt;&lt;Year&gt;2006&lt;/Year&gt;&lt;RecNum&gt;39&lt;/RecNum&gt;&lt;IDText&gt;Stroke prevention with aspirin, warfarin and ximelagatran in patients with non-valvular atrial fibrillation: A systematic review and meta-analysis&lt;/IDText&gt;&lt;MDL Ref_Type="Journal"&gt;&lt;Ref_Type&gt;Journal&lt;/Ref_Type&gt;&lt;Ref_ID&gt;39&lt;/Ref_ID&gt;&lt;Title_Primary&gt;Stroke prevention with aspirin, warfarin and ximelagatran in patients with non-valvular atrial fibrillation: A systematic review and meta-analysis&lt;/Title_Primary&gt;&lt;Authors_Primary&gt;Lip,G.&lt;/Authors_Primary&gt;&lt;Authors_Primary&gt;Edwards,S.&lt;/Authors_Primary&gt;&lt;Date_Primary&gt;2006&lt;/Date_Primary&gt;&lt;Keywords&gt;andy&lt;/Keywords&gt;&lt;Keywords&gt;- 75&lt;/Keywords&gt;&lt;Keywords&gt;stroke&lt;/Keywords&gt;&lt;Keywords&gt;prevention&lt;/Keywords&gt;&lt;Keywords&gt;Aspirin&lt;/Keywords&gt;&lt;Keywords&gt;warfarin&lt;/Keywords&gt;&lt;Keywords&gt;patient&lt;/Keywords&gt;&lt;Keywords&gt;Atrial fibrillation&lt;/Keywords&gt;&lt;Keywords&gt;Systematic review&lt;/Keywords&gt;&lt;Keywords&gt;review&lt;/Keywords&gt;&lt;Keywords&gt;meta analysis&lt;/Keywords&gt;&lt;Reprint&gt;Not in File&lt;/Reprint&gt;&lt;Start_Page&gt;321&lt;/Start_Page&gt;&lt;End_Page&gt;333&lt;/End_Page&gt;&lt;Periodical&gt;Thrombosis Research&lt;/Periodical&gt;&lt;Volume&gt;118&lt;/Volume&gt;&lt;Issue&gt;3&lt;/Issue&gt;&lt;ISSN_ISBN&gt;- 0049-3848&lt;/ISSN_ISBN&gt;&lt;ZZ_JournalFull&gt;&lt;f name="System"&gt;Thrombosis Research&lt;/f&gt;&lt;/ZZ_JournalFull&gt;&lt;ZZ_WorkformID&gt;1&lt;/ZZ_WorkformID&gt;&lt;/MDL&gt;&lt;/Cite&gt;&lt;/Refman&gt;</w:instrText>
      </w:r>
      <w:r w:rsidR="006071D2" w:rsidRPr="00EF4EB9">
        <w:fldChar w:fldCharType="separate"/>
      </w:r>
      <w:r w:rsidRPr="00EF4EB9">
        <w:rPr>
          <w:noProof/>
          <w:vertAlign w:val="superscript"/>
        </w:rPr>
        <w:t>140</w:t>
      </w:r>
      <w:r w:rsidR="006071D2" w:rsidRPr="00EF4EB9">
        <w:fldChar w:fldCharType="end"/>
      </w:r>
      <w:r w:rsidRPr="00EF4EB9">
        <w:t xml:space="preserve"> </w:t>
      </w:r>
      <w:r>
        <w:t>and e</w:t>
      </w:r>
      <w:r w:rsidRPr="00EF4EB9">
        <w:t xml:space="preserve">stimates for the annual risk ratio (RR) of a stroke for patients given 150mg </w:t>
      </w:r>
      <w:proofErr w:type="spellStart"/>
      <w:r w:rsidRPr="00EF4EB9">
        <w:t>dabigatran</w:t>
      </w:r>
      <w:proofErr w:type="spellEnd"/>
      <w:r w:rsidRPr="00EF4EB9">
        <w:t xml:space="preserve"> twice daily compared with warfarin taken from a paper based on the Randomized Evaluation of Long-Term Anticoagulation Therapy (RE-LY) study.</w: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instrText xml:space="preserve"> ADDIN REFMGR.CITE </w:instrTex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instrText xml:space="preserve"> ADDIN EN.CITE.DATA </w:instrText>
      </w:r>
      <w:r w:rsidR="006071D2" w:rsidRPr="00EF4EB9">
        <w:fldChar w:fldCharType="end"/>
      </w:r>
      <w:r w:rsidR="006071D2" w:rsidRPr="00EF4EB9">
        <w:fldChar w:fldCharType="separate"/>
      </w:r>
      <w:r w:rsidRPr="00EF4EB9">
        <w:rPr>
          <w:noProof/>
          <w:vertAlign w:val="superscript"/>
        </w:rPr>
        <w:t>139</w:t>
      </w:r>
      <w:r w:rsidR="006071D2" w:rsidRPr="00EF4EB9">
        <w:fldChar w:fldCharType="end"/>
      </w:r>
      <w:r>
        <w:t xml:space="preserve"> </w:t>
      </w:r>
      <w:r w:rsidRPr="00EF4EB9">
        <w:t xml:space="preserve">Table </w:t>
      </w:r>
      <w:r w:rsidR="00930CCB">
        <w:t>3</w:t>
      </w:r>
      <w:r w:rsidRPr="00EF4EB9">
        <w:t xml:space="preserve"> shows summary statistics from t</w:t>
      </w:r>
      <w:r w:rsidR="00DF4463">
        <w:t xml:space="preserve">hese two papers, </w:t>
      </w:r>
      <w:r w:rsidRPr="00EF4EB9">
        <w:t>the simulated distributio</w:t>
      </w:r>
      <w:r>
        <w:t xml:space="preserve">n produced </w:t>
      </w:r>
      <w:r w:rsidR="00DF4463">
        <w:t>by combining the two, and</w:t>
      </w:r>
      <w:r>
        <w:t xml:space="preserve"> the density functions of the distributions.</w:t>
      </w:r>
      <w:r w:rsidRPr="00EF4EB9">
        <w:t xml:space="preserve"> </w:t>
      </w:r>
    </w:p>
    <w:p w:rsidR="00260232" w:rsidRPr="00EF4EB9" w:rsidRDefault="00260232" w:rsidP="00260232">
      <w:pPr>
        <w:spacing w:line="360" w:lineRule="auto"/>
        <w:rPr>
          <w:b/>
        </w:rPr>
      </w:pPr>
      <w:r w:rsidRPr="00EF4EB9">
        <w:rPr>
          <w:b/>
        </w:rPr>
        <w:lastRenderedPageBreak/>
        <w:t xml:space="preserve">Table </w:t>
      </w:r>
      <w:r w:rsidR="00930CCB">
        <w:rPr>
          <w:b/>
        </w:rPr>
        <w:t>3</w:t>
      </w:r>
      <w:r w:rsidRPr="00EF4EB9">
        <w:rPr>
          <w:b/>
        </w:rPr>
        <w:t>:</w:t>
      </w:r>
      <w:r w:rsidRPr="00EF4EB9">
        <w:rPr>
          <w:b/>
        </w:rPr>
        <w:tab/>
        <w:t>Data on the reduction in stroke risk associated with each OAC</w:t>
      </w:r>
    </w:p>
    <w:tbl>
      <w:tblPr>
        <w:tblStyle w:val="TableGrid"/>
        <w:tblW w:w="0" w:type="auto"/>
        <w:tblLook w:val="04A0"/>
      </w:tblPr>
      <w:tblGrid>
        <w:gridCol w:w="2802"/>
        <w:gridCol w:w="2268"/>
        <w:gridCol w:w="1861"/>
        <w:gridCol w:w="2311"/>
      </w:tblGrid>
      <w:tr w:rsidR="00260232" w:rsidRPr="00EF4EB9" w:rsidTr="00F0120A">
        <w:tc>
          <w:tcPr>
            <w:tcW w:w="2802" w:type="dxa"/>
          </w:tcPr>
          <w:p w:rsidR="00260232" w:rsidRPr="00EF4EB9" w:rsidRDefault="00260232" w:rsidP="00F0120A">
            <w:pPr>
              <w:rPr>
                <w:b/>
                <w:sz w:val="22"/>
                <w:szCs w:val="22"/>
              </w:rPr>
            </w:pPr>
            <w:r w:rsidRPr="00EF4EB9">
              <w:rPr>
                <w:b/>
                <w:sz w:val="22"/>
                <w:szCs w:val="22"/>
              </w:rPr>
              <w:t>Comparison</w:t>
            </w:r>
          </w:p>
        </w:tc>
        <w:tc>
          <w:tcPr>
            <w:tcW w:w="2268" w:type="dxa"/>
          </w:tcPr>
          <w:p w:rsidR="00260232" w:rsidRPr="00EF4EB9" w:rsidRDefault="00260232" w:rsidP="00F0120A">
            <w:pPr>
              <w:rPr>
                <w:b/>
                <w:sz w:val="22"/>
                <w:szCs w:val="22"/>
              </w:rPr>
            </w:pPr>
            <w:r w:rsidRPr="00EF4EB9">
              <w:rPr>
                <w:b/>
                <w:sz w:val="22"/>
                <w:szCs w:val="22"/>
              </w:rPr>
              <w:t xml:space="preserve">RR (95% CI or </w:t>
            </w:r>
            <w:proofErr w:type="spellStart"/>
            <w:r w:rsidRPr="00EF4EB9">
              <w:rPr>
                <w:b/>
                <w:sz w:val="22"/>
                <w:szCs w:val="22"/>
              </w:rPr>
              <w:t>CrI</w:t>
            </w:r>
            <w:proofErr w:type="spellEnd"/>
            <w:r w:rsidRPr="00EF4EB9">
              <w:rPr>
                <w:b/>
                <w:sz w:val="22"/>
                <w:szCs w:val="22"/>
              </w:rPr>
              <w:t>)</w:t>
            </w:r>
          </w:p>
        </w:tc>
        <w:tc>
          <w:tcPr>
            <w:tcW w:w="1861" w:type="dxa"/>
          </w:tcPr>
          <w:p w:rsidR="00260232" w:rsidRPr="00EF4EB9" w:rsidRDefault="00260232" w:rsidP="00F0120A">
            <w:pPr>
              <w:rPr>
                <w:b/>
                <w:sz w:val="22"/>
                <w:szCs w:val="22"/>
              </w:rPr>
            </w:pPr>
            <w:r w:rsidRPr="00EF4EB9">
              <w:rPr>
                <w:b/>
                <w:sz w:val="22"/>
                <w:szCs w:val="22"/>
              </w:rPr>
              <w:t>Assumed distribution</w:t>
            </w:r>
          </w:p>
        </w:tc>
        <w:tc>
          <w:tcPr>
            <w:tcW w:w="2311" w:type="dxa"/>
          </w:tcPr>
          <w:p w:rsidR="00260232" w:rsidRPr="00EF4EB9" w:rsidRDefault="00260232" w:rsidP="00F0120A">
            <w:pPr>
              <w:rPr>
                <w:b/>
                <w:sz w:val="22"/>
                <w:szCs w:val="22"/>
              </w:rPr>
            </w:pPr>
            <w:r w:rsidRPr="00EF4EB9">
              <w:rPr>
                <w:b/>
                <w:sz w:val="22"/>
                <w:szCs w:val="22"/>
              </w:rPr>
              <w:t>Source</w:t>
            </w:r>
          </w:p>
        </w:tc>
      </w:tr>
      <w:tr w:rsidR="00260232" w:rsidRPr="00EF4EB9" w:rsidTr="00F0120A">
        <w:tc>
          <w:tcPr>
            <w:tcW w:w="2802" w:type="dxa"/>
          </w:tcPr>
          <w:p w:rsidR="00260232" w:rsidRPr="00EF4EB9" w:rsidRDefault="00260232" w:rsidP="00F0120A">
            <w:pPr>
              <w:rPr>
                <w:sz w:val="22"/>
                <w:szCs w:val="22"/>
              </w:rPr>
            </w:pPr>
            <w:r w:rsidRPr="00EF4EB9">
              <w:rPr>
                <w:sz w:val="22"/>
                <w:szCs w:val="22"/>
              </w:rPr>
              <w:t>RR: warfarin vs. placebo</w:t>
            </w:r>
          </w:p>
        </w:tc>
        <w:tc>
          <w:tcPr>
            <w:tcW w:w="2268" w:type="dxa"/>
          </w:tcPr>
          <w:p w:rsidR="00260232" w:rsidRPr="00EF4EB9" w:rsidRDefault="00260232" w:rsidP="00F0120A">
            <w:pPr>
              <w:rPr>
                <w:sz w:val="22"/>
                <w:szCs w:val="22"/>
              </w:rPr>
            </w:pPr>
            <w:r w:rsidRPr="00EF4EB9">
              <w:rPr>
                <w:sz w:val="22"/>
                <w:szCs w:val="22"/>
              </w:rPr>
              <w:t>0.33 (0.24 to 0.45)</w:t>
            </w:r>
          </w:p>
        </w:tc>
        <w:tc>
          <w:tcPr>
            <w:tcW w:w="1861" w:type="dxa"/>
          </w:tcPr>
          <w:p w:rsidR="00260232" w:rsidRPr="00EF4EB9" w:rsidRDefault="00260232" w:rsidP="00F0120A">
            <w:pPr>
              <w:rPr>
                <w:sz w:val="22"/>
                <w:szCs w:val="22"/>
              </w:rPr>
            </w:pPr>
            <w:r w:rsidRPr="00EF4EB9">
              <w:rPr>
                <w:sz w:val="22"/>
                <w:szCs w:val="22"/>
              </w:rPr>
              <w:t>Lognormal</w:t>
            </w:r>
          </w:p>
        </w:tc>
        <w:tc>
          <w:tcPr>
            <w:tcW w:w="2311" w:type="dxa"/>
          </w:tcPr>
          <w:p w:rsidR="00260232" w:rsidRPr="00EF4EB9" w:rsidRDefault="00260232" w:rsidP="00F0120A">
            <w:pPr>
              <w:rPr>
                <w:sz w:val="22"/>
                <w:szCs w:val="22"/>
              </w:rPr>
            </w:pPr>
            <w:r w:rsidRPr="00EF4EB9">
              <w:rPr>
                <w:sz w:val="22"/>
                <w:szCs w:val="22"/>
              </w:rPr>
              <w:t>Lip &amp; Edwards 2006</w: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REFMGR.CITE </w:instrTex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EN.CITE.DATA </w:instrText>
            </w:r>
            <w:r w:rsidR="006071D2" w:rsidRPr="00EF4EB9">
              <w:fldChar w:fldCharType="end"/>
            </w:r>
            <w:r w:rsidR="006071D2" w:rsidRPr="00EF4EB9">
              <w:fldChar w:fldCharType="separate"/>
            </w:r>
            <w:r w:rsidRPr="00EF4EB9">
              <w:rPr>
                <w:noProof/>
                <w:sz w:val="22"/>
                <w:szCs w:val="22"/>
                <w:vertAlign w:val="superscript"/>
              </w:rPr>
              <w:t>139</w:t>
            </w:r>
            <w:r w:rsidR="006071D2" w:rsidRPr="00EF4EB9">
              <w:fldChar w:fldCharType="end"/>
            </w:r>
          </w:p>
        </w:tc>
      </w:tr>
      <w:tr w:rsidR="00260232" w:rsidRPr="00EF4EB9" w:rsidTr="00F0120A">
        <w:tc>
          <w:tcPr>
            <w:tcW w:w="2802" w:type="dxa"/>
          </w:tcPr>
          <w:p w:rsidR="00260232" w:rsidRPr="00EF4EB9" w:rsidRDefault="00260232" w:rsidP="00F0120A">
            <w:pPr>
              <w:rPr>
                <w:sz w:val="22"/>
                <w:szCs w:val="22"/>
              </w:rPr>
            </w:pPr>
            <w:r w:rsidRPr="00EF4EB9">
              <w:rPr>
                <w:sz w:val="22"/>
                <w:szCs w:val="22"/>
              </w:rPr>
              <w:t xml:space="preserve">RR: </w:t>
            </w:r>
            <w:proofErr w:type="spellStart"/>
            <w:r w:rsidRPr="00EF4EB9">
              <w:rPr>
                <w:sz w:val="22"/>
                <w:szCs w:val="22"/>
              </w:rPr>
              <w:t>dabigatran</w:t>
            </w:r>
            <w:proofErr w:type="spellEnd"/>
            <w:r w:rsidRPr="00EF4EB9">
              <w:rPr>
                <w:sz w:val="22"/>
                <w:szCs w:val="22"/>
              </w:rPr>
              <w:t xml:space="preserve"> vs. warfarin</w:t>
            </w:r>
          </w:p>
        </w:tc>
        <w:tc>
          <w:tcPr>
            <w:tcW w:w="2268" w:type="dxa"/>
          </w:tcPr>
          <w:p w:rsidR="00260232" w:rsidRPr="00EF4EB9" w:rsidRDefault="00260232" w:rsidP="00F0120A">
            <w:pPr>
              <w:rPr>
                <w:sz w:val="22"/>
                <w:szCs w:val="22"/>
              </w:rPr>
            </w:pPr>
            <w:r w:rsidRPr="00EF4EB9">
              <w:rPr>
                <w:sz w:val="22"/>
                <w:szCs w:val="22"/>
              </w:rPr>
              <w:t>0.66 (0.53 to 0.82)</w:t>
            </w:r>
          </w:p>
        </w:tc>
        <w:tc>
          <w:tcPr>
            <w:tcW w:w="1861" w:type="dxa"/>
          </w:tcPr>
          <w:p w:rsidR="00260232" w:rsidRPr="00EF4EB9" w:rsidRDefault="00260232" w:rsidP="00F0120A">
            <w:pPr>
              <w:rPr>
                <w:sz w:val="22"/>
                <w:szCs w:val="22"/>
              </w:rPr>
            </w:pPr>
            <w:r w:rsidRPr="00EF4EB9">
              <w:rPr>
                <w:sz w:val="22"/>
                <w:szCs w:val="22"/>
              </w:rPr>
              <w:t>Lognormal</w:t>
            </w:r>
          </w:p>
        </w:tc>
        <w:tc>
          <w:tcPr>
            <w:tcW w:w="2311" w:type="dxa"/>
          </w:tcPr>
          <w:p w:rsidR="00260232" w:rsidRPr="00EF4EB9" w:rsidRDefault="00260232" w:rsidP="00F0120A">
            <w:pPr>
              <w:rPr>
                <w:sz w:val="22"/>
                <w:szCs w:val="22"/>
              </w:rPr>
            </w:pPr>
            <w:r w:rsidRPr="00EF4EB9">
              <w:rPr>
                <w:sz w:val="22"/>
                <w:szCs w:val="22"/>
              </w:rPr>
              <w:t>Connolly et al 2009</w: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REFMGR.CITE </w:instrText>
            </w:r>
            <w:r w:rsidR="006071D2" w:rsidRPr="00EF4EB9">
              <w:fldChar w:fldCharType="begin">
                <w:fldData xml:space="preserve">PFJlZm1hbj48Q2l0ZT48QXV0aG9yPkNvbm5vbGx5PC9BdXRob3I+PFllYXI+MjAwOTwvWWVhcj48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</w:fldData>
              </w:fldChar>
            </w:r>
            <w:r w:rsidRPr="00EF4EB9">
              <w:rPr>
                <w:sz w:val="22"/>
                <w:szCs w:val="22"/>
              </w:rPr>
              <w:instrText xml:space="preserve"> ADDIN EN.CITE.DATA </w:instrText>
            </w:r>
            <w:r w:rsidR="006071D2" w:rsidRPr="00EF4EB9">
              <w:fldChar w:fldCharType="end"/>
            </w:r>
            <w:r w:rsidR="006071D2" w:rsidRPr="00EF4EB9">
              <w:fldChar w:fldCharType="separate"/>
            </w:r>
            <w:r w:rsidRPr="00EF4EB9">
              <w:rPr>
                <w:noProof/>
                <w:sz w:val="22"/>
                <w:szCs w:val="22"/>
                <w:vertAlign w:val="superscript"/>
              </w:rPr>
              <w:t>139</w:t>
            </w:r>
            <w:r w:rsidR="006071D2" w:rsidRPr="00EF4EB9">
              <w:fldChar w:fldCharType="end"/>
            </w:r>
          </w:p>
        </w:tc>
      </w:tr>
      <w:tr w:rsidR="00260232" w:rsidRPr="00EF4EB9" w:rsidTr="00F0120A">
        <w:tc>
          <w:tcPr>
            <w:tcW w:w="2802" w:type="dxa"/>
          </w:tcPr>
          <w:p w:rsidR="00260232" w:rsidRPr="00EF4EB9" w:rsidRDefault="00260232" w:rsidP="00F0120A">
            <w:pPr>
              <w:rPr>
                <w:sz w:val="22"/>
                <w:szCs w:val="22"/>
              </w:rPr>
            </w:pPr>
            <w:r w:rsidRPr="00EF4EB9">
              <w:rPr>
                <w:sz w:val="22"/>
                <w:szCs w:val="22"/>
              </w:rPr>
              <w:t xml:space="preserve">RR: </w:t>
            </w:r>
            <w:proofErr w:type="spellStart"/>
            <w:r w:rsidRPr="00EF4EB9">
              <w:rPr>
                <w:sz w:val="22"/>
                <w:szCs w:val="22"/>
              </w:rPr>
              <w:t>dabigatran</w:t>
            </w:r>
            <w:proofErr w:type="spellEnd"/>
            <w:r w:rsidRPr="00EF4EB9">
              <w:rPr>
                <w:sz w:val="22"/>
                <w:szCs w:val="22"/>
              </w:rPr>
              <w:t xml:space="preserve"> vs. placebo</w:t>
            </w:r>
          </w:p>
        </w:tc>
        <w:tc>
          <w:tcPr>
            <w:tcW w:w="2268" w:type="dxa"/>
          </w:tcPr>
          <w:p w:rsidR="00260232" w:rsidRPr="00EF4EB9" w:rsidRDefault="00260232" w:rsidP="00F0120A">
            <w:pPr>
              <w:rPr>
                <w:sz w:val="22"/>
                <w:szCs w:val="22"/>
              </w:rPr>
            </w:pPr>
            <w:r w:rsidRPr="00EF4EB9">
              <w:rPr>
                <w:sz w:val="22"/>
                <w:szCs w:val="22"/>
              </w:rPr>
              <w:t>0.22 (0.15 to 0.32)</w:t>
            </w:r>
          </w:p>
        </w:tc>
        <w:tc>
          <w:tcPr>
            <w:tcW w:w="1861" w:type="dxa"/>
          </w:tcPr>
          <w:p w:rsidR="00260232" w:rsidRPr="00EF4EB9" w:rsidRDefault="00260232" w:rsidP="00F0120A">
            <w:pPr>
              <w:rPr>
                <w:sz w:val="22"/>
                <w:szCs w:val="22"/>
              </w:rPr>
            </w:pPr>
            <w:r w:rsidRPr="00EF4EB9">
              <w:rPr>
                <w:sz w:val="22"/>
                <w:szCs w:val="22"/>
              </w:rPr>
              <w:t>Lognormal</w:t>
            </w:r>
          </w:p>
        </w:tc>
        <w:tc>
          <w:tcPr>
            <w:tcW w:w="2311" w:type="dxa"/>
          </w:tcPr>
          <w:p w:rsidR="00260232" w:rsidRPr="00EF4EB9" w:rsidRDefault="00260232" w:rsidP="00F0120A">
            <w:pPr>
              <w:keepNext/>
              <w:rPr>
                <w:sz w:val="22"/>
                <w:szCs w:val="22"/>
              </w:rPr>
            </w:pPr>
            <w:r w:rsidRPr="00EF4EB9">
              <w:rPr>
                <w:sz w:val="22"/>
                <w:szCs w:val="22"/>
              </w:rPr>
              <w:t>Derived from above</w:t>
            </w:r>
          </w:p>
        </w:tc>
      </w:tr>
    </w:tbl>
    <w:p w:rsidR="00260232" w:rsidRPr="00EF4EB9" w:rsidRDefault="00260232" w:rsidP="002908BA">
      <w:pPr>
        <w:spacing w:line="360" w:lineRule="auto"/>
        <w:jc w:val="both"/>
      </w:pPr>
    </w:p>
    <w:p w:rsidR="00260232" w:rsidRPr="00EF4EB9" w:rsidRDefault="00930CCB" w:rsidP="00260232">
      <w:pPr>
        <w:spacing w:line="360" w:lineRule="auto"/>
        <w:jc w:val="both"/>
      </w:pPr>
      <w:r>
        <w:t>We used an estimated cost for TTE of £66, taken from the HRG (Code RA60Z, Simple Echocardiogram</w:t>
      </w:r>
      <w:proofErr w:type="gramStart"/>
      <w:r>
        <w:t>)[</w:t>
      </w:r>
      <w:proofErr w:type="gramEnd"/>
      <w:r>
        <w:t>Ref]</w:t>
      </w:r>
      <w:r w:rsidR="00260232">
        <w:t xml:space="preserve"> </w:t>
      </w:r>
      <w:r w:rsidR="00004236" w:rsidRPr="00EF4EB9">
        <w:t>Consideration was given to the use of alternative values for the cost of a TTE</w:t>
      </w:r>
      <w:r w:rsidR="00260232">
        <w:t>. H</w:t>
      </w:r>
      <w:r w:rsidR="00004236" w:rsidRPr="00EF4EB9">
        <w:t>owever, on viewing the initial results it was seen that a small change in the cost of TTE would not materially alter the cost per QALY</w:t>
      </w:r>
      <w:r w:rsidR="00260232">
        <w:t xml:space="preserve"> as</w:t>
      </w:r>
      <w:r w:rsidR="00004236" w:rsidRPr="00EF4EB9">
        <w:t xml:space="preserve"> the main component of incremental costs </w:t>
      </w:r>
      <w:r w:rsidR="00260232">
        <w:t>were</w:t>
      </w:r>
      <w:r w:rsidR="00004236" w:rsidRPr="00EF4EB9">
        <w:t xml:space="preserve"> the costs associated with prescribing OACs minus any savings in the reduced numbers of stroke plus any additional costs associated with bleeding episodes. </w:t>
      </w:r>
      <w:r w:rsidR="00260232">
        <w:t xml:space="preserve"> The cost of </w:t>
      </w:r>
      <w:proofErr w:type="spellStart"/>
      <w:r w:rsidR="00260232">
        <w:t>dabigatran</w:t>
      </w:r>
      <w:proofErr w:type="spellEnd"/>
      <w:r w:rsidR="00260232">
        <w:t xml:space="preserve"> was</w:t>
      </w:r>
      <w:r w:rsidR="00260232" w:rsidRPr="00EF4EB9">
        <w:t xml:space="preserve"> assumed to cost £821.25 per year, assuming two 150mg tablets daily at a cost of £2.52 per day.</w:t>
      </w:r>
      <w:r w:rsidR="006071D2" w:rsidRPr="00EF4EB9">
        <w:fldChar w:fldCharType="begin"/>
      </w:r>
      <w:r w:rsidR="00260232" w:rsidRPr="00EF4EB9">
        <w:instrText xml:space="preserve"> ADDIN REFMGR.CITE &lt;Refman&gt;&lt;Cite&gt;&lt;Author&gt;NICE&lt;/Author&gt;&lt;Year&gt;2011&lt;/Year&gt;&lt;RecNum&gt;54&lt;/RecNum&gt;&lt;IDText&gt;Dabigatran etexilate for the prevention of stroke and systemic embolism in atrial fibrillation: Final appraisal determination&lt;/IDText&gt;&lt;MDL Ref_Type="Report"&gt;&lt;Ref_Type&gt;Report&lt;/Ref_Type&gt;&lt;Ref_ID&gt;54&lt;/Ref_ID&gt;&lt;Title_Primary&gt;Dabigatran etexilate for the prevention of stroke and systemic embolism in atrial fibrillation: Final appraisal determination&lt;/Title_Primary&gt;&lt;Authors_Primary&gt;NICE&lt;/Authors_Primary&gt;&lt;Date_Primary&gt;2011&lt;/Date_Primary&gt;&lt;Keywords&gt;andy&lt;/Keywords&gt;&lt;Keywords&gt;- 73&lt;/Keywords&gt;&lt;Keywords&gt;prevention&lt;/Keywords&gt;&lt;Keywords&gt;stroke&lt;/Keywords&gt;&lt;Keywords&gt;embolism&lt;/Keywords&gt;&lt;Keywords&gt;Atrial fibrillation&lt;/Keywords&gt;&lt;Reprint&gt;Not in File&lt;/Reprint&gt;&lt;Web_URL&gt;&lt;u&gt;http://www.nice.org.uk/nicemedia/live/12225/56899/56899.pdf.&lt;/u&gt; [Accessed 12.01.12]&lt;/Web_URL&gt;&lt;ZZ_WorkformID&gt;24&lt;/ZZ_WorkformID&gt;&lt;/MDL&gt;&lt;/Cite&gt;&lt;/Refman&gt;</w:instrText>
      </w:r>
      <w:r w:rsidR="006071D2" w:rsidRPr="00EF4EB9">
        <w:fldChar w:fldCharType="separate"/>
      </w:r>
      <w:r w:rsidR="00260232" w:rsidRPr="00EF4EB9">
        <w:rPr>
          <w:noProof/>
          <w:vertAlign w:val="superscript"/>
        </w:rPr>
        <w:t>132</w:t>
      </w:r>
      <w:r w:rsidR="006071D2" w:rsidRPr="00EF4EB9">
        <w:fldChar w:fldCharType="end"/>
      </w:r>
      <w:r w:rsidR="00260232" w:rsidRPr="00EF4EB9">
        <w:t xml:space="preserve">  This cost is fixed within all runs of the PSA. </w:t>
      </w:r>
      <w:r w:rsidR="00F54A94">
        <w:t xml:space="preserve">The costs of clinical events were divided into one-off costs, and ongoing costs. Estimates used are summarized </w:t>
      </w:r>
      <w:r w:rsidR="00932F8B">
        <w:t>in table [</w:t>
      </w:r>
      <w:commentRangeStart w:id="35"/>
      <w:r w:rsidR="00932F8B">
        <w:t>XXX</w:t>
      </w:r>
      <w:commentRangeEnd w:id="35"/>
      <w:r w:rsidR="00C23AC0">
        <w:rPr>
          <w:rStyle w:val="CommentReference"/>
          <w:rFonts w:ascii="Times New Roman" w:eastAsia="Times New Roman" w:hAnsi="Times New Roman" w:cs="Times New Roman"/>
          <w:lang w:val="en-GB" w:eastAsia="en-GB" w:bidi="ar-SA"/>
        </w:rPr>
        <w:commentReference w:id="35"/>
      </w:r>
      <w:r w:rsidR="00932F8B">
        <w:t xml:space="preserve">]. Further details are provided in </w:t>
      </w:r>
      <w:r>
        <w:t>[Ref to either HTA and/or associated article].</w:t>
      </w:r>
    </w:p>
    <w:p w:rsidR="002908BA" w:rsidRDefault="00321AA3" w:rsidP="008864FC">
      <w:pPr>
        <w:spacing w:line="360" w:lineRule="auto"/>
        <w:jc w:val="both"/>
      </w:pPr>
      <w:r>
        <w:t>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w:t>
      </w:r>
      <w:r w:rsidR="00930CCB">
        <w:t>n IC</w:t>
      </w:r>
      <w:r>
        <w:t xml:space="preserve"> bleed can vary sub</w:t>
      </w:r>
      <w:r w:rsidR="00F54A94">
        <w:t xml:space="preserve">stantially, and this variation of outcomes was itself simulated using data based on outcomes categorized by GOS score following traumatic brain injury. The costs, probabilities, and utilities of outcomes following strokes and major bleeds are summarized in table </w:t>
      </w:r>
      <w:commentRangeStart w:id="36"/>
      <w:r w:rsidR="00F54A94">
        <w:t>XXX</w:t>
      </w:r>
      <w:commentRangeEnd w:id="36"/>
      <w:r w:rsidR="00C23AC0">
        <w:rPr>
          <w:rStyle w:val="CommentReference"/>
          <w:rFonts w:ascii="Times New Roman" w:eastAsia="Times New Roman" w:hAnsi="Times New Roman" w:cs="Times New Roman"/>
          <w:lang w:val="en-GB" w:eastAsia="en-GB" w:bidi="ar-SA"/>
        </w:rPr>
        <w:commentReference w:id="36"/>
      </w:r>
      <w:r w:rsidR="00F54A94">
        <w:t xml:space="preserve">. The full methodology used to produce these estimates is presented elsewhere [REF] </w:t>
      </w:r>
    </w:p>
    <w:p w:rsidR="00454436" w:rsidRPr="00930CCB" w:rsidRDefault="008864FC" w:rsidP="00930CCB">
      <w:pPr>
        <w:autoSpaceDE w:val="0"/>
        <w:autoSpaceDN w:val="0"/>
        <w:adjustRightInd w:val="0"/>
        <w:spacing w:line="360" w:lineRule="auto"/>
        <w:jc w:val="both"/>
      </w:pPr>
      <w:bookmarkStart w:id="37" w:name="_Toc316637315"/>
      <w:r>
        <w:t xml:space="preserve">For both CHADS2 and CHADS2-VASc as baseline strategies, we simulated the expected patient experience for a large cohort of patients, in terms of life expectancies at age 60, and the proportion of deaths attributable to either strokes or bleeds. From this we calculated the expected costs and QALYs associated with the baseline outcomes. The patient experiences were also estimated following the comparator strategies, where information from TTE was used as described above. The </w:t>
      </w:r>
      <w:del w:id="38" w:author="Matt" w:date="2012-02-27T08:56:00Z">
        <w:r w:rsidDel="00C23AC0">
          <w:delText xml:space="preserve">differences in </w:delText>
        </w:r>
      </w:del>
      <w:r w:rsidR="00670364">
        <w:t xml:space="preserve">costs and QALYs associated with the simulated patient experiences following both baseline (without TTE) and comparator (with TTE) strategies were used to estimate the incremental cost effectiveness ratio (ICER) of the comparator strategies compared with the baseline strategies, and so the cost-effectiveness of TTE in this context. Uncertainty in our estimates of the ICERs due to </w:t>
      </w:r>
      <w:r w:rsidR="00670364">
        <w:lastRenderedPageBreak/>
        <w:t xml:space="preserve">uncertainty in expected input parameter values were estimated using a nonparametric approach directly from PSA results. The probability that the comparator strategy is cost-effective at a wide range of </w:t>
      </w:r>
      <w:r w:rsidR="000F1109" w:rsidRPr="00EF4EB9">
        <w:t xml:space="preserve">maximum acceptable incremental cost effectiveness </w:t>
      </w:r>
      <w:proofErr w:type="gramStart"/>
      <w:r w:rsidR="000F1109" w:rsidRPr="00EF4EB9">
        <w:t>ratios</w:t>
      </w:r>
      <w:r w:rsidR="000F1109">
        <w:t xml:space="preserve">  (</w:t>
      </w:r>
      <w:proofErr w:type="gramEnd"/>
      <w:r w:rsidR="000F1109">
        <w:t xml:space="preserve">MAICERS) is presented in the form of cost-effectiveness acceptability curves (CEACs) and cost-effectiveness acceptability frontiers (CEAFs), and the probability of being cost-effective at the commonly quoted threshold of £20,000 per QALY is reported. </w:t>
      </w:r>
    </w:p>
    <w:p w:rsidR="00454436" w:rsidRPr="00EF4EB9" w:rsidRDefault="00454436" w:rsidP="00454436">
      <w:pPr>
        <w:autoSpaceDE w:val="0"/>
        <w:autoSpaceDN w:val="0"/>
        <w:adjustRightInd w:val="0"/>
        <w:spacing w:line="360" w:lineRule="auto"/>
        <w:jc w:val="both"/>
        <w:rPr>
          <w:color w:val="292526"/>
        </w:rPr>
      </w:pPr>
      <w:r w:rsidRPr="00EF4EB9">
        <w:t>The expected value of perfect information (EVPI) was calculated. This provides the maximum level of investment that a funding body would be prepared to pay to eliminate all uncertainty in the decision problem.</w:t>
      </w:r>
      <w:r w:rsidR="006071D2" w:rsidRPr="00EF4EB9">
        <w:fldChar w:fldCharType="begin"/>
      </w:r>
      <w:r w:rsidRPr="00EF4EB9">
        <w:instrText xml:space="preserve"> ADDIN REFMGR.CITE &lt;Refman&gt;&lt;Cite&gt;&lt;Author&gt;Claxton&lt;/Author&gt;&lt;Year&gt;1996&lt;/Year&gt;&lt;RecNum&gt;19891&lt;/RecNum&gt;&lt;IDText&gt;An economic approach to clinical trial design and research priority-setting.&lt;/IDText&gt;&lt;MDL Ref_Type="Journal"&gt;&lt;Ref_Type&gt;Journal&lt;/Ref_Type&gt;&lt;Ref_ID&gt;19891&lt;/Ref_ID&gt;&lt;Title_Primary&gt;&lt;f name="Times New Roman"&gt;An economic approach to clinical trial design and research priority-setting.&lt;/f&gt;&lt;/Title_Primary&gt;&lt;Authors_Primary&gt;Claxton,K.&lt;/Authors_Primary&gt;&lt;Authors_Primary&gt;Posnett,J.&lt;/Authors_Primary&gt;&lt;Date_Primary&gt;1996&lt;/Date_Primary&gt;&lt;Keywords&gt;clinical trial&lt;/Keywords&gt;&lt;Keywords&gt;research&lt;/Keywords&gt;&lt;Keywords&gt;health&lt;/Keywords&gt;&lt;Reprint&gt;Not in File&lt;/Reprint&gt;&lt;Start_Page&gt;513&lt;/Start_Page&gt;&lt;End_Page&gt;524&lt;/End_Page&gt;&lt;Periodical&gt;Health Econ.&lt;/Periodical&gt;&lt;Volume&gt;5&lt;/Volume&gt;&lt;ZZ_JournalStdAbbrev&gt;&lt;f name="System"&gt;Health Econ.&lt;/f&gt;&lt;/ZZ_JournalStdAbbrev&gt;&lt;ZZ_WorkformID&gt;1&lt;/ZZ_WorkformID&gt;&lt;/MDL&gt;&lt;/Cite&gt;&lt;/Refman&gt;</w:instrText>
      </w:r>
      <w:r w:rsidR="006071D2" w:rsidRPr="00EF4EB9">
        <w:fldChar w:fldCharType="separate"/>
      </w:r>
      <w:r w:rsidRPr="00EF4EB9">
        <w:rPr>
          <w:noProof/>
          <w:vertAlign w:val="superscript"/>
        </w:rPr>
        <w:t>160</w:t>
      </w:r>
      <w:r w:rsidR="006071D2" w:rsidRPr="00EF4EB9">
        <w:fldChar w:fldCharType="end"/>
      </w:r>
      <w:r w:rsidRPr="00EF4EB9">
        <w:t>. In calculating EVPI an estimation of the number of patients who will be affected by the decision is required. We have performed a crude estimate assuming that the incidence of AF was 1 per 1,000 person years (approximately the pooled rate for women and men aged 55 to 64 years reported by the Renfrew Paisley study)</w:t>
      </w:r>
      <w:ins w:id="39" w:author="Matt" w:date="2012-02-27T08:56:00Z">
        <w:r w:rsidR="00C23AC0">
          <w:t>,</w:t>
        </w:r>
      </w:ins>
      <w:del w:id="40" w:author="Matt" w:date="2012-02-27T08:56:00Z">
        <w:r w:rsidRPr="00EF4EB9" w:rsidDel="00C23AC0">
          <w:delText>.</w:delText>
        </w:r>
      </w:del>
      <w:r w:rsidR="006071D2" w:rsidRPr="00EF4EB9">
        <w:fldChar w:fldCharType="begin">
          <w:fldData xml:space="preserve">PFJlZm1hbj48Q2l0ZT48QXV0aG9yPlN0ZXdhcnQ8L0F1dGhvcj48WWVhcj4yMDAxPC9ZZWFyPjxS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</w:fldData>
        </w:fldChar>
      </w:r>
      <w:r w:rsidRPr="00EF4EB9">
        <w:instrText xml:space="preserve"> ADDIN REFMGR.CITE </w:instrText>
      </w:r>
      <w:r w:rsidR="006071D2" w:rsidRPr="00EF4EB9">
        <w:fldChar w:fldCharType="begin">
          <w:fldData xml:space="preserve">PFJlZm1hbj48Q2l0ZT48QXV0aG9yPlN0ZXdhcnQ8L0F1dGhvcj48WWVhcj4yMDAxPC9ZZWFyPjxS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</w:fldData>
        </w:fldChar>
      </w:r>
      <w:r w:rsidRPr="00EF4EB9">
        <w:instrText xml:space="preserve"> ADDIN EN.CITE.DATA </w:instrText>
      </w:r>
      <w:r w:rsidR="006071D2" w:rsidRPr="00EF4EB9">
        <w:fldChar w:fldCharType="end"/>
      </w:r>
      <w:r w:rsidR="006071D2" w:rsidRPr="00EF4EB9">
        <w:fldChar w:fldCharType="separate"/>
      </w:r>
      <w:r w:rsidRPr="00EF4EB9">
        <w:rPr>
          <w:noProof/>
          <w:vertAlign w:val="superscript"/>
        </w:rPr>
        <w:t>16</w:t>
      </w:r>
      <w:r w:rsidR="006071D2" w:rsidRPr="00EF4EB9">
        <w:fldChar w:fldCharType="end"/>
      </w:r>
      <w:r w:rsidRPr="00EF4EB9">
        <w:rPr>
          <w:color w:val="292526"/>
        </w:rPr>
        <w:t xml:space="preserve"> that there are 6.7 million people aged between 55 and 64 years in England and Wales,</w:t>
      </w:r>
      <w:r w:rsidR="006071D2" w:rsidRPr="00EF4EB9">
        <w:rPr>
          <w:color w:val="292526"/>
        </w:rPr>
        <w:fldChar w:fldCharType="begin"/>
      </w:r>
      <w:r w:rsidRPr="00EF4EB9">
        <w:rPr>
          <w:color w:val="292526"/>
        </w:rPr>
        <w:instrText xml:space="preserve"> ADDIN REFMGR.CITE &lt;Refman&gt;&lt;Cite&gt;&lt;Author&gt;Office for National Statistics&lt;/Author&gt;&lt;Year&gt;2012&lt;/Year&gt;&lt;RecNum&gt;45129&lt;/RecNum&gt;&lt;IDText&gt;Population Estimates by Marital Status, Mid-2010&lt;/IDText&gt;&lt;MDL Ref_Type="Online Source"&gt;&lt;Ref_Type&gt;Online Source&lt;/Ref_Type&gt;&lt;Ref_ID&gt;45129&lt;/Ref_ID&gt;&lt;Title_Primary&gt;&lt;f name="Times New Roman"&gt;&lt;b&gt;Population Estimates by Marital Status, Mid-2010&lt;/b&gt;&lt;/f&gt;&lt;/Title_Primary&gt;&lt;Authors_Primary&gt;Office for National Statistics&lt;/Authors_Primary&gt;&lt;Date_Primary&gt;2012&lt;/Date_Primary&gt;&lt;Keywords&gt;population&lt;/Keywords&gt;&lt;Reprint&gt;Not in File&lt;/Reprint&gt;&lt;Date_Secondary&gt;2012/2/1&lt;/Date_Secondary&gt;&lt;Web_URL&gt;&lt;u&gt;http://www.ons.gov.uk/ons/publications/re-reference-tables.html?edition=tcm%3A77-231283&lt;/u&gt;&lt;/Web_URL&gt;&lt;ZZ_WorkformID&gt;31&lt;/ZZ_WorkformID&gt;&lt;/MDL&gt;&lt;/Cite&gt;&lt;/Refman&gt;</w:instrText>
      </w:r>
      <w:r w:rsidR="006071D2" w:rsidRPr="00EF4EB9">
        <w:rPr>
          <w:color w:val="292526"/>
        </w:rPr>
        <w:fldChar w:fldCharType="separate"/>
      </w:r>
      <w:r w:rsidRPr="00EF4EB9">
        <w:rPr>
          <w:noProof/>
          <w:color w:val="292526"/>
          <w:vertAlign w:val="superscript"/>
        </w:rPr>
        <w:t>161</w:t>
      </w:r>
      <w:r w:rsidR="006071D2" w:rsidRPr="00EF4EB9">
        <w:rPr>
          <w:color w:val="292526"/>
        </w:rPr>
        <w:fldChar w:fldCharType="end"/>
      </w:r>
      <w:r w:rsidRPr="00EF4EB9">
        <w:rPr>
          <w:color w:val="292526"/>
        </w:rPr>
        <w:t xml:space="preserve"> that 6% of people are in the CHADS</w:t>
      </w:r>
      <w:r w:rsidRPr="00EF4EB9">
        <w:rPr>
          <w:color w:val="292526"/>
          <w:vertAlign w:val="subscript"/>
        </w:rPr>
        <w:t>2</w:t>
      </w:r>
      <w:r w:rsidRPr="00EF4EB9">
        <w:rPr>
          <w:color w:val="292526"/>
        </w:rPr>
        <w:t xml:space="preserve"> 0 category,</w:t>
      </w:r>
      <w:r w:rsidR="006071D2" w:rsidRPr="00EF4EB9">
        <w:rPr>
          <w:color w:val="292526"/>
        </w:rPr>
        <w:fldChar w:fldCharType="begin"/>
      </w:r>
      <w:r w:rsidRPr="00EF4EB9">
        <w:rPr>
          <w:color w:val="292526"/>
        </w:rPr>
        <w:instrText xml:space="preserve"> ADDIN REFMGR.CITE &lt;Refman&gt;&lt;Cite&gt;&lt;Author&gt;Providencia&lt;/Author&gt;&lt;Year&gt;2012&lt;/Year&gt;&lt;RecNum&gt;19879&lt;/RecNum&gt;&lt;IDText&gt;Possible refinement of clinical thromboembolism assessment in patients with atrial fibrillation using echocardiographic parameters&lt;/IDText&gt;&lt;MDL Ref_Type="Journal"&gt;&lt;Ref_Type&gt;Journal&lt;/Ref_Type&gt;&lt;Ref_ID&gt;19879&lt;/Ref_ID&gt;&lt;Title_Primary&gt;Possible refinement of clinical thromboembolism assessment in patients with atrial fibrillation using echocardiographic parameters&lt;/Title_Primary&gt;&lt;Authors_Primary&gt;Providencia,R.&lt;/Authors_Primary&gt;&lt;Authors_Primary&gt;Botelho,A.&lt;/Authors_Primary&gt;&lt;Authors_Primary&gt;Trigo,J.&lt;/Authors_Primary&gt;&lt;Authors_Primary&gt;Quintal,N.&lt;/Authors_Primary&gt;&lt;Authors_Primary&gt;Nascimento,J.&lt;/Authors_Primary&gt;&lt;Authors_Primary&gt;Mota,P.&lt;/Authors_Primary&gt;&lt;Authors_Primary&gt;Leitao-Marques,A.&lt;/Authors_Primary&gt;&lt;Date_Primary&gt;2012&lt;/Date_Primary&gt;&lt;Keywords&gt;andy&lt;/Keywords&gt;&lt;Keywords&gt;- 43&lt;/Keywords&gt;&lt;Keywords&gt;thromboembolism&lt;/Keywords&gt;&lt;Keywords&gt;patient&lt;/Keywords&gt;&lt;Keywords&gt;Atrial fibrillation&lt;/Keywords&gt;&lt;Keywords&gt;parameter&lt;/Keywords&gt;&lt;Keywords&gt;risk&lt;/Keywords&gt;&lt;Keywords&gt;stroke&lt;/Keywords&gt;&lt;Keywords&gt;study&lt;/Keywords&gt;&lt;Keywords&gt;prediction&lt;/Keywords&gt;&lt;Keywords&gt;classification&lt;/Keywords&gt;&lt;Keywords&gt;Methods&lt;/Keywords&gt;&lt;Keywords&gt;Cross-Sectional Studies&lt;/Keywords&gt;&lt;Keywords&gt;evaluation&lt;/Keywords&gt;&lt;Keywords&gt;risk assessment&lt;/Keywords&gt;&lt;Keywords&gt;spontaneous echo contrast&lt;/Keywords&gt;&lt;Keywords&gt;contrast&lt;/Keywords&gt;&lt;Keywords&gt;velocity&lt;/Keywords&gt;&lt;Keywords&gt;follow up&lt;/Keywords&gt;&lt;Keywords&gt;Follow-Up Studies&lt;/Keywords&gt;&lt;Reprint&gt;Not in File&lt;/Reprint&gt;&lt;Start_Page&gt;36&lt;/Start_Page&gt;&lt;End_Page&gt;45&lt;/End_Page&gt;&lt;Periodical&gt;Europace&lt;/Periodical&gt;&lt;Volume&gt;14&lt;/Volume&gt;&lt;Issue&gt;1&lt;/Issue&gt;&lt;ISSN_ISBN&gt;- 1532-2092 (Electronic) 1099-5129 (Linking)&lt;/ISSN_ISBN&gt;&lt;Web_URL&gt;&lt;u&gt;http://europace.oxfordjournals.org/content/early/2011/08/24/europace.eur272.abstract&lt;/u&gt;&lt;/Web_URL&gt;&lt;ZZ_JournalFull&gt;&lt;f name="System"&gt;Europace&lt;/f&gt;&lt;/ZZ_JournalFull&gt;&lt;ZZ_WorkformID&gt;1&lt;/ZZ_WorkformID&gt;&lt;/MDL&gt;&lt;/Cite&gt;&lt;/Refman&gt;</w:instrText>
      </w:r>
      <w:r w:rsidR="006071D2" w:rsidRPr="00EF4EB9">
        <w:rPr>
          <w:color w:val="292526"/>
        </w:rPr>
        <w:fldChar w:fldCharType="separate"/>
      </w:r>
      <w:r w:rsidRPr="00EF4EB9">
        <w:rPr>
          <w:noProof/>
          <w:color w:val="292526"/>
          <w:vertAlign w:val="superscript"/>
        </w:rPr>
        <w:t>136</w:t>
      </w:r>
      <w:r w:rsidR="006071D2" w:rsidRPr="00EF4EB9">
        <w:rPr>
          <w:color w:val="292526"/>
        </w:rPr>
        <w:fldChar w:fldCharType="end"/>
      </w:r>
      <w:r w:rsidRPr="00EF4EB9">
        <w:rPr>
          <w:color w:val="292526"/>
        </w:rPr>
        <w:t xml:space="preserve"> and that the information is relevant for 10 years. These broad estimates indicate that around 70,000 people would benefit from the</w:t>
      </w:r>
      <w:ins w:id="41" w:author="Matt" w:date="2012-02-27T08:57:00Z">
        <w:r w:rsidR="00C23AC0">
          <w:rPr>
            <w:color w:val="292526"/>
          </w:rPr>
          <w:t>re</w:t>
        </w:r>
      </w:ins>
      <w:r w:rsidRPr="00EF4EB9">
        <w:rPr>
          <w:color w:val="292526"/>
        </w:rPr>
        <w:t xml:space="preserve"> being no uncertainty regarding whether TTE is cost effective.</w:t>
      </w:r>
    </w:p>
    <w:p w:rsidR="00454436" w:rsidRPr="00EF4EB9" w:rsidRDefault="000F1109" w:rsidP="00454436">
      <w:pPr>
        <w:autoSpaceDE w:val="0"/>
        <w:autoSpaceDN w:val="0"/>
        <w:adjustRightInd w:val="0"/>
        <w:spacing w:line="360" w:lineRule="auto"/>
        <w:jc w:val="both"/>
      </w:pPr>
      <w:r>
        <w:rPr>
          <w:color w:val="292526"/>
        </w:rPr>
        <w:t>Although a full expected value of perfect parameter information (EVPPI) was not calculated for computation</w:t>
      </w:r>
      <w:ins w:id="42" w:author="Matt" w:date="2012-02-27T08:57:00Z">
        <w:r w:rsidR="00C23AC0">
          <w:rPr>
            <w:color w:val="292526"/>
          </w:rPr>
          <w:t>al</w:t>
        </w:r>
      </w:ins>
      <w:r>
        <w:rPr>
          <w:color w:val="292526"/>
        </w:rPr>
        <w:t xml:space="preserve"> reasons, </w:t>
      </w:r>
      <w:r w:rsidR="00454436" w:rsidRPr="00EF4EB9">
        <w:rPr>
          <w:color w:val="292526"/>
        </w:rPr>
        <w:t xml:space="preserve">sensitivity analyses were undertaken on two key parameters, the </w:t>
      </w:r>
      <w:r>
        <w:rPr>
          <w:color w:val="292526"/>
        </w:rPr>
        <w:t>TPHR, and</w:t>
      </w:r>
      <w:r w:rsidR="00454436" w:rsidRPr="00EF4EB9">
        <w:rPr>
          <w:color w:val="292526"/>
        </w:rPr>
        <w:t xml:space="preserve"> the joint uncertainty in the sensitivity and specificity of TTE in detecting LA ABN.</w:t>
      </w:r>
    </w:p>
    <w:bookmarkEnd w:id="37"/>
    <w:p w:rsidR="0005390C" w:rsidRDefault="00DF4463" w:rsidP="0005390C">
      <w:pPr>
        <w:pStyle w:val="Heading2"/>
      </w:pPr>
      <w:r>
        <w:t>Results</w:t>
      </w:r>
    </w:p>
    <w:p w:rsidR="00605BB7" w:rsidRPr="00EF4EB9" w:rsidRDefault="00605BB7" w:rsidP="00605BB7">
      <w:pPr>
        <w:spacing w:line="360" w:lineRule="auto"/>
        <w:jc w:val="both"/>
      </w:pPr>
      <w:r w:rsidRPr="00EF4EB9">
        <w:t xml:space="preserve">Table 4 shows the </w:t>
      </w:r>
      <w:r w:rsidR="00B325C3">
        <w:t xml:space="preserve">shows the simulated patient experience when TTE is added to either CHADS2 or CHADS2-VASc, in </w:t>
      </w:r>
      <w:r w:rsidRPr="00EF4EB9">
        <w:t>terms of clinical events. It is seen that the use</w:t>
      </w:r>
      <w:ins w:id="43" w:author="Matt" w:date="2012-02-27T08:57:00Z">
        <w:r w:rsidR="00C23AC0">
          <w:t xml:space="preserve"> of</w:t>
        </w:r>
      </w:ins>
      <w:r w:rsidRPr="00EF4EB9">
        <w:t xml:space="preserve"> TTE increases the expected life of patients, and increases the proportion of patients that die of non stroke- or bleed-related causes. An initial TTE reduces the estimated number of strokes but at the expense of a greater number of bleeds. </w:t>
      </w:r>
    </w:p>
    <w:p w:rsidR="00605BB7" w:rsidRPr="00EF4EB9" w:rsidRDefault="000F1109" w:rsidP="00605BB7">
      <w:pPr>
        <w:spacing w:line="360" w:lineRule="auto"/>
        <w:ind w:left="1440" w:hanging="1440"/>
        <w:rPr>
          <w:b/>
        </w:rPr>
      </w:pPr>
      <w:r>
        <w:rPr>
          <w:b/>
        </w:rPr>
        <w:t>Table 4</w:t>
      </w:r>
      <w:r w:rsidR="00605BB7" w:rsidRPr="00EF4EB9">
        <w:rPr>
          <w:b/>
        </w:rPr>
        <w:t>:</w:t>
      </w:r>
      <w:r w:rsidR="00605BB7" w:rsidRPr="00EF4EB9">
        <w:rPr>
          <w:b/>
        </w:rPr>
        <w:tab/>
        <w:t xml:space="preserve"> Simulated Patient E</w:t>
      </w:r>
      <w:r>
        <w:rPr>
          <w:b/>
        </w:rPr>
        <w:t>xperience: Patients with a clinical prediction rule score of 0</w:t>
      </w:r>
    </w:p>
    <w:tbl>
      <w:tblPr>
        <w:tblStyle w:val="TableGrid"/>
        <w:tblW w:w="9889" w:type="dxa"/>
        <w:tblLayout w:type="fixed"/>
        <w:tblLook w:val="04A0"/>
      </w:tblPr>
      <w:tblGrid>
        <w:gridCol w:w="675"/>
        <w:gridCol w:w="1985"/>
        <w:gridCol w:w="850"/>
        <w:gridCol w:w="851"/>
        <w:gridCol w:w="992"/>
        <w:gridCol w:w="851"/>
        <w:gridCol w:w="992"/>
        <w:gridCol w:w="992"/>
        <w:gridCol w:w="851"/>
        <w:gridCol w:w="850"/>
      </w:tblGrid>
      <w:tr w:rsidR="00605BB7" w:rsidRPr="00EF4EB9" w:rsidTr="00B325C3">
        <w:tc>
          <w:tcPr>
            <w:tcW w:w="2660" w:type="dxa"/>
            <w:gridSpan w:val="2"/>
          </w:tcPr>
          <w:p w:rsidR="00605BB7" w:rsidRPr="00EF4EB9" w:rsidRDefault="00605BB7" w:rsidP="00605BB7">
            <w:pPr>
              <w:rPr>
                <w:sz w:val="22"/>
                <w:szCs w:val="22"/>
              </w:rPr>
            </w:pPr>
          </w:p>
        </w:tc>
        <w:tc>
          <w:tcPr>
            <w:tcW w:w="850" w:type="dxa"/>
          </w:tcPr>
          <w:p w:rsidR="00605BB7" w:rsidRPr="00EF4EB9" w:rsidRDefault="00605BB7" w:rsidP="00605BB7">
            <w:pPr>
              <w:rPr>
                <w:sz w:val="22"/>
                <w:szCs w:val="22"/>
              </w:rPr>
            </w:pPr>
          </w:p>
        </w:tc>
        <w:tc>
          <w:tcPr>
            <w:tcW w:w="2694" w:type="dxa"/>
            <w:gridSpan w:val="3"/>
          </w:tcPr>
          <w:p w:rsidR="00605BB7" w:rsidRPr="00EF4EB9" w:rsidRDefault="00605BB7" w:rsidP="00605BB7">
            <w:pPr>
              <w:jc w:val="center"/>
              <w:rPr>
                <w:sz w:val="22"/>
                <w:szCs w:val="22"/>
              </w:rPr>
            </w:pPr>
            <w:r w:rsidRPr="00EF4EB9">
              <w:rPr>
                <w:sz w:val="22"/>
                <w:szCs w:val="22"/>
              </w:rPr>
              <w:t>Cause of Death (%)</w:t>
            </w:r>
          </w:p>
        </w:tc>
        <w:tc>
          <w:tcPr>
            <w:tcW w:w="3685" w:type="dxa"/>
            <w:gridSpan w:val="4"/>
          </w:tcPr>
          <w:p w:rsidR="00605BB7" w:rsidRPr="00EF4EB9" w:rsidRDefault="00605BB7" w:rsidP="00605BB7">
            <w:pPr>
              <w:jc w:val="center"/>
              <w:rPr>
                <w:sz w:val="22"/>
                <w:szCs w:val="22"/>
              </w:rPr>
            </w:pPr>
            <w:r w:rsidRPr="00EF4EB9">
              <w:rPr>
                <w:sz w:val="22"/>
                <w:szCs w:val="22"/>
              </w:rPr>
              <w:t>Average Number of Events</w:t>
            </w:r>
          </w:p>
        </w:tc>
      </w:tr>
      <w:tr w:rsidR="00B325C3" w:rsidRPr="00EF4EB9" w:rsidTr="000F1109">
        <w:tc>
          <w:tcPr>
            <w:tcW w:w="675" w:type="dxa"/>
          </w:tcPr>
          <w:p w:rsidR="00605BB7" w:rsidRPr="00EF4EB9" w:rsidRDefault="00605BB7" w:rsidP="00605BB7">
            <w:pPr>
              <w:rPr>
                <w:sz w:val="22"/>
                <w:szCs w:val="22"/>
              </w:rPr>
            </w:pPr>
          </w:p>
        </w:tc>
        <w:tc>
          <w:tcPr>
            <w:tcW w:w="1985" w:type="dxa"/>
          </w:tcPr>
          <w:p w:rsidR="00605BB7" w:rsidRPr="00EF4EB9" w:rsidRDefault="00605BB7" w:rsidP="00605BB7">
            <w:r w:rsidRPr="00EF4EB9">
              <w:rPr>
                <w:sz w:val="22"/>
                <w:szCs w:val="22"/>
              </w:rPr>
              <w:t>Strategy</w:t>
            </w:r>
          </w:p>
        </w:tc>
        <w:tc>
          <w:tcPr>
            <w:tcW w:w="850" w:type="dxa"/>
          </w:tcPr>
          <w:p w:rsidR="00605BB7" w:rsidRPr="00EF4EB9" w:rsidRDefault="00605BB7" w:rsidP="00605BB7">
            <w:pPr>
              <w:rPr>
                <w:sz w:val="22"/>
                <w:szCs w:val="22"/>
              </w:rPr>
            </w:pPr>
            <w:r w:rsidRPr="00EF4EB9">
              <w:rPr>
                <w:sz w:val="22"/>
                <w:szCs w:val="22"/>
              </w:rPr>
              <w:t>Life Years</w:t>
            </w:r>
          </w:p>
        </w:tc>
        <w:tc>
          <w:tcPr>
            <w:tcW w:w="851" w:type="dxa"/>
          </w:tcPr>
          <w:p w:rsidR="00605BB7" w:rsidRPr="00EF4EB9" w:rsidRDefault="00605BB7" w:rsidP="00605BB7">
            <w:pPr>
              <w:rPr>
                <w:sz w:val="22"/>
                <w:szCs w:val="22"/>
              </w:rPr>
            </w:pPr>
            <w:r w:rsidRPr="00EF4EB9">
              <w:rPr>
                <w:sz w:val="22"/>
                <w:szCs w:val="22"/>
              </w:rPr>
              <w:t>Stroke</w:t>
            </w:r>
          </w:p>
        </w:tc>
        <w:tc>
          <w:tcPr>
            <w:tcW w:w="992" w:type="dxa"/>
          </w:tcPr>
          <w:p w:rsidR="00605BB7" w:rsidRPr="00EF4EB9" w:rsidRDefault="00605BB7" w:rsidP="00605BB7">
            <w:pPr>
              <w:rPr>
                <w:sz w:val="22"/>
                <w:szCs w:val="22"/>
              </w:rPr>
            </w:pPr>
            <w:r w:rsidRPr="00EF4EB9">
              <w:rPr>
                <w:sz w:val="22"/>
                <w:szCs w:val="22"/>
              </w:rPr>
              <w:t>Bleed</w:t>
            </w:r>
          </w:p>
        </w:tc>
        <w:tc>
          <w:tcPr>
            <w:tcW w:w="851" w:type="dxa"/>
          </w:tcPr>
          <w:p w:rsidR="00605BB7" w:rsidRPr="00EF4EB9" w:rsidRDefault="00605BB7" w:rsidP="00605BB7">
            <w:pPr>
              <w:rPr>
                <w:sz w:val="22"/>
                <w:szCs w:val="22"/>
              </w:rPr>
            </w:pPr>
            <w:r w:rsidRPr="00EF4EB9">
              <w:rPr>
                <w:sz w:val="22"/>
                <w:szCs w:val="22"/>
              </w:rPr>
              <w:t>Other</w:t>
            </w:r>
          </w:p>
        </w:tc>
        <w:tc>
          <w:tcPr>
            <w:tcW w:w="992" w:type="dxa"/>
          </w:tcPr>
          <w:p w:rsidR="00605BB7" w:rsidRPr="00EF4EB9" w:rsidRDefault="00605BB7" w:rsidP="00B325C3">
            <w:pPr>
              <w:rPr>
                <w:sz w:val="22"/>
                <w:szCs w:val="22"/>
              </w:rPr>
            </w:pPr>
            <w:r w:rsidRPr="00EF4EB9">
              <w:rPr>
                <w:sz w:val="22"/>
                <w:szCs w:val="22"/>
              </w:rPr>
              <w:t>Dep</w:t>
            </w:r>
            <w:r w:rsidR="00B325C3">
              <w:rPr>
                <w:sz w:val="22"/>
                <w:szCs w:val="22"/>
              </w:rPr>
              <w:t xml:space="preserve">. </w:t>
            </w:r>
            <w:r w:rsidRPr="00EF4EB9">
              <w:rPr>
                <w:sz w:val="22"/>
                <w:szCs w:val="22"/>
              </w:rPr>
              <w:t>Strokes</w:t>
            </w:r>
          </w:p>
        </w:tc>
        <w:tc>
          <w:tcPr>
            <w:tcW w:w="992" w:type="dxa"/>
          </w:tcPr>
          <w:p w:rsidR="00605BB7" w:rsidRPr="00EF4EB9" w:rsidRDefault="00605BB7" w:rsidP="00B325C3">
            <w:pPr>
              <w:rPr>
                <w:sz w:val="22"/>
                <w:szCs w:val="22"/>
              </w:rPr>
            </w:pPr>
            <w:r w:rsidRPr="00EF4EB9">
              <w:rPr>
                <w:sz w:val="22"/>
                <w:szCs w:val="22"/>
              </w:rPr>
              <w:t>Ind</w:t>
            </w:r>
            <w:r w:rsidR="00B325C3">
              <w:rPr>
                <w:sz w:val="22"/>
                <w:szCs w:val="22"/>
              </w:rPr>
              <w:t>.</w:t>
            </w:r>
            <w:r w:rsidRPr="00EF4EB9">
              <w:rPr>
                <w:sz w:val="22"/>
                <w:szCs w:val="22"/>
              </w:rPr>
              <w:t xml:space="preserve"> Strokes</w:t>
            </w:r>
          </w:p>
        </w:tc>
        <w:tc>
          <w:tcPr>
            <w:tcW w:w="851" w:type="dxa"/>
          </w:tcPr>
          <w:p w:rsidR="00605BB7" w:rsidRPr="00EF4EB9" w:rsidRDefault="00605BB7" w:rsidP="00605BB7">
            <w:pPr>
              <w:rPr>
                <w:sz w:val="22"/>
                <w:szCs w:val="22"/>
              </w:rPr>
            </w:pPr>
            <w:r w:rsidRPr="00EF4EB9">
              <w:rPr>
                <w:sz w:val="22"/>
                <w:szCs w:val="22"/>
              </w:rPr>
              <w:t>ICH</w:t>
            </w:r>
          </w:p>
        </w:tc>
        <w:tc>
          <w:tcPr>
            <w:tcW w:w="850" w:type="dxa"/>
          </w:tcPr>
          <w:p w:rsidR="00605BB7" w:rsidRPr="00EF4EB9" w:rsidRDefault="00605BB7" w:rsidP="00605BB7">
            <w:pPr>
              <w:rPr>
                <w:sz w:val="22"/>
                <w:szCs w:val="22"/>
              </w:rPr>
            </w:pPr>
            <w:r w:rsidRPr="00EF4EB9">
              <w:rPr>
                <w:sz w:val="22"/>
                <w:szCs w:val="22"/>
              </w:rPr>
              <w:t>NICH</w:t>
            </w:r>
          </w:p>
        </w:tc>
      </w:tr>
      <w:tr w:rsidR="00B325C3" w:rsidRPr="00EF4EB9" w:rsidTr="000F1109">
        <w:trPr>
          <w:trHeight w:val="558"/>
        </w:trPr>
        <w:tc>
          <w:tcPr>
            <w:tcW w:w="675" w:type="dxa"/>
            <w:vMerge w:val="restart"/>
            <w:textDirection w:val="btLr"/>
          </w:tcPr>
          <w:p w:rsidR="00605BB7" w:rsidRPr="00EF4EB9" w:rsidRDefault="00605BB7" w:rsidP="00605BB7">
            <w:pPr>
              <w:ind w:left="113" w:right="113"/>
              <w:rPr>
                <w:sz w:val="22"/>
                <w:szCs w:val="22"/>
              </w:rPr>
            </w:pPr>
            <w:r>
              <w:rPr>
                <w:sz w:val="22"/>
                <w:szCs w:val="22"/>
              </w:rPr>
              <w:t>CHADS2</w:t>
            </w:r>
          </w:p>
        </w:tc>
        <w:tc>
          <w:tcPr>
            <w:tcW w:w="1985" w:type="dxa"/>
          </w:tcPr>
          <w:p w:rsidR="00605BB7" w:rsidRPr="00EF4EB9" w:rsidRDefault="00605BB7" w:rsidP="00605BB7">
            <w:r w:rsidRPr="00EF4EB9">
              <w:rPr>
                <w:sz w:val="22"/>
                <w:szCs w:val="22"/>
              </w:rPr>
              <w:t>No initial treatment</w:t>
            </w:r>
          </w:p>
        </w:tc>
        <w:tc>
          <w:tcPr>
            <w:tcW w:w="850" w:type="dxa"/>
            <w:vAlign w:val="bottom"/>
          </w:tcPr>
          <w:p w:rsidR="00605BB7" w:rsidRPr="00EF4EB9" w:rsidRDefault="00605BB7" w:rsidP="00605BB7">
            <w:pPr>
              <w:jc w:val="right"/>
              <w:rPr>
                <w:color w:val="000000"/>
                <w:sz w:val="22"/>
                <w:szCs w:val="22"/>
              </w:rPr>
            </w:pPr>
            <w:r w:rsidRPr="00EF4EB9">
              <w:rPr>
                <w:color w:val="000000"/>
                <w:sz w:val="22"/>
                <w:szCs w:val="22"/>
              </w:rPr>
              <w:t>20.024</w:t>
            </w:r>
          </w:p>
        </w:tc>
        <w:tc>
          <w:tcPr>
            <w:tcW w:w="851" w:type="dxa"/>
            <w:vAlign w:val="bottom"/>
          </w:tcPr>
          <w:p w:rsidR="00605BB7" w:rsidRPr="00EF4EB9" w:rsidRDefault="00605BB7" w:rsidP="00605BB7">
            <w:pPr>
              <w:jc w:val="right"/>
              <w:rPr>
                <w:color w:val="000000"/>
                <w:sz w:val="22"/>
                <w:szCs w:val="22"/>
              </w:rPr>
            </w:pPr>
            <w:r w:rsidRPr="00EF4EB9">
              <w:rPr>
                <w:color w:val="000000"/>
                <w:sz w:val="22"/>
                <w:szCs w:val="22"/>
              </w:rPr>
              <w:t>12.2</w:t>
            </w:r>
          </w:p>
        </w:tc>
        <w:tc>
          <w:tcPr>
            <w:tcW w:w="992" w:type="dxa"/>
            <w:vAlign w:val="bottom"/>
          </w:tcPr>
          <w:p w:rsidR="00605BB7" w:rsidRPr="00EF4EB9" w:rsidRDefault="00605BB7" w:rsidP="00605BB7">
            <w:pPr>
              <w:jc w:val="right"/>
              <w:rPr>
                <w:color w:val="000000"/>
                <w:sz w:val="22"/>
                <w:szCs w:val="22"/>
              </w:rPr>
            </w:pPr>
            <w:r w:rsidRPr="00EF4EB9">
              <w:rPr>
                <w:color w:val="000000"/>
                <w:sz w:val="22"/>
                <w:szCs w:val="22"/>
              </w:rPr>
              <w:t>1.4</w:t>
            </w:r>
          </w:p>
        </w:tc>
        <w:tc>
          <w:tcPr>
            <w:tcW w:w="851" w:type="dxa"/>
            <w:vAlign w:val="bottom"/>
          </w:tcPr>
          <w:p w:rsidR="00605BB7" w:rsidRPr="00EF4EB9" w:rsidRDefault="00605BB7" w:rsidP="00605BB7">
            <w:pPr>
              <w:jc w:val="right"/>
              <w:rPr>
                <w:color w:val="000000"/>
                <w:sz w:val="22"/>
                <w:szCs w:val="22"/>
              </w:rPr>
            </w:pPr>
            <w:r w:rsidRPr="00EF4EB9">
              <w:rPr>
                <w:color w:val="000000"/>
                <w:sz w:val="22"/>
                <w:szCs w:val="22"/>
              </w:rPr>
              <w:t>86.4</w:t>
            </w:r>
          </w:p>
        </w:tc>
        <w:tc>
          <w:tcPr>
            <w:tcW w:w="992" w:type="dxa"/>
            <w:vAlign w:val="bottom"/>
          </w:tcPr>
          <w:p w:rsidR="00605BB7" w:rsidRPr="00EF4EB9" w:rsidRDefault="00605BB7" w:rsidP="00605BB7">
            <w:pPr>
              <w:jc w:val="right"/>
              <w:rPr>
                <w:color w:val="000000"/>
                <w:sz w:val="22"/>
                <w:szCs w:val="22"/>
              </w:rPr>
            </w:pPr>
            <w:r w:rsidRPr="00EF4EB9">
              <w:rPr>
                <w:color w:val="000000"/>
                <w:sz w:val="22"/>
                <w:szCs w:val="22"/>
              </w:rPr>
              <w:t>0.115</w:t>
            </w:r>
          </w:p>
        </w:tc>
        <w:tc>
          <w:tcPr>
            <w:tcW w:w="992" w:type="dxa"/>
            <w:vAlign w:val="bottom"/>
          </w:tcPr>
          <w:p w:rsidR="00605BB7" w:rsidRPr="00EF4EB9" w:rsidRDefault="00605BB7" w:rsidP="00605BB7">
            <w:pPr>
              <w:jc w:val="right"/>
              <w:rPr>
                <w:color w:val="000000"/>
                <w:sz w:val="22"/>
                <w:szCs w:val="22"/>
              </w:rPr>
            </w:pPr>
            <w:r w:rsidRPr="00EF4EB9">
              <w:rPr>
                <w:color w:val="000000"/>
                <w:sz w:val="22"/>
                <w:szCs w:val="22"/>
              </w:rPr>
              <w:t>0.262</w:t>
            </w:r>
          </w:p>
        </w:tc>
        <w:tc>
          <w:tcPr>
            <w:tcW w:w="851" w:type="dxa"/>
            <w:vAlign w:val="bottom"/>
          </w:tcPr>
          <w:p w:rsidR="00605BB7" w:rsidRPr="00EF4EB9" w:rsidRDefault="00605BB7" w:rsidP="00605BB7">
            <w:pPr>
              <w:jc w:val="right"/>
              <w:rPr>
                <w:color w:val="000000"/>
                <w:sz w:val="22"/>
                <w:szCs w:val="22"/>
              </w:rPr>
            </w:pPr>
            <w:r w:rsidRPr="00EF4EB9">
              <w:rPr>
                <w:color w:val="000000"/>
                <w:sz w:val="22"/>
                <w:szCs w:val="22"/>
              </w:rPr>
              <w:t>0.011</w:t>
            </w:r>
          </w:p>
        </w:tc>
        <w:tc>
          <w:tcPr>
            <w:tcW w:w="850" w:type="dxa"/>
            <w:vAlign w:val="bottom"/>
          </w:tcPr>
          <w:p w:rsidR="00605BB7" w:rsidRPr="00EF4EB9" w:rsidRDefault="00605BB7" w:rsidP="00605BB7">
            <w:pPr>
              <w:jc w:val="right"/>
              <w:rPr>
                <w:color w:val="000000"/>
                <w:sz w:val="22"/>
                <w:szCs w:val="22"/>
              </w:rPr>
            </w:pPr>
            <w:r w:rsidRPr="00EF4EB9">
              <w:rPr>
                <w:color w:val="000000"/>
                <w:sz w:val="22"/>
                <w:szCs w:val="22"/>
              </w:rPr>
              <w:t>0.082</w:t>
            </w:r>
          </w:p>
        </w:tc>
      </w:tr>
      <w:tr w:rsidR="00B325C3" w:rsidRPr="00EF4EB9" w:rsidTr="000F1109">
        <w:trPr>
          <w:trHeight w:val="1150"/>
        </w:trPr>
        <w:tc>
          <w:tcPr>
            <w:tcW w:w="675" w:type="dxa"/>
            <w:vMerge/>
            <w:tcBorders>
              <w:bottom w:val="single" w:sz="4" w:space="0" w:color="auto"/>
            </w:tcBorders>
          </w:tcPr>
          <w:p w:rsidR="00605BB7" w:rsidRPr="00EF4EB9" w:rsidRDefault="00605BB7" w:rsidP="00605BB7">
            <w:pPr>
              <w:rPr>
                <w:sz w:val="22"/>
                <w:szCs w:val="22"/>
              </w:rPr>
            </w:pPr>
          </w:p>
        </w:tc>
        <w:tc>
          <w:tcPr>
            <w:tcW w:w="1985" w:type="dxa"/>
            <w:tcBorders>
              <w:bottom w:val="single" w:sz="4" w:space="0" w:color="auto"/>
            </w:tcBorders>
          </w:tcPr>
          <w:p w:rsidR="00605BB7" w:rsidRDefault="00605BB7" w:rsidP="00605BB7">
            <w:pPr>
              <w:rPr>
                <w:sz w:val="22"/>
                <w:szCs w:val="22"/>
              </w:rPr>
            </w:pPr>
            <w:r w:rsidRPr="00EF4EB9">
              <w:rPr>
                <w:sz w:val="22"/>
                <w:szCs w:val="22"/>
              </w:rPr>
              <w:t>TTE with those diagnosed with LA ABN</w:t>
            </w:r>
          </w:p>
          <w:p w:rsidR="00605BB7" w:rsidRPr="00EF4EB9" w:rsidRDefault="00605BB7" w:rsidP="00605BB7">
            <w:r w:rsidRPr="00EF4EB9">
              <w:rPr>
                <w:sz w:val="22"/>
                <w:szCs w:val="22"/>
              </w:rPr>
              <w:t>treated</w:t>
            </w:r>
          </w:p>
        </w:tc>
        <w:tc>
          <w:tcPr>
            <w:tcW w:w="850" w:type="dxa"/>
            <w:tcBorders>
              <w:bottom w:val="single" w:sz="4" w:space="0" w:color="auto"/>
            </w:tcBorders>
            <w:vAlign w:val="bottom"/>
          </w:tcPr>
          <w:p w:rsidR="00605BB7" w:rsidRPr="00EF4EB9" w:rsidRDefault="00605BB7" w:rsidP="00605BB7">
            <w:pPr>
              <w:jc w:val="right"/>
              <w:rPr>
                <w:color w:val="000000"/>
                <w:sz w:val="22"/>
                <w:szCs w:val="22"/>
              </w:rPr>
            </w:pPr>
            <w:r w:rsidRPr="00EF4EB9">
              <w:rPr>
                <w:color w:val="000000"/>
                <w:sz w:val="22"/>
                <w:szCs w:val="22"/>
              </w:rPr>
              <w:t>20.175</w:t>
            </w:r>
          </w:p>
        </w:tc>
        <w:tc>
          <w:tcPr>
            <w:tcW w:w="851"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10.9</w:t>
            </w:r>
          </w:p>
        </w:tc>
        <w:tc>
          <w:tcPr>
            <w:tcW w:w="992" w:type="dxa"/>
            <w:tcBorders>
              <w:bottom w:val="single" w:sz="4" w:space="0" w:color="auto"/>
            </w:tcBorders>
            <w:vAlign w:val="bottom"/>
          </w:tcPr>
          <w:p w:rsidR="00605BB7" w:rsidRPr="00EF4EB9" w:rsidRDefault="00605BB7" w:rsidP="00605BB7">
            <w:pPr>
              <w:jc w:val="right"/>
              <w:rPr>
                <w:color w:val="000000"/>
                <w:sz w:val="22"/>
                <w:szCs w:val="22"/>
              </w:rPr>
            </w:pPr>
            <w:r w:rsidRPr="00EF4EB9">
              <w:rPr>
                <w:color w:val="000000"/>
                <w:sz w:val="22"/>
                <w:szCs w:val="22"/>
              </w:rPr>
              <w:t>1.8</w:t>
            </w:r>
          </w:p>
        </w:tc>
        <w:tc>
          <w:tcPr>
            <w:tcW w:w="851"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87.3</w:t>
            </w:r>
          </w:p>
        </w:tc>
        <w:tc>
          <w:tcPr>
            <w:tcW w:w="992"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0.104</w:t>
            </w:r>
          </w:p>
        </w:tc>
        <w:tc>
          <w:tcPr>
            <w:tcW w:w="992"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0.235</w:t>
            </w:r>
          </w:p>
        </w:tc>
        <w:tc>
          <w:tcPr>
            <w:tcW w:w="851" w:type="dxa"/>
            <w:tcBorders>
              <w:bottom w:val="single" w:sz="4" w:space="0" w:color="auto"/>
            </w:tcBorders>
            <w:vAlign w:val="bottom"/>
          </w:tcPr>
          <w:p w:rsidR="00605BB7" w:rsidRPr="00EF4EB9" w:rsidRDefault="00605BB7" w:rsidP="00B325C3">
            <w:pPr>
              <w:jc w:val="right"/>
              <w:rPr>
                <w:color w:val="000000"/>
                <w:sz w:val="22"/>
                <w:szCs w:val="22"/>
              </w:rPr>
            </w:pPr>
            <w:r w:rsidRPr="00EF4EB9">
              <w:rPr>
                <w:color w:val="000000"/>
                <w:sz w:val="22"/>
                <w:szCs w:val="22"/>
              </w:rPr>
              <w:t>0.014</w:t>
            </w:r>
          </w:p>
        </w:tc>
        <w:tc>
          <w:tcPr>
            <w:tcW w:w="850" w:type="dxa"/>
            <w:tcBorders>
              <w:bottom w:val="single" w:sz="4" w:space="0" w:color="auto"/>
            </w:tcBorders>
            <w:vAlign w:val="bottom"/>
          </w:tcPr>
          <w:p w:rsidR="00605BB7" w:rsidRPr="00EF4EB9" w:rsidRDefault="00605BB7" w:rsidP="00605BB7">
            <w:pPr>
              <w:jc w:val="right"/>
              <w:rPr>
                <w:color w:val="000000"/>
                <w:sz w:val="22"/>
                <w:szCs w:val="22"/>
              </w:rPr>
            </w:pPr>
            <w:r w:rsidRPr="00EF4EB9">
              <w:rPr>
                <w:color w:val="000000"/>
                <w:sz w:val="22"/>
                <w:szCs w:val="22"/>
              </w:rPr>
              <w:t>0.109</w:t>
            </w:r>
          </w:p>
        </w:tc>
      </w:tr>
      <w:tr w:rsidR="00B325C3" w:rsidRPr="00EF4EB9" w:rsidTr="000F1109">
        <w:trPr>
          <w:cantSplit/>
          <w:trHeight w:val="535"/>
        </w:trPr>
        <w:tc>
          <w:tcPr>
            <w:tcW w:w="675" w:type="dxa"/>
            <w:vMerge w:val="restart"/>
            <w:textDirection w:val="btLr"/>
          </w:tcPr>
          <w:p w:rsidR="00605BB7" w:rsidRPr="00EF4EB9" w:rsidRDefault="00605BB7" w:rsidP="00605BB7">
            <w:pPr>
              <w:ind w:left="113" w:right="113"/>
            </w:pPr>
            <w:r>
              <w:lastRenderedPageBreak/>
              <w:t>CHADS2-VASc</w:t>
            </w:r>
          </w:p>
        </w:tc>
        <w:tc>
          <w:tcPr>
            <w:tcW w:w="1985" w:type="dxa"/>
            <w:tcBorders>
              <w:bottom w:val="single" w:sz="4" w:space="0" w:color="auto"/>
            </w:tcBorders>
          </w:tcPr>
          <w:p w:rsidR="00605BB7" w:rsidRPr="00EF4EB9" w:rsidRDefault="00605BB7" w:rsidP="00605BB7">
            <w:r w:rsidRPr="00EF4EB9">
              <w:rPr>
                <w:sz w:val="22"/>
                <w:szCs w:val="22"/>
              </w:rPr>
              <w:t>No initial treatment</w:t>
            </w:r>
          </w:p>
        </w:tc>
        <w:tc>
          <w:tcPr>
            <w:tcW w:w="850"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19.777</w:t>
            </w:r>
          </w:p>
        </w:tc>
        <w:tc>
          <w:tcPr>
            <w:tcW w:w="851"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14.6</w:t>
            </w:r>
          </w:p>
        </w:tc>
        <w:tc>
          <w:tcPr>
            <w:tcW w:w="992"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1.6</w:t>
            </w:r>
          </w:p>
        </w:tc>
        <w:tc>
          <w:tcPr>
            <w:tcW w:w="851"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83.9</w:t>
            </w:r>
          </w:p>
        </w:tc>
        <w:tc>
          <w:tcPr>
            <w:tcW w:w="992"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0.140</w:t>
            </w:r>
          </w:p>
        </w:tc>
        <w:tc>
          <w:tcPr>
            <w:tcW w:w="992"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0.311</w:t>
            </w:r>
          </w:p>
        </w:tc>
        <w:tc>
          <w:tcPr>
            <w:tcW w:w="851"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0.012</w:t>
            </w:r>
          </w:p>
        </w:tc>
        <w:tc>
          <w:tcPr>
            <w:tcW w:w="850" w:type="dxa"/>
            <w:tcBorders>
              <w:bottom w:val="single" w:sz="4" w:space="0" w:color="auto"/>
            </w:tcBorders>
          </w:tcPr>
          <w:p w:rsidR="00605BB7" w:rsidRPr="00EF4EB9" w:rsidRDefault="00605BB7" w:rsidP="00605BB7">
            <w:pPr>
              <w:spacing w:line="360" w:lineRule="auto"/>
              <w:jc w:val="right"/>
              <w:rPr>
                <w:sz w:val="22"/>
                <w:szCs w:val="22"/>
              </w:rPr>
            </w:pPr>
            <w:r w:rsidRPr="00EF4EB9">
              <w:rPr>
                <w:sz w:val="22"/>
                <w:szCs w:val="22"/>
              </w:rPr>
              <w:t>0.092</w:t>
            </w:r>
          </w:p>
        </w:tc>
      </w:tr>
      <w:tr w:rsidR="00B325C3" w:rsidRPr="00EF4EB9" w:rsidTr="000F1109">
        <w:trPr>
          <w:trHeight w:val="135"/>
        </w:trPr>
        <w:tc>
          <w:tcPr>
            <w:tcW w:w="675" w:type="dxa"/>
            <w:vMerge/>
            <w:tcBorders>
              <w:bottom w:val="single" w:sz="4" w:space="0" w:color="auto"/>
            </w:tcBorders>
          </w:tcPr>
          <w:p w:rsidR="00605BB7" w:rsidRPr="00EF4EB9" w:rsidRDefault="00605BB7" w:rsidP="00605BB7"/>
        </w:tc>
        <w:tc>
          <w:tcPr>
            <w:tcW w:w="1985" w:type="dxa"/>
            <w:tcBorders>
              <w:bottom w:val="single" w:sz="4" w:space="0" w:color="auto"/>
            </w:tcBorders>
          </w:tcPr>
          <w:p w:rsidR="00605BB7" w:rsidRDefault="00605BB7" w:rsidP="00605BB7">
            <w:pPr>
              <w:rPr>
                <w:sz w:val="22"/>
                <w:szCs w:val="22"/>
              </w:rPr>
            </w:pPr>
            <w:r w:rsidRPr="00EF4EB9">
              <w:rPr>
                <w:sz w:val="22"/>
                <w:szCs w:val="22"/>
              </w:rPr>
              <w:t>TTE with those diagnosed with LA ABN</w:t>
            </w:r>
          </w:p>
          <w:p w:rsidR="00605BB7" w:rsidRPr="00EF4EB9" w:rsidRDefault="00605BB7" w:rsidP="00605BB7">
            <w:r w:rsidRPr="00EF4EB9">
              <w:rPr>
                <w:sz w:val="22"/>
                <w:szCs w:val="22"/>
              </w:rPr>
              <w:t>treated</w:t>
            </w:r>
          </w:p>
        </w:tc>
        <w:tc>
          <w:tcPr>
            <w:tcW w:w="850"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19.823</w:t>
            </w:r>
          </w:p>
        </w:tc>
        <w:tc>
          <w:tcPr>
            <w:tcW w:w="851"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14.0</w:t>
            </w:r>
          </w:p>
        </w:tc>
        <w:tc>
          <w:tcPr>
            <w:tcW w:w="992"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1.9</w:t>
            </w:r>
          </w:p>
        </w:tc>
        <w:tc>
          <w:tcPr>
            <w:tcW w:w="851"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84.1</w:t>
            </w:r>
          </w:p>
        </w:tc>
        <w:tc>
          <w:tcPr>
            <w:tcW w:w="992"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0.136</w:t>
            </w:r>
          </w:p>
        </w:tc>
        <w:tc>
          <w:tcPr>
            <w:tcW w:w="992"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0.298</w:t>
            </w:r>
          </w:p>
        </w:tc>
        <w:tc>
          <w:tcPr>
            <w:tcW w:w="851"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0.014</w:t>
            </w:r>
          </w:p>
        </w:tc>
        <w:tc>
          <w:tcPr>
            <w:tcW w:w="850" w:type="dxa"/>
            <w:tcBorders>
              <w:bottom w:val="single" w:sz="4" w:space="0" w:color="auto"/>
            </w:tcBorders>
            <w:vAlign w:val="bottom"/>
          </w:tcPr>
          <w:p w:rsidR="00605BB7" w:rsidRPr="00EF4EB9" w:rsidRDefault="00605BB7" w:rsidP="00605BB7">
            <w:pPr>
              <w:spacing w:line="360" w:lineRule="auto"/>
              <w:jc w:val="right"/>
              <w:rPr>
                <w:color w:val="000000"/>
                <w:sz w:val="22"/>
                <w:szCs w:val="22"/>
              </w:rPr>
            </w:pPr>
            <w:r w:rsidRPr="00EF4EB9">
              <w:rPr>
                <w:color w:val="000000"/>
                <w:sz w:val="22"/>
                <w:szCs w:val="22"/>
              </w:rPr>
              <w:t>0.111</w:t>
            </w:r>
          </w:p>
        </w:tc>
      </w:tr>
      <w:tr w:rsidR="00605BB7" w:rsidRPr="00EF4EB9" w:rsidTr="00605BB7">
        <w:tc>
          <w:tcPr>
            <w:tcW w:w="9889" w:type="dxa"/>
            <w:gridSpan w:val="10"/>
            <w:tcBorders>
              <w:top w:val="nil"/>
              <w:left w:val="nil"/>
              <w:bottom w:val="nil"/>
              <w:right w:val="nil"/>
            </w:tcBorders>
          </w:tcPr>
          <w:p w:rsidR="00605BB7" w:rsidRPr="00EF4EB9" w:rsidRDefault="00605BB7" w:rsidP="00605BB7">
            <w:pPr>
              <w:rPr>
                <w:sz w:val="22"/>
                <w:szCs w:val="22"/>
              </w:rPr>
            </w:pPr>
            <w:r w:rsidRPr="00EF4EB9">
              <w:rPr>
                <w:sz w:val="22"/>
                <w:szCs w:val="22"/>
              </w:rPr>
              <w:t xml:space="preserve">TTE = Transthoracic Echocardiography; LA ABN = Left Atrial Abnormality; ICH = Intracranial </w:t>
            </w:r>
            <w:proofErr w:type="spellStart"/>
            <w:r w:rsidRPr="00EF4EB9">
              <w:rPr>
                <w:sz w:val="22"/>
                <w:szCs w:val="22"/>
              </w:rPr>
              <w:t>haemorrhage</w:t>
            </w:r>
            <w:proofErr w:type="spellEnd"/>
            <w:r w:rsidRPr="00EF4EB9">
              <w:rPr>
                <w:sz w:val="22"/>
                <w:szCs w:val="22"/>
              </w:rPr>
              <w:t xml:space="preserve">;  NICH = Non- intracranial </w:t>
            </w:r>
            <w:proofErr w:type="spellStart"/>
            <w:r w:rsidRPr="00EF4EB9">
              <w:rPr>
                <w:sz w:val="22"/>
                <w:szCs w:val="22"/>
              </w:rPr>
              <w:t>haemorrhage</w:t>
            </w:r>
            <w:proofErr w:type="spellEnd"/>
            <w:r w:rsidRPr="00EF4EB9">
              <w:rPr>
                <w:sz w:val="22"/>
                <w:szCs w:val="22"/>
              </w:rPr>
              <w:t xml:space="preserve"> </w:t>
            </w:r>
          </w:p>
        </w:tc>
      </w:tr>
    </w:tbl>
    <w:p w:rsidR="00DF4463" w:rsidRDefault="00DF4463" w:rsidP="000F1109">
      <w:pPr>
        <w:spacing w:line="360" w:lineRule="auto"/>
        <w:jc w:val="both"/>
      </w:pPr>
    </w:p>
    <w:p w:rsidR="000F1109" w:rsidRDefault="000F1109" w:rsidP="000F1109">
      <w:pPr>
        <w:spacing w:line="360" w:lineRule="auto"/>
        <w:jc w:val="both"/>
      </w:pPr>
      <w:r>
        <w:t>Table 5 shows the costs, QALYs, and ICERs associated with the simulated patient experiences presented in table 4. For CHADS2, t</w:t>
      </w:r>
      <w:r w:rsidRPr="00EF4EB9">
        <w:t>he mean cost per QALY of below £6000 indicates that TTE is likely to be</w:t>
      </w:r>
      <w:r>
        <w:t xml:space="preserve"> a</w:t>
      </w:r>
      <w:r w:rsidRPr="00EF4EB9">
        <w:t xml:space="preserve"> cost effective use of resources</w:t>
      </w:r>
      <w:r>
        <w:t>. For CHADS2-VASc, the mean cost per QALY of almost £50,000 suggests TTE is not likely to be cost-effective in this context.</w:t>
      </w:r>
      <w:r w:rsidR="000C54E6">
        <w:t xml:space="preserve"> Our 95% credible intervals for the ICERs range from dominating to almost £30,000 per QALY for CHADS2, and from less than £6,000 to dominated for CHADS2-VASc. These correspond directly to the joint estimation of costs and QALYs resulting from the PSA, as shown in figure 2(a) and figure 2(b). For figure 2(a) (CHADS2), a significant proportion of the estimates are in the south east quadrant, indicating simple dominance over the baseline strategy. For figure 2(b) (CHADS2-VAsc), a significant proportion of the estimates are in the north-west quadrant, indicating that the comparator strategy (CHADS2-VASc with TTE) is dominated by the baseline strategy (CHADS2-VASc alone). </w:t>
      </w:r>
    </w:p>
    <w:p w:rsidR="000F1109" w:rsidRPr="00EF4EB9" w:rsidRDefault="00DF4463" w:rsidP="000F1109">
      <w:pPr>
        <w:spacing w:line="360" w:lineRule="auto"/>
        <w:ind w:left="1440" w:hanging="1440"/>
        <w:jc w:val="both"/>
        <w:rPr>
          <w:b/>
        </w:rPr>
      </w:pPr>
      <w:r>
        <w:rPr>
          <w:b/>
        </w:rPr>
        <w:t>Table 5</w:t>
      </w:r>
      <w:r w:rsidR="000F1109" w:rsidRPr="00EF4EB9">
        <w:rPr>
          <w:b/>
        </w:rPr>
        <w:t>:</w:t>
      </w:r>
      <w:r w:rsidR="000F1109" w:rsidRPr="00EF4EB9">
        <w:rPr>
          <w:b/>
        </w:rPr>
        <w:tab/>
        <w:t>Cost effectiveness analysis of the use of TTE in patients with a CHADS</w:t>
      </w:r>
      <w:r w:rsidR="000F1109" w:rsidRPr="00EF4EB9">
        <w:rPr>
          <w:b/>
          <w:vertAlign w:val="subscript"/>
        </w:rPr>
        <w:t>2</w:t>
      </w:r>
      <w:r w:rsidR="000F1109" w:rsidRPr="00EF4EB9">
        <w:rPr>
          <w:b/>
        </w:rPr>
        <w:t xml:space="preserve"> </w:t>
      </w:r>
      <w:r w:rsidR="000F1109">
        <w:rPr>
          <w:b/>
        </w:rPr>
        <w:t xml:space="preserve">or CHADS2-VASc </w:t>
      </w:r>
      <w:r w:rsidR="000F1109" w:rsidRPr="00EF4EB9">
        <w:rPr>
          <w:b/>
        </w:rPr>
        <w:t xml:space="preserve">score of 0 </w:t>
      </w:r>
    </w:p>
    <w:tbl>
      <w:tblPr>
        <w:tblStyle w:val="TableGrid"/>
        <w:tblW w:w="9251" w:type="dxa"/>
        <w:tblLook w:val="04A0"/>
      </w:tblPr>
      <w:tblGrid>
        <w:gridCol w:w="673"/>
        <w:gridCol w:w="1857"/>
        <w:gridCol w:w="974"/>
        <w:gridCol w:w="832"/>
        <w:gridCol w:w="1297"/>
        <w:gridCol w:w="1297"/>
        <w:gridCol w:w="2270"/>
        <w:gridCol w:w="51"/>
      </w:tblGrid>
      <w:tr w:rsidR="000F1109" w:rsidRPr="00EF4EB9" w:rsidTr="00DE1B0E">
        <w:trPr>
          <w:gridAfter w:val="1"/>
          <w:wAfter w:w="51" w:type="dxa"/>
        </w:trPr>
        <w:tc>
          <w:tcPr>
            <w:tcW w:w="2530" w:type="dxa"/>
            <w:gridSpan w:val="2"/>
          </w:tcPr>
          <w:p w:rsidR="000F1109" w:rsidRPr="00EF4EB9" w:rsidRDefault="000F1109" w:rsidP="00DE1B0E">
            <w:pPr>
              <w:rPr>
                <w:sz w:val="22"/>
                <w:szCs w:val="22"/>
              </w:rPr>
            </w:pPr>
            <w:r w:rsidRPr="00EF4EB9">
              <w:rPr>
                <w:sz w:val="22"/>
                <w:szCs w:val="22"/>
              </w:rPr>
              <w:t>Strategy</w:t>
            </w:r>
          </w:p>
        </w:tc>
        <w:tc>
          <w:tcPr>
            <w:tcW w:w="974" w:type="dxa"/>
          </w:tcPr>
          <w:p w:rsidR="000F1109" w:rsidRPr="00EF4EB9" w:rsidRDefault="000F1109" w:rsidP="00DE1B0E">
            <w:pPr>
              <w:rPr>
                <w:sz w:val="22"/>
                <w:szCs w:val="22"/>
              </w:rPr>
            </w:pPr>
            <w:r w:rsidRPr="00EF4EB9">
              <w:rPr>
                <w:sz w:val="22"/>
                <w:szCs w:val="22"/>
              </w:rPr>
              <w:t>Cost</w:t>
            </w:r>
          </w:p>
        </w:tc>
        <w:tc>
          <w:tcPr>
            <w:tcW w:w="832" w:type="dxa"/>
          </w:tcPr>
          <w:p w:rsidR="000F1109" w:rsidRPr="00EF4EB9" w:rsidRDefault="000F1109" w:rsidP="00DE1B0E">
            <w:pPr>
              <w:rPr>
                <w:sz w:val="22"/>
                <w:szCs w:val="22"/>
              </w:rPr>
            </w:pPr>
            <w:r w:rsidRPr="00EF4EB9">
              <w:rPr>
                <w:sz w:val="22"/>
                <w:szCs w:val="22"/>
              </w:rPr>
              <w:t>QALYs</w:t>
            </w:r>
          </w:p>
        </w:tc>
        <w:tc>
          <w:tcPr>
            <w:tcW w:w="1297" w:type="dxa"/>
            <w:tcBorders>
              <w:bottom w:val="single" w:sz="4" w:space="0" w:color="auto"/>
            </w:tcBorders>
          </w:tcPr>
          <w:p w:rsidR="000F1109" w:rsidRPr="00EF4EB9" w:rsidRDefault="000F1109" w:rsidP="00DE1B0E">
            <w:pPr>
              <w:rPr>
                <w:sz w:val="22"/>
                <w:szCs w:val="22"/>
              </w:rPr>
            </w:pPr>
            <w:r w:rsidRPr="00EF4EB9">
              <w:rPr>
                <w:sz w:val="22"/>
                <w:szCs w:val="22"/>
              </w:rPr>
              <w:t xml:space="preserve">Incremental Cost </w:t>
            </w:r>
          </w:p>
        </w:tc>
        <w:tc>
          <w:tcPr>
            <w:tcW w:w="1297" w:type="dxa"/>
            <w:tcBorders>
              <w:bottom w:val="single" w:sz="4" w:space="0" w:color="auto"/>
            </w:tcBorders>
          </w:tcPr>
          <w:p w:rsidR="000F1109" w:rsidRPr="00EF4EB9" w:rsidRDefault="000F1109" w:rsidP="00DE1B0E">
            <w:pPr>
              <w:rPr>
                <w:sz w:val="22"/>
                <w:szCs w:val="22"/>
              </w:rPr>
            </w:pPr>
            <w:r w:rsidRPr="00EF4EB9">
              <w:rPr>
                <w:sz w:val="22"/>
                <w:szCs w:val="22"/>
              </w:rPr>
              <w:t>Incremental QALYs</w:t>
            </w:r>
          </w:p>
        </w:tc>
        <w:tc>
          <w:tcPr>
            <w:tcW w:w="2270" w:type="dxa"/>
            <w:tcBorders>
              <w:bottom w:val="single" w:sz="4" w:space="0" w:color="auto"/>
            </w:tcBorders>
          </w:tcPr>
          <w:p w:rsidR="000F1109" w:rsidRPr="00EF4EB9" w:rsidRDefault="000F1109" w:rsidP="00DE1B0E">
            <w:pPr>
              <w:rPr>
                <w:sz w:val="22"/>
                <w:szCs w:val="22"/>
              </w:rPr>
            </w:pPr>
            <w:r w:rsidRPr="00EF4EB9">
              <w:rPr>
                <w:sz w:val="22"/>
                <w:szCs w:val="22"/>
              </w:rPr>
              <w:t>Cost per QALY</w:t>
            </w:r>
          </w:p>
          <w:p w:rsidR="000F1109" w:rsidRPr="00EF4EB9" w:rsidRDefault="000F1109" w:rsidP="00DE1B0E">
            <w:pPr>
              <w:rPr>
                <w:sz w:val="22"/>
                <w:szCs w:val="22"/>
              </w:rPr>
            </w:pPr>
            <w:r w:rsidRPr="00EF4EB9">
              <w:rPr>
                <w:sz w:val="22"/>
                <w:szCs w:val="22"/>
              </w:rPr>
              <w:t>(2.5</w:t>
            </w:r>
            <w:r w:rsidRPr="00EF4EB9">
              <w:rPr>
                <w:sz w:val="22"/>
                <w:szCs w:val="22"/>
                <w:vertAlign w:val="superscript"/>
              </w:rPr>
              <w:t>th</w:t>
            </w:r>
            <w:r w:rsidRPr="00EF4EB9">
              <w:rPr>
                <w:sz w:val="22"/>
                <w:szCs w:val="22"/>
              </w:rPr>
              <w:t xml:space="preserve"> and 97.5</w:t>
            </w:r>
            <w:r w:rsidRPr="00EF4EB9">
              <w:rPr>
                <w:sz w:val="22"/>
                <w:szCs w:val="22"/>
                <w:vertAlign w:val="superscript"/>
              </w:rPr>
              <w:t>th</w:t>
            </w:r>
            <w:r w:rsidRPr="00EF4EB9">
              <w:rPr>
                <w:sz w:val="22"/>
                <w:szCs w:val="22"/>
              </w:rPr>
              <w:t xml:space="preserve"> percentiles)</w:t>
            </w:r>
          </w:p>
        </w:tc>
      </w:tr>
      <w:tr w:rsidR="000F1109" w:rsidRPr="00EF4EB9" w:rsidTr="00DE1B0E">
        <w:tc>
          <w:tcPr>
            <w:tcW w:w="673" w:type="dxa"/>
            <w:vMerge w:val="restart"/>
            <w:textDirection w:val="btLr"/>
          </w:tcPr>
          <w:p w:rsidR="000F1109" w:rsidRPr="00EF4EB9" w:rsidRDefault="000F1109" w:rsidP="00DE1B0E">
            <w:pPr>
              <w:ind w:left="113" w:right="113"/>
              <w:rPr>
                <w:sz w:val="22"/>
                <w:szCs w:val="22"/>
              </w:rPr>
            </w:pPr>
            <w:r>
              <w:rPr>
                <w:sz w:val="22"/>
                <w:szCs w:val="22"/>
              </w:rPr>
              <w:t>CHADS2</w:t>
            </w:r>
          </w:p>
        </w:tc>
        <w:tc>
          <w:tcPr>
            <w:tcW w:w="1857" w:type="dxa"/>
          </w:tcPr>
          <w:p w:rsidR="000F1109" w:rsidRPr="00EF4EB9" w:rsidRDefault="000F1109" w:rsidP="00DE1B0E">
            <w:pPr>
              <w:rPr>
                <w:sz w:val="22"/>
                <w:szCs w:val="22"/>
              </w:rPr>
            </w:pPr>
            <w:r w:rsidRPr="00EF4EB9">
              <w:rPr>
                <w:sz w:val="22"/>
                <w:szCs w:val="22"/>
              </w:rPr>
              <w:t>No initial treatment</w:t>
            </w:r>
          </w:p>
        </w:tc>
        <w:tc>
          <w:tcPr>
            <w:tcW w:w="974" w:type="dxa"/>
            <w:vAlign w:val="bottom"/>
          </w:tcPr>
          <w:p w:rsidR="000F1109" w:rsidRPr="00EF4EB9" w:rsidRDefault="000F1109" w:rsidP="00DE1B0E">
            <w:pPr>
              <w:jc w:val="right"/>
              <w:rPr>
                <w:color w:val="000000"/>
                <w:sz w:val="22"/>
                <w:szCs w:val="22"/>
              </w:rPr>
            </w:pPr>
            <w:r w:rsidRPr="00EF4EB9">
              <w:rPr>
                <w:color w:val="000000"/>
                <w:sz w:val="22"/>
                <w:szCs w:val="22"/>
              </w:rPr>
              <w:t>£13,792</w:t>
            </w:r>
          </w:p>
        </w:tc>
        <w:tc>
          <w:tcPr>
            <w:tcW w:w="832" w:type="dxa"/>
            <w:vAlign w:val="bottom"/>
          </w:tcPr>
          <w:p w:rsidR="000F1109" w:rsidRPr="00EF4EB9" w:rsidRDefault="000F1109" w:rsidP="00DE1B0E">
            <w:pPr>
              <w:jc w:val="right"/>
              <w:rPr>
                <w:color w:val="000000"/>
                <w:sz w:val="22"/>
                <w:szCs w:val="22"/>
              </w:rPr>
            </w:pPr>
            <w:r w:rsidRPr="00EF4EB9">
              <w:rPr>
                <w:color w:val="000000"/>
                <w:sz w:val="22"/>
                <w:szCs w:val="22"/>
              </w:rPr>
              <w:t>10.185</w:t>
            </w:r>
          </w:p>
        </w:tc>
        <w:tc>
          <w:tcPr>
            <w:tcW w:w="1297" w:type="dxa"/>
            <w:tcBorders>
              <w:right w:val="nil"/>
            </w:tcBorders>
            <w:vAlign w:val="bottom"/>
          </w:tcPr>
          <w:p w:rsidR="000F1109" w:rsidRPr="00EF4EB9" w:rsidRDefault="000F1109" w:rsidP="00DE1B0E">
            <w:pPr>
              <w:jc w:val="right"/>
              <w:rPr>
                <w:color w:val="000000"/>
                <w:sz w:val="22"/>
                <w:szCs w:val="22"/>
              </w:rPr>
            </w:pPr>
          </w:p>
        </w:tc>
        <w:tc>
          <w:tcPr>
            <w:tcW w:w="1297" w:type="dxa"/>
            <w:tcBorders>
              <w:left w:val="nil"/>
              <w:right w:val="nil"/>
            </w:tcBorders>
            <w:vAlign w:val="bottom"/>
          </w:tcPr>
          <w:p w:rsidR="000F1109" w:rsidRPr="00EF4EB9" w:rsidRDefault="000F1109" w:rsidP="00DE1B0E">
            <w:pPr>
              <w:jc w:val="right"/>
              <w:rPr>
                <w:color w:val="000000"/>
                <w:sz w:val="22"/>
                <w:szCs w:val="22"/>
              </w:rPr>
            </w:pPr>
          </w:p>
        </w:tc>
        <w:tc>
          <w:tcPr>
            <w:tcW w:w="2321" w:type="dxa"/>
            <w:gridSpan w:val="2"/>
            <w:tcBorders>
              <w:top w:val="nil"/>
              <w:left w:val="nil"/>
              <w:right w:val="nil"/>
            </w:tcBorders>
            <w:vAlign w:val="bottom"/>
          </w:tcPr>
          <w:p w:rsidR="000F1109" w:rsidRPr="00EF4EB9" w:rsidRDefault="000F1109" w:rsidP="00DE1B0E">
            <w:pPr>
              <w:jc w:val="right"/>
              <w:rPr>
                <w:color w:val="000000"/>
                <w:sz w:val="22"/>
                <w:szCs w:val="22"/>
              </w:rPr>
            </w:pPr>
          </w:p>
        </w:tc>
      </w:tr>
      <w:tr w:rsidR="000F1109" w:rsidRPr="00EF4EB9" w:rsidTr="00DE1B0E">
        <w:trPr>
          <w:trHeight w:val="675"/>
        </w:trPr>
        <w:tc>
          <w:tcPr>
            <w:tcW w:w="673" w:type="dxa"/>
            <w:vMerge/>
            <w:tcBorders>
              <w:bottom w:val="single" w:sz="4" w:space="0" w:color="auto"/>
            </w:tcBorders>
            <w:textDirection w:val="btLr"/>
          </w:tcPr>
          <w:p w:rsidR="000F1109" w:rsidRPr="00EF4EB9" w:rsidRDefault="000F1109" w:rsidP="00DE1B0E">
            <w:pPr>
              <w:ind w:left="113" w:right="113"/>
              <w:rPr>
                <w:sz w:val="22"/>
                <w:szCs w:val="22"/>
              </w:rPr>
            </w:pPr>
          </w:p>
        </w:tc>
        <w:tc>
          <w:tcPr>
            <w:tcW w:w="1857" w:type="dxa"/>
            <w:tcBorders>
              <w:bottom w:val="single" w:sz="4" w:space="0" w:color="auto"/>
            </w:tcBorders>
          </w:tcPr>
          <w:p w:rsidR="000F1109" w:rsidRPr="00EF4EB9" w:rsidRDefault="000F1109" w:rsidP="00DE1B0E">
            <w:pPr>
              <w:rPr>
                <w:sz w:val="22"/>
                <w:szCs w:val="22"/>
              </w:rPr>
            </w:pPr>
            <w:r w:rsidRPr="00EF4EB9">
              <w:rPr>
                <w:sz w:val="22"/>
                <w:szCs w:val="22"/>
              </w:rPr>
              <w:t>TTE with those diagnosed with LA ABN treated</w:t>
            </w:r>
          </w:p>
        </w:tc>
        <w:tc>
          <w:tcPr>
            <w:tcW w:w="974" w:type="dxa"/>
            <w:tcBorders>
              <w:bottom w:val="single" w:sz="4" w:space="0" w:color="auto"/>
            </w:tcBorders>
            <w:vAlign w:val="bottom"/>
          </w:tcPr>
          <w:p w:rsidR="000F1109" w:rsidRPr="00EF4EB9" w:rsidRDefault="000F1109" w:rsidP="00DE1B0E">
            <w:pPr>
              <w:jc w:val="right"/>
              <w:rPr>
                <w:color w:val="000000"/>
                <w:sz w:val="22"/>
                <w:szCs w:val="22"/>
              </w:rPr>
            </w:pPr>
            <w:r w:rsidRPr="00EF4EB9">
              <w:rPr>
                <w:color w:val="000000"/>
                <w:sz w:val="22"/>
                <w:szCs w:val="22"/>
              </w:rPr>
              <w:t>£15,646</w:t>
            </w:r>
          </w:p>
        </w:tc>
        <w:tc>
          <w:tcPr>
            <w:tcW w:w="832" w:type="dxa"/>
            <w:tcBorders>
              <w:bottom w:val="single" w:sz="4" w:space="0" w:color="auto"/>
            </w:tcBorders>
            <w:vAlign w:val="bottom"/>
          </w:tcPr>
          <w:p w:rsidR="000F1109" w:rsidRPr="00EF4EB9" w:rsidRDefault="000F1109" w:rsidP="00DE1B0E">
            <w:pPr>
              <w:jc w:val="right"/>
              <w:rPr>
                <w:color w:val="000000"/>
                <w:sz w:val="22"/>
                <w:szCs w:val="22"/>
              </w:rPr>
            </w:pPr>
            <w:r w:rsidRPr="00EF4EB9">
              <w:rPr>
                <w:color w:val="000000"/>
                <w:sz w:val="22"/>
                <w:szCs w:val="22"/>
              </w:rPr>
              <w:t>10.502</w:t>
            </w:r>
          </w:p>
        </w:tc>
        <w:tc>
          <w:tcPr>
            <w:tcW w:w="1297" w:type="dxa"/>
            <w:tcBorders>
              <w:bottom w:val="single" w:sz="4" w:space="0" w:color="auto"/>
            </w:tcBorders>
            <w:vAlign w:val="bottom"/>
          </w:tcPr>
          <w:p w:rsidR="000F1109" w:rsidRPr="00EF4EB9" w:rsidRDefault="000F1109" w:rsidP="00DE1B0E">
            <w:pPr>
              <w:jc w:val="right"/>
              <w:rPr>
                <w:color w:val="000000"/>
                <w:sz w:val="22"/>
                <w:szCs w:val="22"/>
              </w:rPr>
            </w:pPr>
            <w:r w:rsidRPr="00EF4EB9">
              <w:rPr>
                <w:color w:val="000000"/>
                <w:sz w:val="22"/>
                <w:szCs w:val="22"/>
              </w:rPr>
              <w:t>£1,854</w:t>
            </w:r>
          </w:p>
        </w:tc>
        <w:tc>
          <w:tcPr>
            <w:tcW w:w="1297" w:type="dxa"/>
            <w:tcBorders>
              <w:bottom w:val="single" w:sz="4" w:space="0" w:color="auto"/>
            </w:tcBorders>
            <w:vAlign w:val="bottom"/>
          </w:tcPr>
          <w:p w:rsidR="000F1109" w:rsidRPr="00EF4EB9" w:rsidRDefault="000F1109" w:rsidP="00DE1B0E">
            <w:pPr>
              <w:jc w:val="right"/>
              <w:rPr>
                <w:color w:val="000000"/>
                <w:sz w:val="22"/>
                <w:szCs w:val="22"/>
              </w:rPr>
            </w:pPr>
            <w:r w:rsidRPr="00EF4EB9">
              <w:rPr>
                <w:color w:val="000000"/>
                <w:sz w:val="22"/>
                <w:szCs w:val="22"/>
              </w:rPr>
              <w:t>0.317</w:t>
            </w:r>
          </w:p>
        </w:tc>
        <w:tc>
          <w:tcPr>
            <w:tcW w:w="2321" w:type="dxa"/>
            <w:gridSpan w:val="2"/>
            <w:tcBorders>
              <w:bottom w:val="single" w:sz="4" w:space="0" w:color="auto"/>
            </w:tcBorders>
            <w:vAlign w:val="bottom"/>
          </w:tcPr>
          <w:p w:rsidR="000F1109" w:rsidRPr="00EF4EB9" w:rsidRDefault="000F1109" w:rsidP="00DE1B0E">
            <w:pPr>
              <w:jc w:val="right"/>
              <w:rPr>
                <w:color w:val="000000"/>
                <w:sz w:val="22"/>
                <w:szCs w:val="22"/>
              </w:rPr>
            </w:pPr>
            <w:r w:rsidRPr="00EF4EB9">
              <w:rPr>
                <w:color w:val="000000"/>
                <w:sz w:val="22"/>
                <w:szCs w:val="22"/>
              </w:rPr>
              <w:t xml:space="preserve">£5847 </w:t>
            </w:r>
          </w:p>
          <w:p w:rsidR="000F1109" w:rsidRPr="00EF4EB9" w:rsidRDefault="000F1109" w:rsidP="00DE1B0E">
            <w:pPr>
              <w:jc w:val="right"/>
              <w:rPr>
                <w:color w:val="000000"/>
                <w:sz w:val="22"/>
                <w:szCs w:val="22"/>
              </w:rPr>
            </w:pPr>
            <w:r w:rsidRPr="00EF4EB9">
              <w:rPr>
                <w:color w:val="000000"/>
                <w:sz w:val="22"/>
                <w:szCs w:val="22"/>
              </w:rPr>
              <w:t>(Dominating -£28,939)</w:t>
            </w:r>
          </w:p>
        </w:tc>
      </w:tr>
      <w:tr w:rsidR="000F1109" w:rsidRPr="00EF4EB9" w:rsidTr="00DE1B0E">
        <w:trPr>
          <w:trHeight w:val="700"/>
        </w:trPr>
        <w:tc>
          <w:tcPr>
            <w:tcW w:w="673" w:type="dxa"/>
            <w:vMerge w:val="restart"/>
            <w:textDirection w:val="btLr"/>
          </w:tcPr>
          <w:p w:rsidR="000F1109" w:rsidRPr="00EF4EB9" w:rsidRDefault="000F1109" w:rsidP="00DE1B0E">
            <w:pPr>
              <w:spacing w:line="360" w:lineRule="auto"/>
              <w:ind w:left="113" w:right="113"/>
              <w:rPr>
                <w:sz w:val="22"/>
                <w:szCs w:val="22"/>
              </w:rPr>
            </w:pPr>
            <w:r>
              <w:rPr>
                <w:sz w:val="22"/>
                <w:szCs w:val="22"/>
              </w:rPr>
              <w:t>CHADS2-VASc</w:t>
            </w:r>
          </w:p>
        </w:tc>
        <w:tc>
          <w:tcPr>
            <w:tcW w:w="1857" w:type="dxa"/>
            <w:tcBorders>
              <w:bottom w:val="single" w:sz="4" w:space="0" w:color="auto"/>
            </w:tcBorders>
          </w:tcPr>
          <w:p w:rsidR="000F1109" w:rsidRPr="00EF4EB9" w:rsidRDefault="000F1109" w:rsidP="00DE1B0E">
            <w:pPr>
              <w:spacing w:line="360" w:lineRule="auto"/>
              <w:rPr>
                <w:sz w:val="22"/>
                <w:szCs w:val="22"/>
              </w:rPr>
            </w:pPr>
            <w:r w:rsidRPr="00EF4EB9">
              <w:rPr>
                <w:sz w:val="22"/>
                <w:szCs w:val="22"/>
              </w:rPr>
              <w:t>No initial treatment</w:t>
            </w:r>
          </w:p>
        </w:tc>
        <w:tc>
          <w:tcPr>
            <w:tcW w:w="974" w:type="dxa"/>
            <w:tcBorders>
              <w:bottom w:val="single" w:sz="4" w:space="0" w:color="auto"/>
            </w:tcBorders>
            <w:vAlign w:val="bottom"/>
          </w:tcPr>
          <w:p w:rsidR="000F1109" w:rsidRPr="00EF4EB9" w:rsidRDefault="000F1109" w:rsidP="00DE1B0E">
            <w:pPr>
              <w:spacing w:line="360" w:lineRule="auto"/>
              <w:jc w:val="right"/>
              <w:rPr>
                <w:color w:val="000000"/>
                <w:sz w:val="22"/>
                <w:szCs w:val="22"/>
              </w:rPr>
            </w:pPr>
            <w:r w:rsidRPr="00EF4EB9">
              <w:rPr>
                <w:color w:val="000000"/>
                <w:sz w:val="22"/>
                <w:szCs w:val="22"/>
              </w:rPr>
              <w:t>£15,249</w:t>
            </w:r>
          </w:p>
        </w:tc>
        <w:tc>
          <w:tcPr>
            <w:tcW w:w="832" w:type="dxa"/>
            <w:tcBorders>
              <w:bottom w:val="single" w:sz="4" w:space="0" w:color="auto"/>
            </w:tcBorders>
            <w:vAlign w:val="bottom"/>
          </w:tcPr>
          <w:p w:rsidR="000F1109" w:rsidRPr="00EF4EB9" w:rsidRDefault="000F1109" w:rsidP="00DE1B0E">
            <w:pPr>
              <w:spacing w:line="360" w:lineRule="auto"/>
              <w:jc w:val="right"/>
              <w:rPr>
                <w:color w:val="000000"/>
                <w:sz w:val="22"/>
                <w:szCs w:val="22"/>
              </w:rPr>
            </w:pPr>
            <w:r w:rsidRPr="00EF4EB9">
              <w:rPr>
                <w:color w:val="000000"/>
                <w:sz w:val="22"/>
                <w:szCs w:val="22"/>
              </w:rPr>
              <w:t>10.077</w:t>
            </w:r>
          </w:p>
        </w:tc>
        <w:tc>
          <w:tcPr>
            <w:tcW w:w="4915" w:type="dxa"/>
            <w:gridSpan w:val="4"/>
            <w:tcBorders>
              <w:bottom w:val="single" w:sz="4" w:space="0" w:color="auto"/>
              <w:right w:val="nil"/>
            </w:tcBorders>
            <w:vAlign w:val="bottom"/>
          </w:tcPr>
          <w:p w:rsidR="000F1109" w:rsidRPr="00EF4EB9" w:rsidRDefault="000F1109" w:rsidP="00DE1B0E">
            <w:pPr>
              <w:jc w:val="right"/>
              <w:rPr>
                <w:color w:val="000000"/>
              </w:rPr>
            </w:pPr>
          </w:p>
        </w:tc>
      </w:tr>
      <w:tr w:rsidR="000F1109" w:rsidRPr="00EF4EB9" w:rsidTr="00DE1B0E">
        <w:trPr>
          <w:trHeight w:val="94"/>
        </w:trPr>
        <w:tc>
          <w:tcPr>
            <w:tcW w:w="673" w:type="dxa"/>
            <w:vMerge/>
            <w:tcBorders>
              <w:bottom w:val="single" w:sz="4" w:space="0" w:color="auto"/>
            </w:tcBorders>
          </w:tcPr>
          <w:p w:rsidR="000F1109" w:rsidRPr="00EF4EB9" w:rsidRDefault="000F1109" w:rsidP="00DE1B0E">
            <w:pPr>
              <w:spacing w:line="360" w:lineRule="auto"/>
              <w:rPr>
                <w:sz w:val="22"/>
                <w:szCs w:val="22"/>
              </w:rPr>
            </w:pPr>
          </w:p>
        </w:tc>
        <w:tc>
          <w:tcPr>
            <w:tcW w:w="1857" w:type="dxa"/>
            <w:tcBorders>
              <w:bottom w:val="single" w:sz="4" w:space="0" w:color="auto"/>
            </w:tcBorders>
          </w:tcPr>
          <w:p w:rsidR="000F1109" w:rsidRPr="00EF4EB9" w:rsidRDefault="000F1109" w:rsidP="00DE1B0E">
            <w:pPr>
              <w:spacing w:line="360" w:lineRule="auto"/>
              <w:rPr>
                <w:sz w:val="22"/>
                <w:szCs w:val="22"/>
              </w:rPr>
            </w:pPr>
            <w:r w:rsidRPr="00EF4EB9">
              <w:rPr>
                <w:sz w:val="22"/>
                <w:szCs w:val="22"/>
              </w:rPr>
              <w:t>TTE with those diagnosed with LA ABN treated</w:t>
            </w:r>
          </w:p>
        </w:tc>
        <w:tc>
          <w:tcPr>
            <w:tcW w:w="974" w:type="dxa"/>
            <w:tcBorders>
              <w:bottom w:val="single" w:sz="4" w:space="0" w:color="auto"/>
            </w:tcBorders>
            <w:vAlign w:val="bottom"/>
          </w:tcPr>
          <w:p w:rsidR="000F1109" w:rsidRPr="00EF4EB9" w:rsidRDefault="000F1109" w:rsidP="00DE1B0E">
            <w:pPr>
              <w:spacing w:line="360" w:lineRule="auto"/>
              <w:rPr>
                <w:color w:val="000000"/>
                <w:sz w:val="22"/>
                <w:szCs w:val="22"/>
              </w:rPr>
            </w:pPr>
            <w:r w:rsidRPr="00EF4EB9">
              <w:rPr>
                <w:color w:val="000000"/>
                <w:sz w:val="22"/>
                <w:szCs w:val="22"/>
              </w:rPr>
              <w:t>£19,729</w:t>
            </w:r>
          </w:p>
        </w:tc>
        <w:tc>
          <w:tcPr>
            <w:tcW w:w="832" w:type="dxa"/>
            <w:tcBorders>
              <w:bottom w:val="single" w:sz="4" w:space="0" w:color="auto"/>
            </w:tcBorders>
            <w:vAlign w:val="bottom"/>
          </w:tcPr>
          <w:p w:rsidR="000F1109" w:rsidRPr="00EF4EB9" w:rsidRDefault="000F1109" w:rsidP="00DE1B0E">
            <w:pPr>
              <w:spacing w:line="360" w:lineRule="auto"/>
              <w:rPr>
                <w:color w:val="000000"/>
                <w:sz w:val="22"/>
                <w:szCs w:val="22"/>
              </w:rPr>
            </w:pPr>
            <w:r w:rsidRPr="00EF4EB9">
              <w:rPr>
                <w:color w:val="000000"/>
                <w:sz w:val="22"/>
                <w:szCs w:val="22"/>
              </w:rPr>
              <w:t>10.168</w:t>
            </w:r>
          </w:p>
        </w:tc>
        <w:tc>
          <w:tcPr>
            <w:tcW w:w="1297" w:type="dxa"/>
            <w:tcBorders>
              <w:bottom w:val="single" w:sz="4" w:space="0" w:color="auto"/>
            </w:tcBorders>
            <w:vAlign w:val="bottom"/>
          </w:tcPr>
          <w:p w:rsidR="000F1109" w:rsidRPr="00EF4EB9" w:rsidRDefault="000F1109" w:rsidP="00DE1B0E">
            <w:pPr>
              <w:spacing w:line="360" w:lineRule="auto"/>
              <w:jc w:val="right"/>
              <w:rPr>
                <w:color w:val="000000"/>
                <w:sz w:val="22"/>
                <w:szCs w:val="22"/>
              </w:rPr>
            </w:pPr>
            <w:r w:rsidRPr="00EF4EB9">
              <w:rPr>
                <w:color w:val="000000"/>
                <w:sz w:val="22"/>
                <w:szCs w:val="22"/>
              </w:rPr>
              <w:t>£4480</w:t>
            </w:r>
          </w:p>
        </w:tc>
        <w:tc>
          <w:tcPr>
            <w:tcW w:w="1297" w:type="dxa"/>
            <w:tcBorders>
              <w:bottom w:val="single" w:sz="4" w:space="0" w:color="auto"/>
            </w:tcBorders>
            <w:vAlign w:val="bottom"/>
          </w:tcPr>
          <w:p w:rsidR="000F1109" w:rsidRPr="00EF4EB9" w:rsidRDefault="000F1109" w:rsidP="00DE1B0E">
            <w:pPr>
              <w:spacing w:line="360" w:lineRule="auto"/>
              <w:jc w:val="right"/>
              <w:rPr>
                <w:color w:val="000000"/>
                <w:sz w:val="22"/>
                <w:szCs w:val="22"/>
              </w:rPr>
            </w:pPr>
            <w:r w:rsidRPr="00EF4EB9">
              <w:rPr>
                <w:color w:val="000000"/>
                <w:sz w:val="22"/>
                <w:szCs w:val="22"/>
              </w:rPr>
              <w:t>0.091</w:t>
            </w:r>
          </w:p>
        </w:tc>
        <w:tc>
          <w:tcPr>
            <w:tcW w:w="2321" w:type="dxa"/>
            <w:gridSpan w:val="2"/>
            <w:tcBorders>
              <w:bottom w:val="single" w:sz="4" w:space="0" w:color="auto"/>
            </w:tcBorders>
            <w:vAlign w:val="bottom"/>
          </w:tcPr>
          <w:p w:rsidR="000F1109" w:rsidRPr="00EF4EB9" w:rsidRDefault="000F1109" w:rsidP="00DE1B0E">
            <w:pPr>
              <w:spacing w:line="360" w:lineRule="auto"/>
              <w:jc w:val="right"/>
              <w:rPr>
                <w:color w:val="000000"/>
                <w:sz w:val="22"/>
                <w:szCs w:val="22"/>
              </w:rPr>
            </w:pPr>
            <w:r w:rsidRPr="00EF4EB9">
              <w:rPr>
                <w:color w:val="000000"/>
                <w:sz w:val="22"/>
                <w:szCs w:val="22"/>
              </w:rPr>
              <w:t xml:space="preserve">£49,491 </w:t>
            </w:r>
          </w:p>
          <w:p w:rsidR="000F1109" w:rsidRPr="00EF4EB9" w:rsidRDefault="000F1109" w:rsidP="00DE1B0E">
            <w:pPr>
              <w:spacing w:line="360" w:lineRule="auto"/>
              <w:jc w:val="right"/>
              <w:rPr>
                <w:color w:val="000000"/>
                <w:sz w:val="22"/>
                <w:szCs w:val="22"/>
              </w:rPr>
            </w:pPr>
            <w:r w:rsidRPr="00EF4EB9">
              <w:rPr>
                <w:color w:val="000000"/>
                <w:sz w:val="22"/>
                <w:szCs w:val="22"/>
              </w:rPr>
              <w:t>(£5604</w:t>
            </w:r>
            <w:r>
              <w:rPr>
                <w:color w:val="000000"/>
                <w:sz w:val="22"/>
                <w:szCs w:val="22"/>
              </w:rPr>
              <w:t xml:space="preserve"> - </w:t>
            </w:r>
            <w:r w:rsidRPr="00EF4EB9">
              <w:rPr>
                <w:color w:val="000000"/>
                <w:sz w:val="22"/>
                <w:szCs w:val="22"/>
              </w:rPr>
              <w:t xml:space="preserve"> Dominated)</w:t>
            </w:r>
          </w:p>
        </w:tc>
      </w:tr>
      <w:tr w:rsidR="000F1109" w:rsidRPr="00EF4EB9" w:rsidTr="00DE1B0E">
        <w:trPr>
          <w:gridAfter w:val="1"/>
          <w:wAfter w:w="51" w:type="dxa"/>
        </w:trPr>
        <w:tc>
          <w:tcPr>
            <w:tcW w:w="9200" w:type="dxa"/>
            <w:gridSpan w:val="7"/>
            <w:tcBorders>
              <w:left w:val="nil"/>
              <w:bottom w:val="nil"/>
              <w:right w:val="nil"/>
            </w:tcBorders>
          </w:tcPr>
          <w:p w:rsidR="000F1109" w:rsidRPr="00EF4EB9" w:rsidRDefault="000F1109" w:rsidP="00DE1B0E">
            <w:pPr>
              <w:rPr>
                <w:sz w:val="22"/>
                <w:szCs w:val="22"/>
              </w:rPr>
            </w:pPr>
            <w:r w:rsidRPr="00EF4EB9">
              <w:rPr>
                <w:sz w:val="22"/>
                <w:szCs w:val="22"/>
              </w:rPr>
              <w:t>TTE = Transthoracic Echocardiography; LA ABN = Left Atrial Abnormality</w:t>
            </w:r>
          </w:p>
        </w:tc>
      </w:tr>
    </w:tbl>
    <w:p w:rsidR="000F1109" w:rsidRPr="00EF4EB9" w:rsidRDefault="000F1109" w:rsidP="000F1109">
      <w:pPr>
        <w:spacing w:line="360" w:lineRule="auto"/>
        <w:jc w:val="both"/>
      </w:pPr>
    </w:p>
    <w:p w:rsidR="008D613B" w:rsidRPr="00EF4EB9" w:rsidRDefault="000C54E6" w:rsidP="008D613B">
      <w:pPr>
        <w:spacing w:line="360" w:lineRule="auto"/>
        <w:rPr>
          <w:b/>
        </w:rPr>
      </w:pPr>
      <w:r>
        <w:rPr>
          <w:b/>
        </w:rPr>
        <w:t>Figure 2a</w:t>
      </w:r>
      <w:r w:rsidR="008D613B" w:rsidRPr="00EF4EB9">
        <w:rPr>
          <w:b/>
        </w:rPr>
        <w:t>:</w:t>
      </w:r>
      <w:r w:rsidR="008D613B" w:rsidRPr="00EF4EB9">
        <w:rPr>
          <w:b/>
        </w:rPr>
        <w:tab/>
        <w:t xml:space="preserve">PSA </w:t>
      </w:r>
      <w:proofErr w:type="spellStart"/>
      <w:r w:rsidR="008D613B" w:rsidRPr="00EF4EB9">
        <w:rPr>
          <w:b/>
        </w:rPr>
        <w:t>scatterplot</w:t>
      </w:r>
      <w:proofErr w:type="spellEnd"/>
      <w:r w:rsidR="008D613B" w:rsidRPr="00EF4EB9">
        <w:rPr>
          <w:b/>
        </w:rPr>
        <w:t xml:space="preserve"> for </w:t>
      </w:r>
      <w:proofErr w:type="spellStart"/>
      <w:r w:rsidR="008D613B" w:rsidRPr="00EF4EB9">
        <w:rPr>
          <w:b/>
        </w:rPr>
        <w:t>dabigatran</w:t>
      </w:r>
      <w:proofErr w:type="spellEnd"/>
      <w:r w:rsidR="008D613B" w:rsidRPr="00EF4EB9">
        <w:rPr>
          <w:b/>
        </w:rPr>
        <w:t xml:space="preserve"> in a population with a CHADS</w:t>
      </w:r>
      <w:r w:rsidR="008D613B" w:rsidRPr="00EF4EB9">
        <w:rPr>
          <w:b/>
          <w:vertAlign w:val="subscript"/>
        </w:rPr>
        <w:t>2</w:t>
      </w:r>
      <w:r w:rsidR="008D613B" w:rsidRPr="00EF4EB9">
        <w:rPr>
          <w:b/>
        </w:rPr>
        <w:t xml:space="preserve"> score of 0</w:t>
      </w:r>
    </w:p>
    <w:p w:rsidR="008D613B" w:rsidRDefault="008D613B" w:rsidP="00436D67"/>
    <w:p w:rsidR="008D613B" w:rsidRDefault="008D613B" w:rsidP="00436D67">
      <w:r w:rsidRPr="00EF4EB9">
        <w:rPr>
          <w:noProof/>
          <w:lang w:val="en-GB" w:eastAsia="en-GB" w:bidi="ar-SA"/>
        </w:rPr>
        <w:drawing>
          <wp:inline distT="0" distB="0" distL="0" distR="0">
            <wp:extent cx="2890537" cy="2657475"/>
            <wp:effectExtent l="0" t="0" r="0" b="0"/>
            <wp:docPr id="105"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9" cstate="print"/>
                    <a:srcRect t="7965"/>
                    <a:stretch>
                      <a:fillRect/>
                    </a:stretch>
                  </pic:blipFill>
                  <pic:spPr>
                    <a:xfrm>
                      <a:off x="0" y="0"/>
                      <a:ext cx="2891495" cy="2658356"/>
                    </a:xfrm>
                    <a:prstGeom prst="rect">
                      <a:avLst/>
                    </a:prstGeom>
                  </pic:spPr>
                </pic:pic>
              </a:graphicData>
            </a:graphic>
          </wp:inline>
        </w:drawing>
      </w:r>
    </w:p>
    <w:p w:rsidR="008D613B" w:rsidRDefault="008D613B" w:rsidP="00436D67"/>
    <w:p w:rsidR="008D613B" w:rsidRPr="00EF4EB9" w:rsidRDefault="008D613B" w:rsidP="008D613B">
      <w:pPr>
        <w:spacing w:line="360" w:lineRule="auto"/>
        <w:ind w:left="1440" w:hanging="1440"/>
        <w:rPr>
          <w:b/>
        </w:rPr>
      </w:pPr>
      <w:r w:rsidRPr="00EF4EB9">
        <w:rPr>
          <w:b/>
        </w:rPr>
        <w:t>Figure</w:t>
      </w:r>
      <w:r w:rsidR="000C54E6">
        <w:rPr>
          <w:b/>
        </w:rPr>
        <w:t>2b</w:t>
      </w:r>
      <w:r w:rsidRPr="00EF4EB9">
        <w:rPr>
          <w:b/>
        </w:rPr>
        <w:t>:</w:t>
      </w:r>
      <w:r w:rsidRPr="00EF4EB9">
        <w:rPr>
          <w:b/>
        </w:rPr>
        <w:tab/>
        <w:t xml:space="preserve">PSA </w:t>
      </w:r>
      <w:proofErr w:type="spellStart"/>
      <w:r w:rsidRPr="00EF4EB9">
        <w:rPr>
          <w:b/>
        </w:rPr>
        <w:t>scatterplot</w:t>
      </w:r>
      <w:proofErr w:type="spellEnd"/>
      <w:r w:rsidRPr="00EF4EB9">
        <w:rPr>
          <w:b/>
        </w:rPr>
        <w:t xml:space="preserve"> for </w:t>
      </w:r>
      <w:proofErr w:type="spellStart"/>
      <w:r w:rsidRPr="00EF4EB9">
        <w:rPr>
          <w:b/>
        </w:rPr>
        <w:t>dabigatran</w:t>
      </w:r>
      <w:proofErr w:type="spellEnd"/>
      <w:r w:rsidRPr="00EF4EB9">
        <w:rPr>
          <w:b/>
        </w:rPr>
        <w:t xml:space="preserve"> in a population with a CHA</w:t>
      </w:r>
      <w:r w:rsidRPr="00EF4EB9">
        <w:rPr>
          <w:b/>
          <w:vertAlign w:val="subscript"/>
        </w:rPr>
        <w:t>2</w:t>
      </w:r>
      <w:r w:rsidRPr="00EF4EB9">
        <w:rPr>
          <w:b/>
        </w:rPr>
        <w:t>DS</w:t>
      </w:r>
      <w:r w:rsidRPr="00EF4EB9">
        <w:rPr>
          <w:b/>
          <w:vertAlign w:val="subscript"/>
        </w:rPr>
        <w:t>2</w:t>
      </w:r>
      <w:r w:rsidRPr="00EF4EB9">
        <w:rPr>
          <w:b/>
        </w:rPr>
        <w:t>-VASc score of 0</w:t>
      </w:r>
    </w:p>
    <w:p w:rsidR="008D613B" w:rsidRPr="00EF4EB9" w:rsidRDefault="008D613B" w:rsidP="008D613B">
      <w:pPr>
        <w:spacing w:line="360" w:lineRule="auto"/>
      </w:pPr>
      <w:r w:rsidRPr="00EF4EB9">
        <w:rPr>
          <w:noProof/>
          <w:lang w:val="en-GB" w:eastAsia="en-GB" w:bidi="ar-SA"/>
        </w:rPr>
        <w:drawing>
          <wp:inline distT="0" distB="0" distL="0" distR="0">
            <wp:extent cx="2856776" cy="2647950"/>
            <wp:effectExtent l="0" t="0" r="0" b="0"/>
            <wp:docPr id="110"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10" cstate="print"/>
                    <a:srcRect t="7414"/>
                    <a:stretch>
                      <a:fillRect/>
                    </a:stretch>
                  </pic:blipFill>
                  <pic:spPr>
                    <a:xfrm>
                      <a:off x="0" y="0"/>
                      <a:ext cx="2854173" cy="2645537"/>
                    </a:xfrm>
                    <a:prstGeom prst="rect">
                      <a:avLst/>
                    </a:prstGeom>
                  </pic:spPr>
                </pic:pic>
              </a:graphicData>
            </a:graphic>
          </wp:inline>
        </w:drawing>
      </w:r>
    </w:p>
    <w:p w:rsidR="008D613B" w:rsidRDefault="008D613B" w:rsidP="00436D67"/>
    <w:p w:rsidR="0005390C" w:rsidRDefault="008D613B" w:rsidP="0005390C">
      <w:pPr>
        <w:pStyle w:val="Heading3"/>
      </w:pPr>
      <w:r>
        <w:t>CEACs and CEAFs</w:t>
      </w:r>
    </w:p>
    <w:p w:rsidR="008D613B" w:rsidRDefault="008D613B" w:rsidP="00436D67"/>
    <w:p w:rsidR="00436D67" w:rsidRDefault="00440383" w:rsidP="00023D5D">
      <w:pPr>
        <w:spacing w:line="360" w:lineRule="auto"/>
        <w:jc w:val="both"/>
      </w:pPr>
      <w:r>
        <w:t xml:space="preserve">Figures 3a and 3b show the cost-effectiveness acceptability curves (CEACs) associated with TTE when compared with CHADS2 and CHADS2-VASc respectively. These show that, at the commonly quoted threshold of £20,000 per QALY, TTE has a high probability of being cost effective [Find number] when compared to CHADS2 alone; at this same threshold, however, TTE has only a low probability [find number] of being cost-effective when compared with CHADS2-VASc alone. </w:t>
      </w:r>
    </w:p>
    <w:p w:rsidR="007B765A" w:rsidRPr="00EF4EB9" w:rsidRDefault="007B765A" w:rsidP="007B765A">
      <w:pPr>
        <w:spacing w:line="360" w:lineRule="auto"/>
        <w:ind w:left="1440" w:hanging="1440"/>
        <w:rPr>
          <w:b/>
        </w:rPr>
      </w:pPr>
      <w:r w:rsidRPr="00EF4EB9">
        <w:rPr>
          <w:b/>
        </w:rPr>
        <w:lastRenderedPageBreak/>
        <w:t xml:space="preserve">Figure </w:t>
      </w:r>
      <w:r w:rsidR="00440383">
        <w:rPr>
          <w:b/>
        </w:rPr>
        <w:t>3a</w:t>
      </w:r>
      <w:r w:rsidRPr="00EF4EB9">
        <w:rPr>
          <w:b/>
        </w:rPr>
        <w:t>:</w:t>
      </w:r>
      <w:r w:rsidRPr="00EF4EB9">
        <w:rPr>
          <w:b/>
        </w:rPr>
        <w:tab/>
        <w:t xml:space="preserve">The CEAC for the use of TTE for </w:t>
      </w:r>
      <w:proofErr w:type="spellStart"/>
      <w:r w:rsidRPr="00EF4EB9">
        <w:rPr>
          <w:b/>
        </w:rPr>
        <w:t>dabigatran</w:t>
      </w:r>
      <w:proofErr w:type="spellEnd"/>
      <w:r w:rsidRPr="00EF4EB9">
        <w:rPr>
          <w:b/>
        </w:rPr>
        <w:t xml:space="preserve"> in patients with a CHADS</w:t>
      </w:r>
      <w:r w:rsidRPr="00EF4EB9">
        <w:rPr>
          <w:b/>
          <w:vertAlign w:val="subscript"/>
        </w:rPr>
        <w:t>2</w:t>
      </w:r>
      <w:r w:rsidRPr="00EF4EB9">
        <w:rPr>
          <w:b/>
        </w:rPr>
        <w:t xml:space="preserve"> score of 0</w:t>
      </w:r>
    </w:p>
    <w:p w:rsidR="007B765A" w:rsidRPr="00EF4EB9" w:rsidRDefault="007B765A" w:rsidP="007B765A">
      <w:pPr>
        <w:spacing w:line="360" w:lineRule="auto"/>
      </w:pPr>
      <w:r w:rsidRPr="00EF4EB9">
        <w:rPr>
          <w:noProof/>
          <w:lang w:val="en-GB" w:eastAsia="en-GB" w:bidi="ar-SA"/>
        </w:rPr>
        <w:drawing>
          <wp:inline distT="0" distB="0" distL="0" distR="0">
            <wp:extent cx="3288323" cy="3019425"/>
            <wp:effectExtent l="0" t="0" r="0" b="0"/>
            <wp:docPr id="106"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1" cstate="print"/>
                    <a:srcRect t="8086"/>
                    <a:stretch>
                      <a:fillRect/>
                    </a:stretch>
                  </pic:blipFill>
                  <pic:spPr>
                    <a:xfrm>
                      <a:off x="0" y="0"/>
                      <a:ext cx="3290809" cy="3021708"/>
                    </a:xfrm>
                    <a:prstGeom prst="rect">
                      <a:avLst/>
                    </a:prstGeom>
                  </pic:spPr>
                </pic:pic>
              </a:graphicData>
            </a:graphic>
          </wp:inline>
        </w:drawing>
      </w:r>
    </w:p>
    <w:p w:rsidR="00D67B2F" w:rsidRPr="00EF4EB9" w:rsidRDefault="00D67B2F" w:rsidP="00D67B2F">
      <w:pPr>
        <w:spacing w:line="360" w:lineRule="auto"/>
        <w:ind w:left="1440" w:hanging="1440"/>
        <w:rPr>
          <w:b/>
        </w:rPr>
      </w:pPr>
      <w:r w:rsidRPr="00EF4EB9">
        <w:rPr>
          <w:b/>
        </w:rPr>
        <w:t xml:space="preserve">Figure </w:t>
      </w:r>
      <w:r>
        <w:rPr>
          <w:b/>
        </w:rPr>
        <w:t>3b</w:t>
      </w:r>
      <w:r w:rsidRPr="00EF4EB9">
        <w:rPr>
          <w:b/>
        </w:rPr>
        <w:t xml:space="preserve">: </w:t>
      </w:r>
      <w:r w:rsidRPr="00EF4EB9">
        <w:rPr>
          <w:b/>
        </w:rPr>
        <w:tab/>
        <w:t xml:space="preserve">The CEAC for the use of TTE for </w:t>
      </w:r>
      <w:proofErr w:type="spellStart"/>
      <w:r w:rsidRPr="00EF4EB9">
        <w:rPr>
          <w:b/>
        </w:rPr>
        <w:t>dabigatran</w:t>
      </w:r>
      <w:proofErr w:type="spellEnd"/>
      <w:r w:rsidRPr="00EF4EB9">
        <w:rPr>
          <w:b/>
        </w:rPr>
        <w:t xml:space="preserve"> in patients with a CHA</w:t>
      </w:r>
      <w:r w:rsidRPr="00EF4EB9">
        <w:rPr>
          <w:b/>
          <w:vertAlign w:val="subscript"/>
        </w:rPr>
        <w:t>2</w:t>
      </w:r>
      <w:r w:rsidRPr="00EF4EB9">
        <w:rPr>
          <w:b/>
        </w:rPr>
        <w:t>DS</w:t>
      </w:r>
      <w:r w:rsidRPr="00EF4EB9">
        <w:rPr>
          <w:b/>
          <w:vertAlign w:val="subscript"/>
        </w:rPr>
        <w:t>2</w:t>
      </w:r>
      <w:r w:rsidRPr="00EF4EB9">
        <w:rPr>
          <w:b/>
        </w:rPr>
        <w:t>-VASc score of 0</w:t>
      </w:r>
    </w:p>
    <w:p w:rsidR="00D67B2F" w:rsidRPr="00EF4EB9" w:rsidRDefault="00D67B2F" w:rsidP="00D67B2F">
      <w:pPr>
        <w:spacing w:line="360" w:lineRule="auto"/>
      </w:pPr>
      <w:r w:rsidRPr="00EF4EB9">
        <w:rPr>
          <w:noProof/>
          <w:lang w:val="en-GB" w:eastAsia="en-GB" w:bidi="ar-SA"/>
        </w:rPr>
        <w:drawing>
          <wp:inline distT="0" distB="0" distL="0" distR="0">
            <wp:extent cx="3286125" cy="3062408"/>
            <wp:effectExtent l="0" t="0" r="0" b="0"/>
            <wp:docPr id="6"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2" cstate="print"/>
                    <a:srcRect t="6883"/>
                    <a:stretch>
                      <a:fillRect/>
                    </a:stretch>
                  </pic:blipFill>
                  <pic:spPr>
                    <a:xfrm>
                      <a:off x="0" y="0"/>
                      <a:ext cx="3297307" cy="3072829"/>
                    </a:xfrm>
                    <a:prstGeom prst="rect">
                      <a:avLst/>
                    </a:prstGeom>
                  </pic:spPr>
                </pic:pic>
              </a:graphicData>
            </a:graphic>
          </wp:inline>
        </w:drawing>
      </w:r>
    </w:p>
    <w:p w:rsidR="00D67B2F" w:rsidRPr="00EF4EB9" w:rsidRDefault="00D67B2F" w:rsidP="00023D5D">
      <w:pPr>
        <w:spacing w:line="360" w:lineRule="auto"/>
        <w:jc w:val="both"/>
      </w:pPr>
      <w:r>
        <w:t>Figures 4a and 4b shows the cost-effectiveness acceptability frontiers (CEAFs) associated with CHADS2 and CHADS2-VASc respectively. Figure 4a indicates that the comparator strategy (CHADS2 + TTE, shown as a solid line) becomes the optimal strategy, compared with CHADS2 alone (the dashed line) at a wi</w:t>
      </w:r>
      <w:ins w:id="44" w:author="Matt" w:date="2012-02-27T08:57:00Z">
        <w:r w:rsidR="00C23AC0">
          <w:t>l</w:t>
        </w:r>
      </w:ins>
      <w:r>
        <w:t>lin</w:t>
      </w:r>
      <w:ins w:id="45" w:author="Matt" w:date="2012-02-27T08:57:00Z">
        <w:r w:rsidR="00C23AC0">
          <w:t>gn</w:t>
        </w:r>
      </w:ins>
      <w:r>
        <w:t xml:space="preserve">ess to pay threshold of £5847 or more per QALY gained. Conversely, figure 4b indicates that the </w:t>
      </w:r>
      <w:commentRangeStart w:id="46"/>
      <w:r>
        <w:t xml:space="preserve">comparator strategy </w:t>
      </w:r>
      <w:commentRangeEnd w:id="46"/>
      <w:r w:rsidR="00C23AC0">
        <w:rPr>
          <w:rStyle w:val="CommentReference"/>
          <w:rFonts w:ascii="Times New Roman" w:eastAsia="Times New Roman" w:hAnsi="Times New Roman" w:cs="Times New Roman"/>
          <w:lang w:val="en-GB" w:eastAsia="en-GB" w:bidi="ar-SA"/>
        </w:rPr>
        <w:commentReference w:id="46"/>
      </w:r>
      <w:r>
        <w:t xml:space="preserve">(CHADS2-VASc +TTE) has </w:t>
      </w:r>
      <w:r w:rsidRPr="00EF4EB9">
        <w:t>a low likelihood of</w:t>
      </w:r>
      <w:r>
        <w:t xml:space="preserve"> </w:t>
      </w:r>
      <w:r w:rsidRPr="00EF4EB9">
        <w:t xml:space="preserve">being the </w:t>
      </w:r>
      <w:r w:rsidRPr="00EF4EB9">
        <w:lastRenderedPageBreak/>
        <w:t>optimal decision at threshold of lower than £50,000 per QALY gained</w:t>
      </w:r>
      <w:r>
        <w:t>, compared with CHADS2-VASc alone (the dashed line).</w:t>
      </w:r>
    </w:p>
    <w:p w:rsidR="00D67B2F" w:rsidRPr="00EF4EB9" w:rsidRDefault="00D67B2F" w:rsidP="007B765A">
      <w:pPr>
        <w:spacing w:line="360" w:lineRule="auto"/>
      </w:pPr>
    </w:p>
    <w:p w:rsidR="007B765A" w:rsidRPr="00EF4EB9" w:rsidRDefault="007B765A" w:rsidP="007B765A">
      <w:pPr>
        <w:spacing w:line="360" w:lineRule="auto"/>
        <w:ind w:left="1440" w:hanging="1440"/>
        <w:rPr>
          <w:b/>
        </w:rPr>
      </w:pPr>
      <w:r w:rsidRPr="00EF4EB9">
        <w:rPr>
          <w:b/>
        </w:rPr>
        <w:t xml:space="preserve">Figure </w:t>
      </w:r>
      <w:r w:rsidR="00D67B2F">
        <w:rPr>
          <w:b/>
        </w:rPr>
        <w:t>4a</w:t>
      </w:r>
      <w:r w:rsidRPr="00EF4EB9">
        <w:rPr>
          <w:b/>
        </w:rPr>
        <w:t>:</w:t>
      </w:r>
      <w:r w:rsidRPr="00EF4EB9">
        <w:rPr>
          <w:b/>
        </w:rPr>
        <w:tab/>
        <w:t xml:space="preserve">The CEAF for the use of TTE for </w:t>
      </w:r>
      <w:proofErr w:type="spellStart"/>
      <w:r w:rsidRPr="00EF4EB9">
        <w:rPr>
          <w:b/>
        </w:rPr>
        <w:t>dabigatran</w:t>
      </w:r>
      <w:proofErr w:type="spellEnd"/>
      <w:r w:rsidRPr="00EF4EB9">
        <w:rPr>
          <w:b/>
        </w:rPr>
        <w:t xml:space="preserve"> in patients with a CHADS</w:t>
      </w:r>
      <w:r w:rsidRPr="00EF4EB9">
        <w:rPr>
          <w:b/>
          <w:vertAlign w:val="subscript"/>
        </w:rPr>
        <w:t>2</w:t>
      </w:r>
      <w:r w:rsidRPr="00EF4EB9">
        <w:rPr>
          <w:b/>
        </w:rPr>
        <w:t xml:space="preserve"> score of 0.</w:t>
      </w:r>
    </w:p>
    <w:p w:rsidR="007B765A" w:rsidRPr="00EF4EB9" w:rsidRDefault="007B765A" w:rsidP="007B765A">
      <w:pPr>
        <w:spacing w:line="360" w:lineRule="auto"/>
      </w:pPr>
      <w:r w:rsidRPr="00EF4EB9">
        <w:rPr>
          <w:noProof/>
          <w:lang w:val="en-GB" w:eastAsia="en-GB" w:bidi="ar-SA"/>
        </w:rPr>
        <w:drawing>
          <wp:inline distT="0" distB="0" distL="0" distR="0">
            <wp:extent cx="2832785" cy="2628900"/>
            <wp:effectExtent l="0" t="0" r="0" b="0"/>
            <wp:docPr id="107"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3" cstate="print"/>
                    <a:srcRect t="7295"/>
                    <a:stretch>
                      <a:fillRect/>
                    </a:stretch>
                  </pic:blipFill>
                  <pic:spPr>
                    <a:xfrm>
                      <a:off x="0" y="0"/>
                      <a:ext cx="2832276" cy="2628427"/>
                    </a:xfrm>
                    <a:prstGeom prst="rect">
                      <a:avLst/>
                    </a:prstGeom>
                  </pic:spPr>
                </pic:pic>
              </a:graphicData>
            </a:graphic>
          </wp:inline>
        </w:drawing>
      </w:r>
    </w:p>
    <w:p w:rsidR="007B765A" w:rsidRPr="00EF4EB9" w:rsidRDefault="007B765A" w:rsidP="007B765A">
      <w:pPr>
        <w:spacing w:line="360" w:lineRule="auto"/>
        <w:ind w:left="1440" w:hanging="1440"/>
        <w:rPr>
          <w:b/>
        </w:rPr>
      </w:pPr>
      <w:r w:rsidRPr="00EF4EB9">
        <w:rPr>
          <w:b/>
        </w:rPr>
        <w:t xml:space="preserve">Figure </w:t>
      </w:r>
      <w:r w:rsidR="00D67B2F">
        <w:rPr>
          <w:b/>
        </w:rPr>
        <w:t>4b</w:t>
      </w:r>
      <w:r w:rsidRPr="00EF4EB9">
        <w:rPr>
          <w:b/>
        </w:rPr>
        <w:t xml:space="preserve">: </w:t>
      </w:r>
      <w:r w:rsidRPr="00EF4EB9">
        <w:rPr>
          <w:b/>
        </w:rPr>
        <w:tab/>
        <w:t xml:space="preserve">The CEAF for the use of TTE for </w:t>
      </w:r>
      <w:proofErr w:type="spellStart"/>
      <w:r w:rsidRPr="00EF4EB9">
        <w:rPr>
          <w:b/>
        </w:rPr>
        <w:t>dabigatran</w:t>
      </w:r>
      <w:proofErr w:type="spellEnd"/>
      <w:r w:rsidRPr="00EF4EB9">
        <w:rPr>
          <w:b/>
        </w:rPr>
        <w:t xml:space="preserve"> in patients with a CHA</w:t>
      </w:r>
      <w:r w:rsidRPr="00EF4EB9">
        <w:rPr>
          <w:b/>
          <w:vertAlign w:val="subscript"/>
        </w:rPr>
        <w:t>2</w:t>
      </w:r>
      <w:r w:rsidRPr="00EF4EB9">
        <w:rPr>
          <w:b/>
        </w:rPr>
        <w:t>DS</w:t>
      </w:r>
      <w:r w:rsidRPr="00EF4EB9">
        <w:rPr>
          <w:b/>
          <w:vertAlign w:val="subscript"/>
        </w:rPr>
        <w:t>2</w:t>
      </w:r>
      <w:r w:rsidRPr="00EF4EB9">
        <w:rPr>
          <w:b/>
        </w:rPr>
        <w:t>-VASc score of 0</w:t>
      </w:r>
    </w:p>
    <w:p w:rsidR="007B765A" w:rsidRPr="00EF4EB9" w:rsidRDefault="007B765A" w:rsidP="007B765A">
      <w:pPr>
        <w:spacing w:line="360" w:lineRule="auto"/>
      </w:pPr>
      <w:r w:rsidRPr="00EF4EB9">
        <w:rPr>
          <w:noProof/>
          <w:lang w:val="en-GB" w:eastAsia="en-GB" w:bidi="ar-SA"/>
        </w:rPr>
        <w:drawing>
          <wp:inline distT="0" distB="0" distL="0" distR="0">
            <wp:extent cx="3009900" cy="2762507"/>
            <wp:effectExtent l="0" t="0" r="0" b="0"/>
            <wp:docPr id="112"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4" cstate="print"/>
                    <a:srcRect t="8183"/>
                    <a:stretch>
                      <a:fillRect/>
                    </a:stretch>
                  </pic:blipFill>
                  <pic:spPr>
                    <a:xfrm>
                      <a:off x="0" y="0"/>
                      <a:ext cx="3010480" cy="2763039"/>
                    </a:xfrm>
                    <a:prstGeom prst="rect">
                      <a:avLst/>
                    </a:prstGeom>
                  </pic:spPr>
                </pic:pic>
              </a:graphicData>
            </a:graphic>
          </wp:inline>
        </w:drawing>
      </w:r>
    </w:p>
    <w:p w:rsidR="0005390C" w:rsidRDefault="008D613B" w:rsidP="0005390C">
      <w:pPr>
        <w:pStyle w:val="Heading3"/>
      </w:pPr>
      <w:r>
        <w:t>EVPI</w:t>
      </w:r>
    </w:p>
    <w:p w:rsidR="007B765A" w:rsidRPr="00EF4EB9" w:rsidRDefault="00D67B2F" w:rsidP="00023D5D">
      <w:pPr>
        <w:spacing w:line="360" w:lineRule="auto"/>
        <w:jc w:val="both"/>
      </w:pPr>
      <w:r>
        <w:t xml:space="preserve">Figures 5a and 5b show, respectively, </w:t>
      </w:r>
      <w:proofErr w:type="gramStart"/>
      <w:r>
        <w:t>the per</w:t>
      </w:r>
      <w:proofErr w:type="gramEnd"/>
      <w:r>
        <w:t xml:space="preserve"> patient EVPI of TTE compared with CHADS2 alone and CHADS2-VASc alone. </w:t>
      </w:r>
      <w:r w:rsidR="00161B1F" w:rsidRPr="00EF4EB9">
        <w:t xml:space="preserve">It is seen that there is most uncertainty at maximum acceptable incremental cost effectiveness ratios (MAICERs) close to the value at which TTE becomes cost effective. As the </w:t>
      </w:r>
      <w:r w:rsidR="00161B1F" w:rsidRPr="00EF4EB9">
        <w:lastRenderedPageBreak/>
        <w:t>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023D5D">
        <w:t>2</w:t>
      </w:r>
      <w:r w:rsidR="00161B1F" w:rsidRPr="00EF4EB9">
        <w:t xml:space="preserve"> </w:t>
      </w:r>
      <w:r w:rsidR="00161B1F">
        <w:t>alone; the equivalent figure for CHADS2-VASc is in the region of £28 million.</w:t>
      </w:r>
    </w:p>
    <w:p w:rsidR="007B765A" w:rsidRPr="00EF4EB9" w:rsidRDefault="00D67B2F" w:rsidP="007B765A">
      <w:pPr>
        <w:spacing w:line="360" w:lineRule="auto"/>
        <w:ind w:left="1440" w:hanging="1440"/>
        <w:rPr>
          <w:b/>
        </w:rPr>
      </w:pPr>
      <w:r>
        <w:rPr>
          <w:b/>
        </w:rPr>
        <w:t>Figure 5a</w:t>
      </w:r>
      <w:r w:rsidR="007B765A" w:rsidRPr="00EF4EB9">
        <w:rPr>
          <w:b/>
        </w:rPr>
        <w:t>:</w:t>
      </w:r>
      <w:r w:rsidR="007B765A" w:rsidRPr="00EF4EB9">
        <w:rPr>
          <w:b/>
        </w:rPr>
        <w:tab/>
        <w:t xml:space="preserve">The estimated per patient EVPI for </w:t>
      </w:r>
      <w:proofErr w:type="spellStart"/>
      <w:r w:rsidR="007B765A" w:rsidRPr="00EF4EB9">
        <w:rPr>
          <w:b/>
        </w:rPr>
        <w:t>dabigatran</w:t>
      </w:r>
      <w:proofErr w:type="spellEnd"/>
      <w:r w:rsidR="007B765A" w:rsidRPr="00EF4EB9">
        <w:rPr>
          <w:b/>
        </w:rPr>
        <w:t xml:space="preserve"> in patients with a CHADS</w:t>
      </w:r>
      <w:r w:rsidR="007B765A" w:rsidRPr="00EF4EB9">
        <w:rPr>
          <w:b/>
          <w:vertAlign w:val="subscript"/>
        </w:rPr>
        <w:t>2</w:t>
      </w:r>
      <w:r w:rsidR="007B765A" w:rsidRPr="00EF4EB9">
        <w:rPr>
          <w:b/>
        </w:rPr>
        <w:t xml:space="preserve"> score of 0.</w:t>
      </w:r>
    </w:p>
    <w:p w:rsidR="007B765A" w:rsidRPr="00EF4EB9" w:rsidRDefault="007B765A" w:rsidP="007B765A">
      <w:pPr>
        <w:spacing w:line="360" w:lineRule="auto"/>
      </w:pPr>
      <w:r w:rsidRPr="00EF4EB9">
        <w:rPr>
          <w:noProof/>
          <w:lang w:val="en-GB" w:eastAsia="en-GB" w:bidi="ar-SA"/>
        </w:rPr>
        <w:drawing>
          <wp:inline distT="0" distB="0" distL="0" distR="0">
            <wp:extent cx="4918710" cy="4572000"/>
            <wp:effectExtent l="19050" t="0" r="0" b="0"/>
            <wp:docPr id="108" name="Picture 46" descr="Dab_C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evpi.jpeg"/>
                    <pic:cNvPicPr/>
                  </pic:nvPicPr>
                  <pic:blipFill>
                    <a:blip r:embed="rId15" cstate="print"/>
                    <a:srcRect t="6958"/>
                    <a:stretch>
                      <a:fillRect/>
                    </a:stretch>
                  </pic:blipFill>
                  <pic:spPr>
                    <a:xfrm>
                      <a:off x="0" y="0"/>
                      <a:ext cx="4918710" cy="4572000"/>
                    </a:xfrm>
                    <a:prstGeom prst="rect">
                      <a:avLst/>
                    </a:prstGeom>
                  </pic:spPr>
                </pic:pic>
              </a:graphicData>
            </a:graphic>
          </wp:inline>
        </w:drawing>
      </w:r>
    </w:p>
    <w:p w:rsidR="007B765A" w:rsidRPr="00EF4EB9" w:rsidRDefault="007B765A" w:rsidP="007B765A">
      <w:pPr>
        <w:spacing w:line="360" w:lineRule="auto"/>
        <w:ind w:left="1440" w:hanging="1440"/>
        <w:rPr>
          <w:b/>
        </w:rPr>
      </w:pPr>
      <w:r w:rsidRPr="00EF4EB9">
        <w:rPr>
          <w:b/>
        </w:rPr>
        <w:t>Figure</w:t>
      </w:r>
      <w:r w:rsidR="00161B1F">
        <w:rPr>
          <w:b/>
        </w:rPr>
        <w:t>5b</w:t>
      </w:r>
      <w:r w:rsidRPr="00EF4EB9">
        <w:rPr>
          <w:b/>
        </w:rPr>
        <w:t>:</w:t>
      </w:r>
      <w:r w:rsidRPr="00EF4EB9">
        <w:rPr>
          <w:b/>
        </w:rPr>
        <w:tab/>
        <w:t xml:space="preserve">The estimated per patient EVPI for </w:t>
      </w:r>
      <w:proofErr w:type="spellStart"/>
      <w:r w:rsidRPr="00EF4EB9">
        <w:rPr>
          <w:b/>
        </w:rPr>
        <w:t>dabigatran</w:t>
      </w:r>
      <w:proofErr w:type="spellEnd"/>
      <w:r w:rsidRPr="00EF4EB9">
        <w:rPr>
          <w:b/>
        </w:rPr>
        <w:t xml:space="preserve"> in patients with a CHA</w:t>
      </w:r>
      <w:r w:rsidRPr="00EF4EB9">
        <w:rPr>
          <w:b/>
          <w:vertAlign w:val="subscript"/>
        </w:rPr>
        <w:t>2</w:t>
      </w:r>
      <w:r w:rsidRPr="00EF4EB9">
        <w:rPr>
          <w:b/>
        </w:rPr>
        <w:t>DS</w:t>
      </w:r>
      <w:r w:rsidRPr="00EF4EB9">
        <w:rPr>
          <w:b/>
          <w:vertAlign w:val="subscript"/>
        </w:rPr>
        <w:t>2</w:t>
      </w:r>
      <w:r w:rsidRPr="00EF4EB9">
        <w:rPr>
          <w:b/>
        </w:rPr>
        <w:t>-VASc score of 0</w:t>
      </w:r>
    </w:p>
    <w:p w:rsidR="007B765A" w:rsidRPr="00EF4EB9" w:rsidRDefault="007B765A" w:rsidP="007B765A">
      <w:pPr>
        <w:spacing w:line="360" w:lineRule="auto"/>
      </w:pPr>
      <w:r w:rsidRPr="00EF4EB9">
        <w:rPr>
          <w:noProof/>
          <w:lang w:val="en-GB" w:eastAsia="en-GB" w:bidi="ar-SA"/>
        </w:rPr>
        <w:lastRenderedPageBreak/>
        <w:drawing>
          <wp:inline distT="0" distB="0" distL="0" distR="0">
            <wp:extent cx="4568853" cy="4182386"/>
            <wp:effectExtent l="19050" t="0" r="3147" b="0"/>
            <wp:docPr id="4" name="Picture 51" descr="Dab_CV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evpi.jpeg"/>
                    <pic:cNvPicPr/>
                  </pic:nvPicPr>
                  <pic:blipFill>
                    <a:blip r:embed="rId16" cstate="print"/>
                    <a:srcRect t="8522"/>
                    <a:stretch>
                      <a:fillRect/>
                    </a:stretch>
                  </pic:blipFill>
                  <pic:spPr>
                    <a:xfrm>
                      <a:off x="0" y="0"/>
                      <a:ext cx="4568853" cy="4182386"/>
                    </a:xfrm>
                    <a:prstGeom prst="rect">
                      <a:avLst/>
                    </a:prstGeom>
                  </pic:spPr>
                </pic:pic>
              </a:graphicData>
            </a:graphic>
          </wp:inline>
        </w:drawing>
      </w:r>
    </w:p>
    <w:p w:rsidR="0005390C" w:rsidRDefault="008D613B" w:rsidP="0005390C">
      <w:pPr>
        <w:pStyle w:val="Heading3"/>
      </w:pPr>
      <w:commentRangeStart w:id="47"/>
      <w:r>
        <w:t>Partial EVPPI</w:t>
      </w:r>
      <w:commentRangeEnd w:id="47"/>
      <w:r w:rsidR="00C23AC0">
        <w:rPr>
          <w:rStyle w:val="CommentReference"/>
          <w:rFonts w:ascii="Times New Roman" w:eastAsia="Times New Roman" w:hAnsi="Times New Roman" w:cs="Times New Roman"/>
          <w:b w:val="0"/>
          <w:bCs w:val="0"/>
          <w:lang w:val="en-GB" w:eastAsia="en-GB" w:bidi="ar-SA"/>
        </w:rPr>
        <w:commentReference w:id="47"/>
      </w:r>
    </w:p>
    <w:p w:rsidR="007B765A" w:rsidRDefault="007B765A" w:rsidP="007B765A">
      <w:pPr>
        <w:pStyle w:val="Heading4"/>
      </w:pPr>
      <w:r>
        <w:t>True HR Proportion</w:t>
      </w:r>
    </w:p>
    <w:p w:rsidR="00161B1F" w:rsidRDefault="007B765A" w:rsidP="00023D5D">
      <w:pPr>
        <w:spacing w:line="360" w:lineRule="auto"/>
        <w:jc w:val="both"/>
      </w:pPr>
      <w:r w:rsidRPr="00EF4EB9">
        <w:t xml:space="preserve">Figure </w:t>
      </w:r>
      <w:r w:rsidR="00161B1F">
        <w:t>6a and 6b indicate the effect that different assumptions about the TPHR within the subgroup of the population with CHADS2 scores of zero and CHADS2-VASc scores of zero, respectively. For CHADS2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023D5D">
        <w:t>2</w:t>
      </w:r>
      <w:r w:rsidR="00161B1F" w:rsidRPr="00EF4EB9">
        <w:t xml:space="preserve"> score of zero even when the patient does not have LA ABN.</w:t>
      </w:r>
      <w:r w:rsidR="00161B1F">
        <w:t xml:space="preserve"> Conversely, for CHADS2-VASc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023D5D">
        <w:t>2</w:t>
      </w:r>
      <w:r w:rsidR="00023D5D" w:rsidRPr="00EF4EB9">
        <w:t>DS</w:t>
      </w:r>
      <w:r w:rsidR="00023D5D" w:rsidRPr="00023D5D">
        <w:t>2</w:t>
      </w:r>
      <w:r w:rsidR="00023D5D" w:rsidRPr="00EF4EB9">
        <w:t>-VASc score of 0 having LA ABN.</w:t>
      </w:r>
    </w:p>
    <w:p w:rsidR="007B765A" w:rsidRPr="00EF4EB9" w:rsidRDefault="007B765A" w:rsidP="007B765A">
      <w:pPr>
        <w:spacing w:line="360" w:lineRule="auto"/>
      </w:pPr>
    </w:p>
    <w:p w:rsidR="007B765A" w:rsidRPr="00EF4EB9" w:rsidRDefault="007B765A" w:rsidP="007B765A">
      <w:pPr>
        <w:spacing w:line="360" w:lineRule="auto"/>
        <w:ind w:left="1440" w:hanging="1440"/>
      </w:pPr>
      <w:r w:rsidRPr="00EF4EB9">
        <w:rPr>
          <w:b/>
        </w:rPr>
        <w:t xml:space="preserve">Figure </w:t>
      </w:r>
      <w:r w:rsidR="00161B1F">
        <w:rPr>
          <w:b/>
        </w:rPr>
        <w:t>6a</w:t>
      </w:r>
      <w:r w:rsidRPr="00EF4EB9">
        <w:rPr>
          <w:b/>
        </w:rPr>
        <w:t>:</w:t>
      </w:r>
      <w:r w:rsidRPr="00EF4EB9">
        <w:rPr>
          <w:b/>
        </w:rPr>
        <w:tab/>
        <w:t>The change in the cost per QALY when different assumptions are made regarding the proportion of patients with a CHADS</w:t>
      </w:r>
      <w:r w:rsidRPr="00EF4EB9">
        <w:rPr>
          <w:b/>
          <w:vertAlign w:val="subscript"/>
        </w:rPr>
        <w:t>2</w:t>
      </w:r>
      <w:r w:rsidRPr="00EF4EB9">
        <w:rPr>
          <w:b/>
        </w:rPr>
        <w:t xml:space="preserve"> score of 0 who have LA ABN with </w:t>
      </w:r>
      <w:proofErr w:type="spellStart"/>
      <w:r w:rsidRPr="00EF4EB9">
        <w:rPr>
          <w:b/>
        </w:rPr>
        <w:t>dabigatran</w:t>
      </w:r>
      <w:proofErr w:type="spellEnd"/>
      <w:r w:rsidRPr="00EF4EB9">
        <w:rPr>
          <w:b/>
        </w:rPr>
        <w:t xml:space="preserve"> as OAC.</w:t>
      </w:r>
    </w:p>
    <w:p w:rsidR="007B765A" w:rsidRPr="00EF4EB9" w:rsidRDefault="007B765A" w:rsidP="007B765A">
      <w:pPr>
        <w:spacing w:line="360" w:lineRule="auto"/>
      </w:pPr>
      <w:r w:rsidRPr="00EF4EB9">
        <w:rPr>
          <w:noProof/>
          <w:lang w:val="en-GB" w:eastAsia="en-GB" w:bidi="ar-SA"/>
        </w:rPr>
        <w:lastRenderedPageBreak/>
        <w:drawing>
          <wp:inline distT="0" distB="0" distL="0" distR="0">
            <wp:extent cx="3299791" cy="3069204"/>
            <wp:effectExtent l="19050" t="0" r="0" b="0"/>
            <wp:docPr id="109"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988"/>
                    <a:stretch>
                      <a:fillRect/>
                    </a:stretch>
                  </pic:blipFill>
                  <pic:spPr bwMode="auto">
                    <a:xfrm>
                      <a:off x="0" y="0"/>
                      <a:ext cx="3299791" cy="3069204"/>
                    </a:xfrm>
                    <a:prstGeom prst="rect">
                      <a:avLst/>
                    </a:prstGeom>
                    <a:noFill/>
                    <a:ln>
                      <a:noFill/>
                    </a:ln>
                  </pic:spPr>
                </pic:pic>
              </a:graphicData>
            </a:graphic>
          </wp:inline>
        </w:drawing>
      </w:r>
    </w:p>
    <w:p w:rsidR="007B765A" w:rsidRPr="00EF4EB9" w:rsidRDefault="007B765A" w:rsidP="007B765A">
      <w:pPr>
        <w:spacing w:line="360" w:lineRule="auto"/>
      </w:pPr>
      <w:r w:rsidRPr="00EF4EB9">
        <w:t>Figure 20 provides an indication of the change in the cost per QALY when different assumptions are made regarding the proportion of patients with a CHA</w:t>
      </w:r>
      <w:r w:rsidRPr="00EF4EB9">
        <w:rPr>
          <w:vertAlign w:val="subscript"/>
        </w:rPr>
        <w:t>2</w:t>
      </w:r>
      <w:r w:rsidRPr="00EF4EB9">
        <w:t>DS</w:t>
      </w:r>
      <w:r w:rsidRPr="00EF4EB9">
        <w:rPr>
          <w:vertAlign w:val="subscript"/>
        </w:rPr>
        <w:t>2</w:t>
      </w:r>
      <w:r w:rsidRPr="00EF4EB9">
        <w:t>-VASc score of 0 who have LA ABN.</w:t>
      </w:r>
    </w:p>
    <w:p w:rsidR="007B765A" w:rsidRPr="00EF4EB9" w:rsidRDefault="007B765A" w:rsidP="007B765A">
      <w:pPr>
        <w:spacing w:line="360" w:lineRule="auto"/>
        <w:ind w:left="1440" w:hanging="1440"/>
      </w:pPr>
      <w:r w:rsidRPr="00EF4EB9">
        <w:rPr>
          <w:b/>
        </w:rPr>
        <w:t xml:space="preserve">Figure </w:t>
      </w:r>
      <w:r w:rsidR="00161B1F">
        <w:rPr>
          <w:b/>
        </w:rPr>
        <w:t>6b</w:t>
      </w:r>
      <w:r w:rsidRPr="00EF4EB9">
        <w:rPr>
          <w:b/>
        </w:rPr>
        <w:t>:</w:t>
      </w:r>
      <w:r w:rsidRPr="00EF4EB9">
        <w:rPr>
          <w:b/>
        </w:rPr>
        <w:tab/>
        <w:t>The change in the cost per QALY when different assumptions are made regarding the proportion of patients with a CHA2DS</w:t>
      </w:r>
      <w:r w:rsidRPr="00EF4EB9">
        <w:rPr>
          <w:b/>
          <w:vertAlign w:val="subscript"/>
        </w:rPr>
        <w:t>2</w:t>
      </w:r>
      <w:r w:rsidRPr="00EF4EB9">
        <w:rPr>
          <w:b/>
        </w:rPr>
        <w:t xml:space="preserve">-VASc score of 0 who have LA ABN with </w:t>
      </w:r>
      <w:proofErr w:type="spellStart"/>
      <w:r w:rsidRPr="00EF4EB9">
        <w:rPr>
          <w:b/>
        </w:rPr>
        <w:t>dabigatran</w:t>
      </w:r>
      <w:proofErr w:type="spellEnd"/>
      <w:r w:rsidRPr="00EF4EB9">
        <w:rPr>
          <w:b/>
        </w:rPr>
        <w:t xml:space="preserve"> as OAC</w:t>
      </w:r>
    </w:p>
    <w:p w:rsidR="007B765A" w:rsidRPr="00EF4EB9" w:rsidRDefault="007B765A" w:rsidP="007B765A">
      <w:pPr>
        <w:spacing w:line="360" w:lineRule="auto"/>
      </w:pPr>
      <w:r w:rsidRPr="00EF4EB9">
        <w:rPr>
          <w:noProof/>
          <w:lang w:val="en-GB" w:eastAsia="en-GB" w:bidi="ar-SA"/>
        </w:rPr>
        <w:drawing>
          <wp:inline distT="0" distB="0" distL="0" distR="0">
            <wp:extent cx="4468633" cy="3665551"/>
            <wp:effectExtent l="19050" t="0" r="8117" b="0"/>
            <wp:docPr id="114"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532"/>
                    <a:stretch>
                      <a:fillRect/>
                    </a:stretch>
                  </pic:blipFill>
                  <pic:spPr bwMode="auto">
                    <a:xfrm>
                      <a:off x="0" y="0"/>
                      <a:ext cx="4468633" cy="3665551"/>
                    </a:xfrm>
                    <a:prstGeom prst="rect">
                      <a:avLst/>
                    </a:prstGeom>
                    <a:noFill/>
                    <a:ln>
                      <a:noFill/>
                    </a:ln>
                  </pic:spPr>
                </pic:pic>
              </a:graphicData>
            </a:graphic>
          </wp:inline>
        </w:drawing>
      </w:r>
    </w:p>
    <w:p w:rsidR="007B765A" w:rsidRPr="00EF4EB9" w:rsidRDefault="007B765A" w:rsidP="007B765A">
      <w:pPr>
        <w:spacing w:line="360" w:lineRule="auto"/>
        <w:jc w:val="both"/>
      </w:pPr>
    </w:p>
    <w:p w:rsidR="007B765A" w:rsidRPr="007B765A" w:rsidRDefault="007B765A" w:rsidP="007B765A"/>
    <w:p w:rsidR="007B765A" w:rsidRDefault="007B765A" w:rsidP="007B765A">
      <w:pPr>
        <w:pStyle w:val="Heading4"/>
      </w:pPr>
      <w:r>
        <w:t xml:space="preserve">Sensitivity and </w:t>
      </w:r>
      <w:commentRangeStart w:id="48"/>
      <w:r>
        <w:t>specificity</w:t>
      </w:r>
      <w:commentRangeEnd w:id="48"/>
      <w:r w:rsidR="00C23AC0">
        <w:rPr>
          <w:rStyle w:val="CommentReference"/>
          <w:rFonts w:ascii="Times New Roman" w:eastAsia="Times New Roman" w:hAnsi="Times New Roman" w:cs="Times New Roman"/>
          <w:b w:val="0"/>
          <w:i w:val="0"/>
          <w:iCs w:val="0"/>
          <w:lang w:val="en-GB" w:eastAsia="en-GB" w:bidi="ar-SA"/>
        </w:rPr>
        <w:commentReference w:id="48"/>
      </w:r>
    </w:p>
    <w:p w:rsidR="00023D5D" w:rsidRPr="00EF4EB9" w:rsidRDefault="00023D5D" w:rsidP="00023D5D">
      <w:pPr>
        <w:spacing w:line="360" w:lineRule="auto"/>
        <w:jc w:val="both"/>
      </w:pPr>
      <w:r>
        <w:t>The estimated expected ICERs also depend to a large extend on the sensitivity and specificity of TTE in identifying TPHR. Tables 6a and 6b show how the expected ICER changes as sensitivity and specificity are varied between zero and one, for CHADS2 and CHADS2-VASc respectively. Table 6a shows that, for CHADS2, b</w:t>
      </w:r>
      <w:r w:rsidRPr="00EF4EB9">
        <w:t>arring a scenario where sensitivity equals 0 and specificity equals 1, which is identical to the non-TTE strategy</w:t>
      </w:r>
      <w:r>
        <w:t xml:space="preserve">, </w:t>
      </w:r>
      <w:r w:rsidRPr="00EF4EB9">
        <w:t>the cost per QALY is always under £20,000.</w:t>
      </w:r>
      <w:r>
        <w:t xml:space="preserve"> Conversely, table 6b shows that, for CHADS2-VASc, </w:t>
      </w:r>
      <w:r w:rsidRPr="00EF4EB9">
        <w:t>the cost per QALY falls below £20,000 only when both sensitivity and specificity are relatively high. Whilst the specificity of TTE is estimated to be high (at approximately 0.95) the specificity is low (at approximately 0.34). The cost per QALY falls between £20,000 and £30,000, a range that may be considered cost effective</w:t>
      </w:r>
      <w:r w:rsidR="006071D2" w:rsidRPr="00EF4EB9">
        <w:fldChar w:fldCharType="begin"/>
      </w:r>
      <w:r w:rsidRPr="00EF4EB9">
        <w:instrText xml:space="preserve"> ADDIN REFMGR.CITE &lt;Refman&gt;&lt;Cite&gt;&lt;Year&gt;2008&lt;/Year&gt;&lt;RecNum&gt;19892&lt;/RecNum&gt;&lt;IDText&gt;Guide to the methods of technology appraisals. &lt;/IDText&gt;&lt;MDL Ref_Type="Journal"&gt;&lt;Ref_Type&gt;Journal&lt;/Ref_Type&gt;&lt;Ref_ID&gt;19892&lt;/Ref_ID&gt;&lt;Title_Primary&gt;&lt;f name="Calibri"&gt;Guide to the methods of technology appraisals. &lt;/f&gt;&lt;/Title_Primary&gt;&lt;Date_Primary&gt;2008&lt;/Date_Primary&gt;&lt;Keywords&gt;Methods&lt;/Keywords&gt;&lt;Reprint&gt;Not in File&lt;/Reprint&gt;&lt;Periodical&gt;NICE&lt;/Periodical&gt;&lt;Web_URL&gt;&lt;f name="Calibri"&gt;&lt;u&gt;http://www.nice.org.uk/media/B52/A7/TAMethodsGuideUpdatedJune2008.pdf&lt;/u&gt;&lt;/f&gt;&lt;/Web_URL&gt;&lt;ZZ_JournalFull&gt;&lt;f name="System"&gt;NICE&lt;/f&gt;&lt;/ZZ_JournalFull&gt;&lt;ZZ_WorkformID&gt;1&lt;/ZZ_WorkformID&gt;&lt;/MDL&gt;&lt;/Cite&gt;&lt;/Refman&gt;</w:instrText>
      </w:r>
      <w:r w:rsidR="006071D2" w:rsidRPr="00EF4EB9">
        <w:fldChar w:fldCharType="separate"/>
      </w:r>
      <w:r w:rsidRPr="00EF4EB9">
        <w:rPr>
          <w:noProof/>
          <w:vertAlign w:val="superscript"/>
        </w:rPr>
        <w:t>158</w:t>
      </w:r>
      <w:r w:rsidR="006071D2" w:rsidRPr="00EF4EB9">
        <w:fldChar w:fldCharType="end"/>
      </w:r>
      <w:r w:rsidRPr="00EF4EB9">
        <w:t xml:space="preserve"> on a small number of occasions.</w:t>
      </w:r>
    </w:p>
    <w:p w:rsidR="007B765A" w:rsidRPr="00EF4EB9" w:rsidRDefault="00023D5D" w:rsidP="007B765A">
      <w:pPr>
        <w:spacing w:line="360" w:lineRule="auto"/>
      </w:pPr>
      <w:r>
        <w:t xml:space="preserve"> </w:t>
      </w:r>
      <w:r w:rsidR="007B765A" w:rsidRPr="00EF4EB9">
        <w:rPr>
          <w:b/>
        </w:rPr>
        <w:t xml:space="preserve">Table </w:t>
      </w:r>
      <w:r>
        <w:rPr>
          <w:b/>
        </w:rPr>
        <w:t>6a</w:t>
      </w:r>
      <w:r w:rsidR="007B765A" w:rsidRPr="00EF4EB9">
        <w:rPr>
          <w:b/>
        </w:rPr>
        <w:t xml:space="preserve"> </w:t>
      </w:r>
      <w:r w:rsidR="007B765A" w:rsidRPr="00EF4EB9">
        <w:rPr>
          <w:b/>
        </w:rPr>
        <w:tab/>
      </w:r>
      <w:proofErr w:type="gramStart"/>
      <w:r w:rsidR="007B765A" w:rsidRPr="00EF4EB9">
        <w:rPr>
          <w:b/>
        </w:rPr>
        <w:t>An</w:t>
      </w:r>
      <w:proofErr w:type="gramEnd"/>
      <w:r w:rsidR="007B765A" w:rsidRPr="00EF4EB9">
        <w:rPr>
          <w:b/>
        </w:rPr>
        <w:t xml:space="preserve"> indication of the change in the cost per QALY when different assumptions are made regarding the sensitivity and specificity of TTE in identifying LA ABN</w:t>
      </w:r>
      <w:r w:rsidR="007B765A" w:rsidRPr="00EF4EB9">
        <w:t>.</w:t>
      </w:r>
    </w:p>
    <w:tbl>
      <w:tblPr>
        <w:tblW w:w="13196" w:type="dxa"/>
        <w:tblInd w:w="-21" w:type="dxa"/>
        <w:tblLook w:val="04A0"/>
      </w:tblPr>
      <w:tblGrid>
        <w:gridCol w:w="836"/>
        <w:gridCol w:w="540"/>
        <w:gridCol w:w="1108"/>
        <w:gridCol w:w="1109"/>
        <w:gridCol w:w="1109"/>
        <w:gridCol w:w="1108"/>
        <w:gridCol w:w="1109"/>
        <w:gridCol w:w="1109"/>
        <w:gridCol w:w="1109"/>
        <w:gridCol w:w="1108"/>
        <w:gridCol w:w="1109"/>
        <w:gridCol w:w="1258"/>
        <w:gridCol w:w="1258"/>
      </w:tblGrid>
      <w:tr w:rsidR="007B765A" w:rsidRPr="00EF4EB9" w:rsidTr="00F0120A">
        <w:trPr>
          <w:gridBefore w:val="2"/>
          <w:wBefore w:w="1000" w:type="dxa"/>
          <w:trHeight w:val="300"/>
        </w:trPr>
        <w:tc>
          <w:tcPr>
            <w:tcW w:w="12196"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765A" w:rsidRPr="00EF4EB9" w:rsidRDefault="007B765A" w:rsidP="00F0120A">
            <w:pPr>
              <w:jc w:val="center"/>
              <w:rPr>
                <w:b/>
                <w:bCs/>
                <w:color w:val="000000"/>
              </w:rPr>
            </w:pPr>
            <w:r w:rsidRPr="00EF4EB9">
              <w:rPr>
                <w:b/>
                <w:bCs/>
                <w:color w:val="000000"/>
              </w:rPr>
              <w:t>Specificity</w:t>
            </w:r>
          </w:p>
        </w:tc>
      </w:tr>
      <w:tr w:rsidR="007B765A" w:rsidRPr="00EF4EB9" w:rsidTr="00F0120A">
        <w:trPr>
          <w:gridBefore w:val="2"/>
          <w:wBefore w:w="1000" w:type="dxa"/>
          <w:trHeight w:val="300"/>
        </w:trPr>
        <w:tc>
          <w:tcPr>
            <w:tcW w:w="1108" w:type="dxa"/>
            <w:tcBorders>
              <w:top w:val="nil"/>
              <w:left w:val="single" w:sz="4" w:space="0" w:color="auto"/>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0.1</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0.2</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0.3</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0.4</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0.5</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0.6</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0.7</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0.8</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0.9</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1</w:t>
            </w:r>
          </w:p>
        </w:tc>
      </w:tr>
      <w:tr w:rsidR="007B765A" w:rsidRPr="00EF4EB9" w:rsidTr="00F0120A">
        <w:trPr>
          <w:trHeight w:val="300"/>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7B765A" w:rsidRPr="00EF4EB9" w:rsidRDefault="007B765A" w:rsidP="00F0120A">
            <w:pPr>
              <w:spacing w:line="360" w:lineRule="auto"/>
              <w:jc w:val="center"/>
              <w:rPr>
                <w:b/>
                <w:bCs/>
                <w:color w:val="000000"/>
              </w:rPr>
            </w:pPr>
            <w:r w:rsidRPr="00EF4EB9">
              <w:rPr>
                <w:b/>
                <w:bCs/>
                <w:color w:val="000000"/>
              </w:rPr>
              <w:t>Sensitivity</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£13,211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£13,236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£13,267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£13,307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£13,360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£13,434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£13,545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£13,730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£14,101 </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£15,213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Infinite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0.1</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£12,411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£12,349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£12,273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£12,177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£12,051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£11,878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£11,627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£11,230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£10,507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£8,774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0.2</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£11,673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£11,540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£11,376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£11,171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£10,906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£10,551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£10,050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£9,289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£7,997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£5,317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0.3</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£10,992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£10,798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£10,563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£10,270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£9,897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£9,406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£8,729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£7,738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£6,144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£3,160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0.4</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£10,361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£10,116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£9,821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£9,458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£9,001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£8,408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£7,608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£6,470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£4,720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£1,686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0.5</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£9,775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£9,487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£9,143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£8,723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£8,200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£7,530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£6,644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£5,414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£3,591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£615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0.6</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£9,230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£8,905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£8,519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£8,053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£7,479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£6,753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£5,806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£4,521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£2,675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0.7</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£8,720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£8,365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£7,945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£7,442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£6,827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£6,058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£5,071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£3,756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£1,917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0.8</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£8,243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£7,862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£7,414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£6,880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£6,234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£5,435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£4,421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£3,093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£1,278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w:t>
            </w:r>
            <w:r w:rsidRPr="00EF4EB9">
              <w:rPr>
                <w:color w:val="000000"/>
              </w:rPr>
              <w:lastRenderedPageBreak/>
              <w:t xml:space="preserve">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lastRenderedPageBreak/>
              <w:t xml:space="preserve"> </w:t>
            </w:r>
            <w:r w:rsidRPr="00EF4EB9">
              <w:rPr>
                <w:color w:val="000000"/>
              </w:rPr>
              <w:lastRenderedPageBreak/>
              <w:t xml:space="preserve">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0.9</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£7,795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£7,392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£6,921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£6,364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£5,693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£4,872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£3,843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£2,514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£733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spacing w:line="360" w:lineRule="auto"/>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spacing w:line="360" w:lineRule="auto"/>
              <w:jc w:val="right"/>
              <w:rPr>
                <w:color w:val="000000"/>
              </w:rPr>
            </w:pPr>
            <w:r w:rsidRPr="00EF4EB9">
              <w:rPr>
                <w:color w:val="000000"/>
              </w:rPr>
              <w:t>1</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£7,375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£6,953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£6,463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£5,887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£5,198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£4,362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£3,324 </w:t>
            </w:r>
          </w:p>
        </w:tc>
        <w:tc>
          <w:tcPr>
            <w:tcW w:w="1108"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£2,003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£263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bl>
    <w:p w:rsidR="007B765A" w:rsidRPr="00EF4EB9" w:rsidRDefault="007B765A" w:rsidP="007B765A">
      <w:pPr>
        <w:spacing w:line="360" w:lineRule="auto"/>
        <w:jc w:val="both"/>
      </w:pPr>
    </w:p>
    <w:p w:rsidR="008D613B" w:rsidRDefault="008D613B" w:rsidP="00436D67"/>
    <w:p w:rsidR="007B765A" w:rsidRDefault="007B765A" w:rsidP="00436D67"/>
    <w:p w:rsidR="007B765A" w:rsidRPr="00EF4EB9" w:rsidRDefault="007B765A" w:rsidP="007B765A">
      <w:pPr>
        <w:spacing w:line="360" w:lineRule="auto"/>
        <w:rPr>
          <w:b/>
        </w:rPr>
      </w:pPr>
      <w:r w:rsidRPr="00EF4EB9">
        <w:rPr>
          <w:b/>
        </w:rPr>
        <w:t xml:space="preserve">Table </w:t>
      </w:r>
      <w:r w:rsidR="00023D5D">
        <w:rPr>
          <w:b/>
        </w:rPr>
        <w:t>6b</w:t>
      </w:r>
      <w:r w:rsidRPr="00EF4EB9">
        <w:rPr>
          <w:b/>
        </w:rPr>
        <w:t xml:space="preserve"> </w:t>
      </w:r>
      <w:r w:rsidRPr="00EF4EB9">
        <w:rPr>
          <w:b/>
        </w:rPr>
        <w:tab/>
      </w:r>
      <w:proofErr w:type="gramStart"/>
      <w:r w:rsidRPr="00EF4EB9">
        <w:rPr>
          <w:b/>
        </w:rPr>
        <w:t>An</w:t>
      </w:r>
      <w:proofErr w:type="gramEnd"/>
      <w:r w:rsidRPr="00EF4EB9">
        <w:rPr>
          <w:b/>
        </w:rPr>
        <w:t xml:space="preserve"> indication of the change in the cost per QALY when different assumptions are made regarding the sensitivity and specificity of TTE in identifying LA </w:t>
      </w:r>
      <w:commentRangeStart w:id="49"/>
      <w:r w:rsidRPr="00EF4EB9">
        <w:rPr>
          <w:b/>
        </w:rPr>
        <w:t>ABN</w:t>
      </w:r>
      <w:commentRangeEnd w:id="49"/>
      <w:r w:rsidR="00C23AC0">
        <w:rPr>
          <w:rStyle w:val="CommentReference"/>
          <w:rFonts w:ascii="Times New Roman" w:eastAsia="Times New Roman" w:hAnsi="Times New Roman" w:cs="Times New Roman"/>
          <w:lang w:val="en-GB" w:eastAsia="en-GB" w:bidi="ar-SA"/>
        </w:rPr>
        <w:commentReference w:id="49"/>
      </w:r>
      <w:r w:rsidRPr="00EF4EB9">
        <w:rPr>
          <w:b/>
        </w:rPr>
        <w:t>.</w:t>
      </w:r>
    </w:p>
    <w:tbl>
      <w:tblPr>
        <w:tblW w:w="13196" w:type="dxa"/>
        <w:tblInd w:w="-21" w:type="dxa"/>
        <w:tblLook w:val="04A0"/>
      </w:tblPr>
      <w:tblGrid>
        <w:gridCol w:w="739"/>
        <w:gridCol w:w="540"/>
        <w:gridCol w:w="1108"/>
        <w:gridCol w:w="1109"/>
        <w:gridCol w:w="1109"/>
        <w:gridCol w:w="1108"/>
        <w:gridCol w:w="1109"/>
        <w:gridCol w:w="1109"/>
        <w:gridCol w:w="1109"/>
        <w:gridCol w:w="1108"/>
        <w:gridCol w:w="1109"/>
        <w:gridCol w:w="1109"/>
        <w:gridCol w:w="1258"/>
      </w:tblGrid>
      <w:tr w:rsidR="007B765A" w:rsidRPr="00EF4EB9" w:rsidTr="00F0120A">
        <w:trPr>
          <w:gridBefore w:val="2"/>
          <w:wBefore w:w="1000" w:type="dxa"/>
          <w:trHeight w:val="300"/>
        </w:trPr>
        <w:tc>
          <w:tcPr>
            <w:tcW w:w="12196"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765A" w:rsidRPr="00EF4EB9" w:rsidRDefault="007B765A" w:rsidP="00F0120A">
            <w:pPr>
              <w:jc w:val="center"/>
              <w:rPr>
                <w:b/>
                <w:bCs/>
                <w:color w:val="000000"/>
              </w:rPr>
            </w:pPr>
            <w:r w:rsidRPr="00EF4EB9">
              <w:rPr>
                <w:b/>
                <w:bCs/>
                <w:color w:val="000000"/>
              </w:rPr>
              <w:t>Specificity</w:t>
            </w:r>
          </w:p>
        </w:tc>
      </w:tr>
      <w:tr w:rsidR="007B765A" w:rsidRPr="00EF4EB9" w:rsidTr="00F0120A">
        <w:trPr>
          <w:gridBefore w:val="2"/>
          <w:wBefore w:w="1000" w:type="dxa"/>
          <w:trHeight w:val="300"/>
        </w:trPr>
        <w:tc>
          <w:tcPr>
            <w:tcW w:w="1108" w:type="dxa"/>
            <w:tcBorders>
              <w:top w:val="nil"/>
              <w:left w:val="single" w:sz="4" w:space="0" w:color="auto"/>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0.1</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0.2</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0.3</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0.4</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0.5</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0.6</w:t>
            </w:r>
          </w:p>
        </w:tc>
        <w:tc>
          <w:tcPr>
            <w:tcW w:w="1108"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0.7</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0.8</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0.9</w:t>
            </w:r>
          </w:p>
        </w:tc>
        <w:tc>
          <w:tcPr>
            <w:tcW w:w="1109" w:type="dxa"/>
            <w:tcBorders>
              <w:top w:val="nil"/>
              <w:left w:val="nil"/>
              <w:bottom w:val="nil"/>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1</w:t>
            </w:r>
          </w:p>
        </w:tc>
      </w:tr>
      <w:tr w:rsidR="007B765A" w:rsidRPr="00EF4EB9" w:rsidTr="00F0120A">
        <w:trPr>
          <w:trHeight w:val="300"/>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7B765A" w:rsidRPr="00EF4EB9" w:rsidRDefault="007B765A" w:rsidP="00F0120A">
            <w:pPr>
              <w:jc w:val="center"/>
              <w:rPr>
                <w:b/>
                <w:bCs/>
                <w:color w:val="000000"/>
              </w:rPr>
            </w:pPr>
            <w:r w:rsidRPr="00EF4EB9">
              <w:rPr>
                <w:b/>
                <w:bCs/>
                <w:color w:val="000000"/>
              </w:rPr>
              <w:t>Sensitivity</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w:t>
            </w:r>
          </w:p>
        </w:tc>
        <w:tc>
          <w:tcPr>
            <w:tcW w:w="1108"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£125,321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£125,447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£125,605 </w:t>
            </w:r>
          </w:p>
        </w:tc>
        <w:tc>
          <w:tcPr>
            <w:tcW w:w="1108"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£125,809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£126,079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£126,459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£127,028 </w:t>
            </w:r>
          </w:p>
        </w:tc>
        <w:tc>
          <w:tcPr>
            <w:tcW w:w="1108"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£127,976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£129,873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£135,562 </w:t>
            </w:r>
          </w:p>
        </w:tc>
        <w:tc>
          <w:tcPr>
            <w:tcW w:w="1109" w:type="dxa"/>
            <w:tcBorders>
              <w:top w:val="single" w:sz="4" w:space="0" w:color="auto"/>
              <w:left w:val="nil"/>
              <w:bottom w:val="single" w:sz="4" w:space="0" w:color="auto"/>
              <w:right w:val="single" w:sz="4" w:space="0" w:color="auto"/>
            </w:tcBorders>
            <w:shd w:val="clear" w:color="000000" w:fill="A5A5A5"/>
            <w:noWrap/>
            <w:vAlign w:val="bottom"/>
            <w:hideMark/>
          </w:tcPr>
          <w:p w:rsidR="007B765A" w:rsidRPr="00EF4EB9" w:rsidRDefault="007B765A" w:rsidP="00F0120A">
            <w:r w:rsidRPr="00EF4EB9">
              <w:t xml:space="preserve"> Infinite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0.1</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£114,248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£113,246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£112,020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£110,484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£108,504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£105,856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£102,131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£96,505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£87,025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£67,669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£6,221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0.2</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£104,895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£103,115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£100,974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£98,348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£95,053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£90,794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£85,076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£76,995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£64,705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£43,758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£35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0.3</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£96,890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£94,569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£91,817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£88,500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£84,426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£79,303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£72,663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£63,717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£51,012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£31,547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0.4</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£89,962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£87,263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£84,102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£80,348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£75,819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£70,247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£63,223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£54,096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£41,754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F0120A">
            <w:pPr>
              <w:rPr>
                <w:color w:val="000000"/>
              </w:rPr>
            </w:pPr>
            <w:r w:rsidRPr="00EF4EB9">
              <w:rPr>
                <w:color w:val="000000"/>
              </w:rPr>
              <w:t xml:space="preserve"> £24,137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0.5</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£83,907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£80,945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£77,513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£73,489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£68,706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£62,927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£55,803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£46,803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£35,077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£19,161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0.6</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£78,569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£75,428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£71,821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£67,638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£62,729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£56,886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£49,816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£41,086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£30,033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£15,589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0.7</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£73,829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£70,568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£66,854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£62,588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£57,636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£51,818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£44,885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£36,483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F0120A">
            <w:pPr>
              <w:rPr>
                <w:color w:val="000000"/>
              </w:rPr>
            </w:pPr>
            <w:r w:rsidRPr="00EF4EB9">
              <w:rPr>
                <w:color w:val="000000"/>
              </w:rPr>
              <w:t xml:space="preserve"> £26,089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£12,901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0.8</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£69,591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£66,254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£62,482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£58,185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£53,244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£47,503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£40,752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£32,697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F0120A">
            <w:pPr>
              <w:rPr>
                <w:color w:val="000000"/>
              </w:rPr>
            </w:pPr>
            <w:r w:rsidRPr="00EF4EB9">
              <w:rPr>
                <w:color w:val="000000"/>
              </w:rPr>
              <w:t xml:space="preserve"> £22,920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£10,804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0.9</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£65,780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£62,400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£58,604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£54,311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£49,418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£43,787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£37,238 </w:t>
            </w:r>
          </w:p>
        </w:tc>
        <w:tc>
          <w:tcPr>
            <w:tcW w:w="1108"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F0120A">
            <w:pPr>
              <w:rPr>
                <w:color w:val="000000"/>
              </w:rPr>
            </w:pPr>
            <w:r w:rsidRPr="00EF4EB9">
              <w:rPr>
                <w:color w:val="000000"/>
              </w:rPr>
              <w:t xml:space="preserve"> £29,529 </w:t>
            </w:r>
          </w:p>
        </w:tc>
        <w:tc>
          <w:tcPr>
            <w:tcW w:w="1109"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F0120A">
            <w:pPr>
              <w:rPr>
                <w:color w:val="000000"/>
              </w:rPr>
            </w:pPr>
            <w:r w:rsidRPr="00EF4EB9">
              <w:rPr>
                <w:color w:val="000000"/>
              </w:rPr>
              <w:t xml:space="preserve"> £20,319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£9,123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Dominating </w:t>
            </w:r>
          </w:p>
        </w:tc>
      </w:tr>
      <w:tr w:rsidR="007B765A" w:rsidRPr="00EF4EB9" w:rsidTr="00F0120A">
        <w:trPr>
          <w:trHeight w:val="3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7B765A" w:rsidRPr="00EF4EB9" w:rsidRDefault="007B765A" w:rsidP="00F0120A">
            <w:pPr>
              <w:rPr>
                <w:b/>
                <w:bCs/>
                <w:color w:val="000000"/>
              </w:rPr>
            </w:pPr>
          </w:p>
        </w:tc>
        <w:tc>
          <w:tcPr>
            <w:tcW w:w="540"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jc w:val="right"/>
              <w:rPr>
                <w:color w:val="000000"/>
              </w:rPr>
            </w:pPr>
            <w:r w:rsidRPr="00EF4EB9">
              <w:rPr>
                <w:color w:val="000000"/>
              </w:rPr>
              <w:t>1</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£62,334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£58,935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£55,141 </w:t>
            </w:r>
          </w:p>
        </w:tc>
        <w:tc>
          <w:tcPr>
            <w:tcW w:w="1108"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£50,878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£46,055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£40,552 </w:t>
            </w:r>
          </w:p>
        </w:tc>
        <w:tc>
          <w:tcPr>
            <w:tcW w:w="1109" w:type="dxa"/>
            <w:tcBorders>
              <w:top w:val="nil"/>
              <w:left w:val="nil"/>
              <w:bottom w:val="single" w:sz="4" w:space="0" w:color="auto"/>
              <w:right w:val="single" w:sz="4" w:space="0" w:color="auto"/>
            </w:tcBorders>
            <w:shd w:val="clear" w:color="000000" w:fill="A5A5A5"/>
            <w:noWrap/>
            <w:vAlign w:val="bottom"/>
            <w:hideMark/>
          </w:tcPr>
          <w:p w:rsidR="007B765A" w:rsidRPr="00EF4EB9" w:rsidRDefault="007B765A" w:rsidP="00F0120A">
            <w:pPr>
              <w:rPr>
                <w:color w:val="000000"/>
              </w:rPr>
            </w:pPr>
            <w:r w:rsidRPr="00EF4EB9">
              <w:rPr>
                <w:color w:val="000000"/>
              </w:rPr>
              <w:t xml:space="preserve"> £34,214 </w:t>
            </w:r>
          </w:p>
        </w:tc>
        <w:tc>
          <w:tcPr>
            <w:tcW w:w="1108" w:type="dxa"/>
            <w:tcBorders>
              <w:top w:val="nil"/>
              <w:left w:val="nil"/>
              <w:bottom w:val="single" w:sz="4" w:space="0" w:color="auto"/>
              <w:right w:val="single" w:sz="4" w:space="0" w:color="auto"/>
            </w:tcBorders>
            <w:shd w:val="clear" w:color="000000" w:fill="D8D8D8"/>
            <w:noWrap/>
            <w:vAlign w:val="bottom"/>
            <w:hideMark/>
          </w:tcPr>
          <w:p w:rsidR="007B765A" w:rsidRPr="00EF4EB9" w:rsidRDefault="007B765A" w:rsidP="00F0120A">
            <w:pPr>
              <w:rPr>
                <w:color w:val="000000"/>
              </w:rPr>
            </w:pPr>
            <w:r w:rsidRPr="00EF4EB9">
              <w:rPr>
                <w:color w:val="000000"/>
              </w:rPr>
              <w:t xml:space="preserve"> £26,838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£18,145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£7,746 </w:t>
            </w:r>
          </w:p>
        </w:tc>
        <w:tc>
          <w:tcPr>
            <w:tcW w:w="1109" w:type="dxa"/>
            <w:tcBorders>
              <w:top w:val="nil"/>
              <w:left w:val="nil"/>
              <w:bottom w:val="single" w:sz="4" w:space="0" w:color="auto"/>
              <w:right w:val="single" w:sz="4" w:space="0" w:color="auto"/>
            </w:tcBorders>
            <w:shd w:val="clear" w:color="auto" w:fill="auto"/>
            <w:noWrap/>
            <w:vAlign w:val="bottom"/>
            <w:hideMark/>
          </w:tcPr>
          <w:p w:rsidR="007B765A" w:rsidRPr="00EF4EB9" w:rsidRDefault="007B765A" w:rsidP="00F0120A">
            <w:pPr>
              <w:rPr>
                <w:color w:val="000000"/>
              </w:rPr>
            </w:pPr>
            <w:r w:rsidRPr="00EF4EB9">
              <w:rPr>
                <w:color w:val="000000"/>
              </w:rPr>
              <w:t xml:space="preserve"> </w:t>
            </w:r>
            <w:r w:rsidRPr="00EF4EB9">
              <w:rPr>
                <w:color w:val="000000"/>
              </w:rPr>
              <w:lastRenderedPageBreak/>
              <w:t xml:space="preserve">Dominating </w:t>
            </w:r>
          </w:p>
        </w:tc>
      </w:tr>
    </w:tbl>
    <w:p w:rsidR="007B765A" w:rsidRDefault="007B765A" w:rsidP="00436D67"/>
    <w:p w:rsidR="0005390C" w:rsidRDefault="008D613B" w:rsidP="0005390C">
      <w:pPr>
        <w:pStyle w:val="Heading3"/>
      </w:pPr>
      <w:r>
        <w:t>Summary</w:t>
      </w:r>
    </w:p>
    <w:p w:rsidR="00436D67" w:rsidRDefault="00023D5D" w:rsidP="00436D67">
      <w:r>
        <w:t xml:space="preserve">These results indicate that the cost effectiveness of TTE in this context depends on the baseline strategy assumed, with results indicating TTE is cost effective when compared with CHADS2 alone, but not when compared  with CHADS2-VASc </w:t>
      </w:r>
      <w:commentRangeStart w:id="50"/>
      <w:r>
        <w:t>alone</w:t>
      </w:r>
      <w:commentRangeEnd w:id="50"/>
      <w:r w:rsidR="00C23AC0">
        <w:rPr>
          <w:rStyle w:val="CommentReference"/>
          <w:rFonts w:ascii="Times New Roman" w:eastAsia="Times New Roman" w:hAnsi="Times New Roman" w:cs="Times New Roman"/>
          <w:lang w:val="en-GB" w:eastAsia="en-GB" w:bidi="ar-SA"/>
        </w:rPr>
        <w:commentReference w:id="50"/>
      </w:r>
      <w:r>
        <w:t>.</w:t>
      </w:r>
    </w:p>
    <w:p w:rsidR="008D613B" w:rsidRDefault="008D613B" w:rsidP="00436D67"/>
    <w:p w:rsidR="007B765A" w:rsidRPr="00EF4EB9" w:rsidRDefault="007B765A" w:rsidP="007B765A">
      <w:pPr>
        <w:spacing w:line="360" w:lineRule="auto"/>
      </w:pPr>
      <w:r w:rsidRPr="00EF4EB9">
        <w:t xml:space="preserve"> </w:t>
      </w:r>
    </w:p>
    <w:p w:rsidR="00454436" w:rsidRPr="00EF4EB9" w:rsidRDefault="00454436" w:rsidP="00454436">
      <w:pPr>
        <w:spacing w:line="360" w:lineRule="auto"/>
        <w:jc w:val="both"/>
        <w:sectPr w:rsidR="00454436" w:rsidRPr="00EF4EB9" w:rsidSect="00605BB7">
          <w:footerReference w:type="default" r:id="rId19"/>
          <w:pgSz w:w="11906" w:h="16838"/>
          <w:pgMar w:top="1440" w:right="1440" w:bottom="1440" w:left="1440" w:header="708" w:footer="708" w:gutter="0"/>
          <w:cols w:space="708"/>
          <w:docGrid w:linePitch="360"/>
        </w:sectPr>
      </w:pPr>
    </w:p>
    <w:p w:rsidR="0005390C" w:rsidRDefault="0005390C" w:rsidP="0005390C">
      <w:pPr>
        <w:pStyle w:val="Heading2"/>
      </w:pPr>
      <w:r>
        <w:lastRenderedPageBreak/>
        <w:t xml:space="preserve">Discussion: </w:t>
      </w:r>
    </w:p>
    <w:p w:rsidR="0005390C" w:rsidRDefault="0005390C" w:rsidP="0005390C">
      <w:pPr>
        <w:pStyle w:val="Heading3"/>
      </w:pPr>
      <w:r>
        <w:t>Summary of what found</w:t>
      </w:r>
    </w:p>
    <w:p w:rsidR="00E93B06" w:rsidRPr="00EF4EB9" w:rsidRDefault="00407CD7" w:rsidP="00E93B06">
      <w:pPr>
        <w:spacing w:line="360" w:lineRule="auto"/>
        <w:jc w:val="both"/>
      </w:pPr>
      <w:r>
        <w:t>Our model indicates that, w</w:t>
      </w:r>
      <w:r w:rsidR="00E93B06" w:rsidRPr="00EF4EB9">
        <w:t>hen it was assumed that the CHADS</w:t>
      </w:r>
      <w:r w:rsidR="00E93B06" w:rsidRPr="00EF4EB9">
        <w:rPr>
          <w:vertAlign w:val="subscript"/>
        </w:rPr>
        <w:t>2</w:t>
      </w:r>
      <w:r w:rsidR="00E93B06" w:rsidRPr="00EF4EB9">
        <w:t xml:space="preserve"> tool was used, the addition of TTE with the aim of identifying patients with LA ABN was deemed cost effective with the mean cost per QALY below £20,000 for all analyses and a low probability of the cost per QALY being greater than £20,000.</w:t>
      </w:r>
      <w:r>
        <w:t xml:space="preserve"> </w:t>
      </w:r>
      <w:r w:rsidR="00E93B06" w:rsidRPr="00EF4EB9">
        <w:t>Conversely, when the CHA</w:t>
      </w:r>
      <w:r w:rsidR="00E93B06" w:rsidRPr="00EF4EB9">
        <w:rPr>
          <w:vertAlign w:val="subscript"/>
        </w:rPr>
        <w:t>2</w:t>
      </w:r>
      <w:r w:rsidR="00E93B06" w:rsidRPr="00EF4EB9">
        <w:t>DS</w:t>
      </w:r>
      <w:r w:rsidR="00E93B06" w:rsidRPr="00EF4EB9">
        <w:rPr>
          <w:vertAlign w:val="subscript"/>
        </w:rPr>
        <w:t>2</w:t>
      </w:r>
      <w:r w:rsidR="00E93B06" w:rsidRPr="00EF4EB9">
        <w:t>-VASc tool was used, the addition of a TTE was not considered cost effective with the mean cost per QALY being greater than £30,000 for all analyses, and often considerably higher. However, there is considerable uncertainty in this conclusion due to the dearth of data, particularly in the proportion of patients with LA ABN and a CHA</w:t>
      </w:r>
      <w:r w:rsidR="00E93B06" w:rsidRPr="00EF4EB9">
        <w:rPr>
          <w:vertAlign w:val="subscript"/>
        </w:rPr>
        <w:t>2</w:t>
      </w:r>
      <w:r w:rsidR="00E93B06" w:rsidRPr="00EF4EB9">
        <w:t>DS</w:t>
      </w:r>
      <w:r w:rsidR="00E93B06" w:rsidRPr="00EF4EB9">
        <w:rPr>
          <w:vertAlign w:val="subscript"/>
        </w:rPr>
        <w:t>2</w:t>
      </w:r>
      <w:r w:rsidR="00E93B06" w:rsidRPr="00EF4EB9">
        <w:t>-VASc score of 0, as there were only 11 patients with a CHA</w:t>
      </w:r>
      <w:r w:rsidR="00E93B06" w:rsidRPr="00EF4EB9">
        <w:rPr>
          <w:vertAlign w:val="subscript"/>
        </w:rPr>
        <w:t>2</w:t>
      </w:r>
      <w:r w:rsidR="00E93B06" w:rsidRPr="00EF4EB9">
        <w:t>DS</w:t>
      </w:r>
      <w:r w:rsidR="00E93B06" w:rsidRPr="00EF4EB9">
        <w:rPr>
          <w:vertAlign w:val="subscript"/>
        </w:rPr>
        <w:t>2</w:t>
      </w:r>
      <w:r w:rsidR="00E93B06" w:rsidRPr="00EF4EB9">
        <w:t>-VASc of zero.</w:t>
      </w:r>
    </w:p>
    <w:p w:rsidR="0005390C" w:rsidRDefault="0005390C" w:rsidP="0005390C">
      <w:pPr>
        <w:pStyle w:val="Heading3"/>
      </w:pPr>
      <w:r>
        <w:t>Shortcomings</w:t>
      </w:r>
    </w:p>
    <w:p w:rsidR="00E36870" w:rsidRDefault="00407CD7" w:rsidP="00E36870">
      <w:pPr>
        <w:spacing w:line="360" w:lineRule="auto"/>
        <w:jc w:val="both"/>
      </w:pPr>
      <w:r>
        <w:t xml:space="preserve">Our model has a range of shortcomings and limitations. </w:t>
      </w:r>
      <w:r w:rsidR="00E36870" w:rsidRPr="00EF4EB9">
        <w:t>Assumptions have</w:t>
      </w:r>
      <w:r>
        <w:t xml:space="preserve"> been made within the </w:t>
      </w:r>
      <w:proofErr w:type="spellStart"/>
      <w:r>
        <w:t>modelling</w:t>
      </w:r>
      <w:proofErr w:type="spellEnd"/>
      <w:r>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t>daily; t</w:t>
      </w:r>
      <w:r w:rsidR="00E36870" w:rsidRPr="00EF4EB9">
        <w:t>he model could be adapted to reduce the dose when a p</w:t>
      </w:r>
      <w:r>
        <w:t xml:space="preserve">atient reaches a specified age. </w:t>
      </w:r>
      <w:r w:rsidR="00E36870" w:rsidRPr="00EF4EB9">
        <w:t>The stroke risk associated with patients with left atrial abnormalities is assumed to be constant at 8.0% (</w:t>
      </w:r>
      <w:r>
        <w:t>95% CI: 7.26 – 8.31) per year; i</w:t>
      </w:r>
      <w:r w:rsidR="00E36870" w:rsidRPr="00EF4EB9">
        <w:t>deally differential rates by age or by the number (and type) of abnormalities would be used but these data were not identified.</w:t>
      </w:r>
    </w:p>
    <w:p w:rsidR="00E36870" w:rsidRPr="00EF4EB9" w:rsidRDefault="00407CD7" w:rsidP="00B24433">
      <w:pPr>
        <w:spacing w:line="360" w:lineRule="auto"/>
        <w:jc w:val="both"/>
      </w:pPr>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our model, this low specificity corresponds to an increased proportion of ‘false positives’ being included in the patient population mix, and so TTE results in more people effectively experiencing increased risks of OACs in terms of bleed risks without corresponding increased benefits in terms of stroke risk reduction. </w:t>
      </w:r>
      <w:r w:rsidR="00B24433">
        <w:t xml:space="preserve">If TTE were found to be superior to TOE at identifying certain types of LA ABN which expose patients to increased stroke risks, then this modeling assumption may be inaccurate. </w:t>
      </w:r>
      <w:r>
        <w:t xml:space="preserve"> </w:t>
      </w:r>
      <w:r w:rsidR="00B24433">
        <w:t>The key data on which this economic evaluation is based – sensitivity, specificity, and TPHR – is</w:t>
      </w:r>
      <w:r w:rsidR="00E36870" w:rsidRPr="00EF4EB9">
        <w:t xml:space="preserve"> 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 and fewer than 80 patients with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 xml:space="preserve">-VASc score of 1. This has made the assessment of the benefits of </w:t>
      </w:r>
      <w:r w:rsidR="00E36870" w:rsidRPr="00EF4EB9">
        <w:lastRenderedPageBreak/>
        <w:t>TTE uncertain, particularly in addition to the use of CHA</w:t>
      </w:r>
      <w:r w:rsidR="00E36870" w:rsidRPr="002857F0">
        <w:t>2</w:t>
      </w:r>
      <w:r w:rsidR="00E36870" w:rsidRPr="00EF4EB9">
        <w:t>DS</w:t>
      </w:r>
      <w:r w:rsidR="00E36870" w:rsidRPr="002857F0">
        <w:t>2</w:t>
      </w:r>
      <w:r w:rsidR="00E36870" w:rsidRPr="00EF4EB9">
        <w:t>-VASc, which had the fewer number of patients.</w:t>
      </w:r>
    </w:p>
    <w:p w:rsidR="00E36870" w:rsidRDefault="00B24433" w:rsidP="002857F0">
      <w:pPr>
        <w:spacing w:line="360" w:lineRule="auto"/>
        <w:jc w:val="both"/>
      </w:pPr>
      <w:r>
        <w:t xml:space="preserve">Other limitations include that there were </w:t>
      </w:r>
      <w:r w:rsidR="00E36870" w:rsidRPr="00EF4EB9">
        <w:t>no data relating the risk of stroke with CHA</w:t>
      </w:r>
      <w:r w:rsidR="00E36870" w:rsidRPr="002857F0">
        <w:t>2</w:t>
      </w:r>
      <w:r w:rsidR="00E36870" w:rsidRPr="00EF4EB9">
        <w:t>DS</w:t>
      </w:r>
      <w:r w:rsidR="00E36870" w:rsidRPr="002857F0">
        <w:t>2</w:t>
      </w:r>
      <w:r w:rsidR="00E36870" w:rsidRPr="00EF4EB9">
        <w:t>-VASc score, and this was approximated using the risk of stroke associated with CHADS</w:t>
      </w:r>
      <w:r w:rsidR="00E36870" w:rsidRPr="002857F0">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2857F0">
        <w:t>2</w:t>
      </w:r>
      <w:r w:rsidR="00E36870" w:rsidRPr="00EF4EB9">
        <w:t xml:space="preserve"> or CHA</w:t>
      </w:r>
      <w:r w:rsidR="00E36870" w:rsidRPr="002857F0">
        <w:t>2</w:t>
      </w:r>
      <w:r w:rsidR="00E36870" w:rsidRPr="00EF4EB9">
        <w:t>DS</w:t>
      </w:r>
      <w:r w:rsidR="00E36870" w:rsidRPr="002857F0">
        <w:t>2</w:t>
      </w:r>
      <w:r w:rsidR="00E36870" w:rsidRPr="00EF4EB9">
        <w:t>-VASc score of 0 or 1.</w:t>
      </w:r>
    </w:p>
    <w:p w:rsidR="0005390C" w:rsidRDefault="0005390C" w:rsidP="0005390C">
      <w:pPr>
        <w:pStyle w:val="Heading3"/>
      </w:pPr>
      <w:r>
        <w:t>How relates to other findings</w:t>
      </w:r>
    </w:p>
    <w:p w:rsidR="00E93B06" w:rsidRDefault="00B24433" w:rsidP="00B24433">
      <w:pPr>
        <w:spacing w:after="120" w:line="360" w:lineRule="auto"/>
        <w:jc w:val="both"/>
      </w:pPr>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00E36870" w:rsidRPr="00EF4EB9">
        <w:t>dentified no economic evaluations of TTE in AF patients</w:t>
      </w:r>
      <w:r>
        <w:t>,</w:t>
      </w:r>
      <w:r w:rsidR="00E36870" w:rsidRPr="00EF4EB9">
        <w:t xml:space="preserve"> so it is believed that this is the first.  </w:t>
      </w:r>
    </w:p>
    <w:p w:rsidR="0005390C" w:rsidRDefault="0005390C" w:rsidP="0005390C">
      <w:pPr>
        <w:pStyle w:val="Heading3"/>
      </w:pPr>
      <w:r>
        <w:t>Implications for Research</w:t>
      </w:r>
    </w:p>
    <w:p w:rsidR="00E36870" w:rsidRDefault="00CB6661" w:rsidP="002857F0">
      <w:pPr>
        <w:spacing w:line="360" w:lineRule="auto"/>
        <w:jc w:val="both"/>
      </w:pPr>
      <w:r>
        <w:t xml:space="preserve">Sensitivity analyses of our model results indicate that our estimates are significantly affected by uncertainty in our knowledge about the sensitivity and specificity of TTE in this context, as well as the proportion of </w:t>
      </w:r>
      <w:r w:rsidR="002857F0">
        <w:t>patients with LA ABN whom CHADS2 and CHADS2-VASc identify as low risk. However, our results also indicate that whether there is significant value in conducting this research depends on whether a reduction in our uncertainty about parameters will lead to a substantial reduction in decision uncertainty. When CHADS2 alone is used as the baseline strategy, the MAICER at which the +TTE strategy becomes cost effective is significantly below the £20,000 threshold; when CHADS2-VASc alone is the baseline strategy the MAICER at which the +TTE strategy becomes cost effective is significantly above the £20,000 threshold. In this sense our estimates suggest reductions in parameter uncertainty may not lead to large reductions in decision uncertainty. However, our model depends strongly on data reported in a single, relatively small study conducted outside of the UK, and so may under-represent the true level of uncertainty we have about sensitivity, specificity and TPHR.</w:t>
      </w:r>
      <w:r w:rsidR="00E36870" w:rsidRPr="00EF4EB9">
        <w:t xml:space="preserve"> These </w:t>
      </w:r>
      <w:r w:rsidR="002857F0">
        <w:t>parameters</w:t>
      </w:r>
      <w:r w:rsidR="00E36870" w:rsidRPr="00EF4EB9">
        <w:t xml:space="preserve"> have been shown to markedly affect the cost per QALY and there are few data available. In obtaining such data more accurate estimates of the sensitivity and specificity of TTE in identifying LA ABN should be collected.</w:t>
      </w:r>
      <w:r w:rsidR="002857F0">
        <w:t xml:space="preserve"> </w:t>
      </w:r>
      <w:r w:rsidR="00E36870" w:rsidRPr="00EF4EB9">
        <w:t>The risks of stroke associated with each CHA</w:t>
      </w:r>
      <w:r w:rsidR="00E36870" w:rsidRPr="002857F0">
        <w:t>2</w:t>
      </w:r>
      <w:r w:rsidR="00E36870" w:rsidRPr="00EF4EB9">
        <w:t>DS</w:t>
      </w:r>
      <w:r w:rsidR="00E36870" w:rsidRPr="002857F0">
        <w:t>2</w:t>
      </w:r>
      <w:r w:rsidR="00E36870" w:rsidRPr="00EF4EB9">
        <w:t>-VASc score also needs to be determined, at present no values have been identified, which may limit the uptake of the CHA</w:t>
      </w:r>
      <w:r w:rsidR="00E36870" w:rsidRPr="002857F0">
        <w:t>2</w:t>
      </w:r>
      <w:r w:rsidR="00E36870" w:rsidRPr="00EF4EB9">
        <w:t>DS</w:t>
      </w:r>
      <w:r w:rsidR="00E36870" w:rsidRPr="002857F0">
        <w:t>2</w:t>
      </w:r>
      <w:r w:rsidR="00E36870" w:rsidRPr="00EF4EB9">
        <w:t>-VASc tool compared with the CHADS</w:t>
      </w:r>
      <w:r w:rsidR="00E36870" w:rsidRPr="002857F0">
        <w:t>2</w:t>
      </w:r>
      <w:r w:rsidR="00E36870" w:rsidRPr="00EF4EB9">
        <w:t xml:space="preserve"> tool.</w:t>
      </w:r>
      <w:r w:rsidR="002857F0">
        <w:t xml:space="preserve"> </w:t>
      </w:r>
      <w:r w:rsidR="00E36870" w:rsidRPr="00EF4EB9">
        <w:t>Any additional benefit of TTE further to those associated with treatment for stroke prevention also needs to be researched. Even small gains would equate to TTE being perceived as cost effective.</w:t>
      </w:r>
    </w:p>
    <w:p w:rsidR="00B325C3" w:rsidRPr="00EF4EB9" w:rsidRDefault="00B325C3" w:rsidP="002857F0">
      <w:pPr>
        <w:spacing w:line="360" w:lineRule="auto"/>
        <w:jc w:val="both"/>
      </w:pPr>
    </w:p>
    <w:p w:rsidR="00E36870" w:rsidRDefault="00E36870" w:rsidP="00E36870"/>
    <w:p w:rsidR="0005390C" w:rsidRDefault="0005390C" w:rsidP="0005390C">
      <w:pPr>
        <w:pStyle w:val="Heading3"/>
      </w:pPr>
      <w:r>
        <w:t xml:space="preserve">Implications for clinical </w:t>
      </w:r>
      <w:commentRangeStart w:id="51"/>
      <w:r>
        <w:t>practice</w:t>
      </w:r>
      <w:commentRangeEnd w:id="51"/>
      <w:r w:rsidR="00C23AC0">
        <w:rPr>
          <w:rStyle w:val="CommentReference"/>
          <w:rFonts w:ascii="Times New Roman" w:eastAsia="Times New Roman" w:hAnsi="Times New Roman" w:cs="Times New Roman"/>
          <w:b w:val="0"/>
          <w:bCs w:val="0"/>
          <w:lang w:val="en-GB" w:eastAsia="en-GB" w:bidi="ar-SA"/>
        </w:rPr>
        <w:commentReference w:id="51"/>
      </w:r>
    </w:p>
    <w:p w:rsidR="00155DF4" w:rsidRDefault="00155DF4" w:rsidP="00EB5B27">
      <w:pPr>
        <w:pStyle w:val="Header"/>
        <w:spacing w:before="60" w:after="60" w:line="360" w:lineRule="auto"/>
        <w:rPr>
          <w:sz w:val="22"/>
          <w:szCs w:val="22"/>
        </w:rPr>
      </w:pPr>
      <w:r>
        <w:rPr>
          <w:sz w:val="22"/>
          <w:szCs w:val="22"/>
        </w:rPr>
        <w:t>[Unclear… need to think about a bit more before writing.]</w:t>
      </w:r>
    </w:p>
    <w:p w:rsidR="00155DF4" w:rsidRPr="00EF4EB9" w:rsidRDefault="00155DF4" w:rsidP="00155DF4">
      <w:pPr>
        <w:pStyle w:val="Header"/>
        <w:tabs>
          <w:tab w:val="clear" w:pos="4153"/>
          <w:tab w:val="clear" w:pos="8306"/>
        </w:tabs>
        <w:spacing w:before="180" w:line="360" w:lineRule="auto"/>
        <w:rPr>
          <w:sz w:val="22"/>
          <w:szCs w:val="22"/>
        </w:rPr>
      </w:pPr>
      <w:r w:rsidRPr="00EF4EB9">
        <w:rPr>
          <w:sz w:val="22"/>
          <w:szCs w:val="22"/>
        </w:rPr>
        <w:t>The assessment of newly diagnosed patients with AF with a TTE is unlikely to cause a significant impact to either the NHS or other parties. TTEs are relatively easily available as well as both safe and non-invasive for patients, with staff trained in their use likely to be already available in hospitals.</w:t>
      </w:r>
    </w:p>
    <w:p w:rsidR="00155DF4" w:rsidRDefault="00155DF4" w:rsidP="00155DF4">
      <w:pPr>
        <w:pStyle w:val="Header"/>
        <w:tabs>
          <w:tab w:val="clear" w:pos="4153"/>
          <w:tab w:val="clear" w:pos="8306"/>
        </w:tabs>
        <w:spacing w:before="180" w:line="360" w:lineRule="auto"/>
        <w:rPr>
          <w:sz w:val="22"/>
          <w:szCs w:val="22"/>
        </w:rPr>
      </w:pPr>
      <w:r w:rsidRPr="00EF4EB9">
        <w:rPr>
          <w:sz w:val="22"/>
          <w:szCs w:val="22"/>
        </w:rPr>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p>
    <w:p w:rsidR="00EB5B27" w:rsidRDefault="00EB5B27" w:rsidP="00EB5B27">
      <w:pPr>
        <w:pStyle w:val="Header"/>
        <w:spacing w:before="60" w:after="60" w:line="360" w:lineRule="auto"/>
        <w:rPr>
          <w:sz w:val="22"/>
          <w:szCs w:val="22"/>
        </w:rPr>
      </w:pPr>
      <w:r w:rsidRPr="00EF4EB9">
        <w:rPr>
          <w:sz w:val="22"/>
          <w:szCs w:val="22"/>
        </w:rPr>
        <w:t>Our conclusions have little implications for service provision. Should TTE be recommended for those patients with CHADS</w:t>
      </w:r>
      <w:r w:rsidRPr="00EF4EB9">
        <w:rPr>
          <w:sz w:val="22"/>
          <w:szCs w:val="22"/>
          <w:vertAlign w:val="subscript"/>
        </w:rPr>
        <w:t>2</w:t>
      </w:r>
      <w:r w:rsidRPr="00EF4EB9">
        <w:rPr>
          <w:sz w:val="22"/>
          <w:szCs w:val="22"/>
        </w:rPr>
        <w:t xml:space="preserve"> or CHA</w:t>
      </w:r>
      <w:r w:rsidRPr="00EF4EB9">
        <w:rPr>
          <w:sz w:val="22"/>
          <w:szCs w:val="22"/>
          <w:vertAlign w:val="subscript"/>
        </w:rPr>
        <w:t>2</w:t>
      </w:r>
      <w:r w:rsidRPr="00EF4EB9">
        <w:rPr>
          <w:sz w:val="22"/>
          <w:szCs w:val="22"/>
        </w:rPr>
        <w:t>DS</w:t>
      </w:r>
      <w:r w:rsidRPr="00EF4EB9">
        <w:rPr>
          <w:sz w:val="22"/>
          <w:szCs w:val="22"/>
          <w:vertAlign w:val="subscript"/>
        </w:rPr>
        <w:t>2</w:t>
      </w:r>
      <w:r w:rsidRPr="00EF4EB9">
        <w:rPr>
          <w:sz w:val="22"/>
          <w:szCs w:val="22"/>
        </w:rPr>
        <w:t xml:space="preserve">-VASc scores of 0 or 1, this is unlikely to place a great burden on hospitals </w:t>
      </w:r>
      <w:proofErr w:type="gramStart"/>
      <w:r w:rsidRPr="00EF4EB9">
        <w:rPr>
          <w:sz w:val="22"/>
          <w:szCs w:val="22"/>
        </w:rPr>
        <w:t>who</w:t>
      </w:r>
      <w:proofErr w:type="gramEnd"/>
      <w:r w:rsidRPr="00EF4EB9">
        <w:rPr>
          <w:sz w:val="22"/>
          <w:szCs w:val="22"/>
        </w:rPr>
        <w:t xml:space="preserve"> are likely to have staff trained in the use of TTE machines.</w:t>
      </w:r>
    </w:p>
    <w:p w:rsidR="00EB5B27" w:rsidRDefault="00EB5B27" w:rsidP="00EB5B27">
      <w:pPr>
        <w:pStyle w:val="Header"/>
        <w:spacing w:before="60" w:after="60" w:line="360" w:lineRule="auto"/>
        <w:rPr>
          <w:sz w:val="22"/>
          <w:szCs w:val="22"/>
        </w:rPr>
      </w:pPr>
      <w:r w:rsidRPr="00EF4EB9">
        <w:rPr>
          <w:sz w:val="22"/>
          <w:szCs w:val="22"/>
        </w:rPr>
        <w:t xml:space="preserve">A key uncertainty is whether there are other benefits that are accrued from a TTE other than identifying LA ABN. If these exist, and produce even small QALY gains (&gt; 0.0033) then TTE would be cost effective in all scenarios. </w:t>
      </w:r>
    </w:p>
    <w:p w:rsidR="00E93B06" w:rsidRDefault="00E93B06" w:rsidP="00E93B06">
      <w:pPr>
        <w:pStyle w:val="Header"/>
        <w:spacing w:before="180" w:line="360" w:lineRule="auto"/>
        <w:rPr>
          <w:sz w:val="22"/>
          <w:szCs w:val="22"/>
        </w:rPr>
      </w:pPr>
      <w:r w:rsidRPr="00EF4EB9">
        <w:rPr>
          <w:sz w:val="22"/>
          <w:szCs w:val="22"/>
        </w:rPr>
        <w:t>As TTE is relatively easily available and is a safe and non-invasive diagnostic, no other relevant factors were identified.</w:t>
      </w:r>
    </w:p>
    <w:p w:rsidR="00155DF4" w:rsidRDefault="00155DF4" w:rsidP="00155DF4">
      <w:pPr>
        <w:pStyle w:val="Heading3"/>
      </w:pPr>
      <w:r>
        <w:t>Final paragraph</w:t>
      </w:r>
    </w:p>
    <w:p w:rsidR="00155DF4" w:rsidRDefault="00155DF4" w:rsidP="00EB5B27">
      <w:pPr>
        <w:pStyle w:val="Header"/>
        <w:spacing w:before="60" w:after="60" w:line="360" w:lineRule="auto"/>
        <w:rPr>
          <w:sz w:val="22"/>
          <w:szCs w:val="22"/>
        </w:rPr>
      </w:pPr>
      <w:r>
        <w:rPr>
          <w:sz w:val="22"/>
          <w:szCs w:val="22"/>
        </w:rPr>
        <w:t>[Also to think about and discuss before writing]</w:t>
      </w:r>
    </w:p>
    <w:p w:rsidR="00155DF4" w:rsidRDefault="00155DF4" w:rsidP="00EB5B27">
      <w:pPr>
        <w:pStyle w:val="Header"/>
        <w:spacing w:before="60" w:after="60" w:line="360" w:lineRule="auto"/>
        <w:rPr>
          <w:sz w:val="22"/>
          <w:szCs w:val="22"/>
        </w:rPr>
      </w:pPr>
    </w:p>
    <w:p w:rsidR="00E36870" w:rsidRDefault="00E36870" w:rsidP="00E36870"/>
    <w:sectPr w:rsidR="00E36870" w:rsidSect="009B762A">
      <w:footerReference w:type="default" r:id="rId20"/>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w:date="2012-02-27T09:01:00Z" w:initials="M">
    <w:p w:rsidR="00542E72" w:rsidRDefault="00542E72">
      <w:pPr>
        <w:pStyle w:val="CommentText"/>
      </w:pPr>
      <w:r>
        <w:rPr>
          <w:rStyle w:val="CommentReference"/>
        </w:rPr>
        <w:annotationRef/>
      </w:r>
      <w:r>
        <w:t>We need to decide whether to only focus on D, but may need the appeal result to be known. Regardless we need to discuss the fact that the conclusions are similar for the other intervention.</w:t>
      </w:r>
    </w:p>
  </w:comment>
  <w:comment w:id="5" w:author="Matt" w:date="2012-02-27T09:01:00Z" w:initials="M">
    <w:p w:rsidR="00542E72" w:rsidRDefault="00542E72">
      <w:pPr>
        <w:pStyle w:val="CommentText"/>
      </w:pPr>
      <w:r>
        <w:rPr>
          <w:rStyle w:val="CommentReference"/>
        </w:rPr>
        <w:annotationRef/>
      </w:r>
      <w:r>
        <w:t>Need to correct all without subscripts. Also change ampersand</w:t>
      </w:r>
    </w:p>
  </w:comment>
  <w:comment w:id="9" w:author="Matt" w:date="2012-02-27T09:01:00Z" w:initials="M">
    <w:p w:rsidR="00542E72" w:rsidRDefault="00542E72">
      <w:pPr>
        <w:pStyle w:val="CommentText"/>
      </w:pPr>
      <w:r>
        <w:rPr>
          <w:rStyle w:val="CommentReference"/>
        </w:rPr>
        <w:annotationRef/>
      </w:r>
      <w:r>
        <w:t>Provisionally, we need to find out what happened.</w:t>
      </w:r>
    </w:p>
  </w:comment>
  <w:comment w:id="13" w:author="Matt" w:date="2012-02-27T09:01:00Z" w:initials="M">
    <w:p w:rsidR="00542E72" w:rsidRDefault="00542E72">
      <w:pPr>
        <w:pStyle w:val="CommentText"/>
      </w:pPr>
      <w:r>
        <w:rPr>
          <w:rStyle w:val="CommentReference"/>
        </w:rPr>
        <w:annotationRef/>
      </w:r>
      <w:r>
        <w:t>True positives were LA ABN detected, not this.</w:t>
      </w:r>
    </w:p>
  </w:comment>
  <w:comment w:id="14" w:author="Matt" w:date="2012-02-27T09:01:00Z" w:initials="M">
    <w:p w:rsidR="00542E72" w:rsidRDefault="00542E72">
      <w:pPr>
        <w:pStyle w:val="CommentText"/>
      </w:pPr>
      <w:r>
        <w:rPr>
          <w:rStyle w:val="CommentReference"/>
        </w:rPr>
        <w:annotationRef/>
      </w:r>
      <w:r>
        <w:t>No, specificity = 1</w:t>
      </w:r>
    </w:p>
  </w:comment>
  <w:comment w:id="16" w:author="Matt" w:date="2012-02-27T09:01:00Z" w:initials="M">
    <w:p w:rsidR="00C23AC0" w:rsidRDefault="00C23AC0">
      <w:pPr>
        <w:pStyle w:val="CommentText"/>
      </w:pPr>
      <w:r>
        <w:rPr>
          <w:rStyle w:val="CommentReference"/>
        </w:rPr>
        <w:annotationRef/>
      </w:r>
      <w:proofErr w:type="gramStart"/>
      <w:r>
        <w:t>defined</w:t>
      </w:r>
      <w:proofErr w:type="gramEnd"/>
    </w:p>
  </w:comment>
  <w:comment w:id="20" w:author="Matt" w:date="2012-02-27T09:01:00Z" w:initials="M">
    <w:p w:rsidR="00C23AC0" w:rsidRDefault="00C23AC0">
      <w:pPr>
        <w:pStyle w:val="CommentText"/>
      </w:pPr>
      <w:r>
        <w:rPr>
          <w:rStyle w:val="CommentReference"/>
        </w:rPr>
        <w:annotationRef/>
      </w:r>
      <w:r>
        <w:t>Ref needed</w:t>
      </w:r>
    </w:p>
  </w:comment>
  <w:comment w:id="32" w:author="Matt" w:date="2012-02-27T09:01:00Z" w:initials="M">
    <w:p w:rsidR="00C23AC0" w:rsidRDefault="00C23AC0">
      <w:pPr>
        <w:pStyle w:val="CommentText"/>
      </w:pPr>
      <w:r>
        <w:rPr>
          <w:rStyle w:val="CommentReference"/>
        </w:rPr>
        <w:annotationRef/>
      </w:r>
      <w:r>
        <w:t>Shouldn’t this be increase?</w:t>
      </w:r>
    </w:p>
  </w:comment>
  <w:comment w:id="33" w:author="Matt" w:date="2012-02-27T09:01:00Z" w:initials="M">
    <w:p w:rsidR="00C23AC0" w:rsidRDefault="00C23AC0">
      <w:pPr>
        <w:pStyle w:val="CommentText"/>
      </w:pPr>
      <w:r>
        <w:rPr>
          <w:rStyle w:val="CommentReference"/>
        </w:rPr>
        <w:annotationRef/>
      </w:r>
    </w:p>
  </w:comment>
  <w:comment w:id="35" w:author="Matt" w:date="2012-02-27T09:01:00Z" w:initials="M">
    <w:p w:rsidR="00C23AC0" w:rsidRDefault="00C23AC0">
      <w:pPr>
        <w:pStyle w:val="CommentText"/>
      </w:pPr>
      <w:r>
        <w:rPr>
          <w:rStyle w:val="CommentReference"/>
        </w:rPr>
        <w:annotationRef/>
      </w:r>
      <w:r>
        <w:t>Still to add?</w:t>
      </w:r>
    </w:p>
  </w:comment>
  <w:comment w:id="36" w:author="Matt" w:date="2012-02-27T09:01:00Z" w:initials="M">
    <w:p w:rsidR="00C23AC0" w:rsidRDefault="00C23AC0">
      <w:pPr>
        <w:pStyle w:val="CommentText"/>
      </w:pPr>
      <w:r>
        <w:rPr>
          <w:rStyle w:val="CommentReference"/>
        </w:rPr>
        <w:annotationRef/>
      </w:r>
      <w:r>
        <w:t>And here</w:t>
      </w:r>
    </w:p>
  </w:comment>
  <w:comment w:id="46" w:author="Matt" w:date="2012-02-27T09:01:00Z" w:initials="M">
    <w:p w:rsidR="00C23AC0" w:rsidRDefault="00C23AC0">
      <w:pPr>
        <w:pStyle w:val="CommentText"/>
      </w:pPr>
      <w:r>
        <w:rPr>
          <w:rStyle w:val="CommentReference"/>
        </w:rPr>
        <w:annotationRef/>
      </w:r>
      <w:r>
        <w:t>Reverse this so say baseline has high probability</w:t>
      </w:r>
    </w:p>
  </w:comment>
  <w:comment w:id="47" w:author="Matt" w:date="2012-02-27T09:01:00Z" w:initials="M">
    <w:p w:rsidR="00C23AC0" w:rsidRDefault="00C23AC0">
      <w:pPr>
        <w:pStyle w:val="CommentText"/>
      </w:pPr>
      <w:r>
        <w:rPr>
          <w:rStyle w:val="CommentReference"/>
        </w:rPr>
        <w:annotationRef/>
      </w:r>
      <w:r>
        <w:t>Univariate Sensitivity analyses on key parameter</w:t>
      </w:r>
    </w:p>
  </w:comment>
  <w:comment w:id="48" w:author="Matt" w:date="2012-02-27T09:01:00Z" w:initials="M">
    <w:p w:rsidR="00C23AC0" w:rsidRPr="00C23AC0" w:rsidRDefault="00C23AC0">
      <w:pPr>
        <w:pStyle w:val="CommentText"/>
      </w:pPr>
      <w:r>
        <w:rPr>
          <w:rStyle w:val="CommentReference"/>
        </w:rPr>
        <w:annotationRef/>
      </w:r>
      <w:r>
        <w:rPr>
          <w:i/>
        </w:rPr>
        <w:t xml:space="preserve"> I </w:t>
      </w:r>
      <w:r w:rsidRPr="00C23AC0">
        <w:t>Think we need to add the contour plots into the methods to show</w:t>
      </w:r>
      <w:r>
        <w:t xml:space="preserve"> we are sampling jointly and give feel for the values</w:t>
      </w:r>
      <w:r w:rsidRPr="00C23AC0">
        <w:t xml:space="preserve"> </w:t>
      </w:r>
    </w:p>
  </w:comment>
  <w:comment w:id="49" w:author="Matt" w:date="2012-02-27T09:01:00Z" w:initials="M">
    <w:p w:rsidR="00C23AC0" w:rsidRDefault="00C23AC0">
      <w:pPr>
        <w:pStyle w:val="CommentText"/>
      </w:pPr>
      <w:r>
        <w:rPr>
          <w:rStyle w:val="CommentReference"/>
        </w:rPr>
        <w:annotationRef/>
      </w:r>
      <w:r>
        <w:t xml:space="preserve">In this paper I </w:t>
      </w:r>
      <w:proofErr w:type="spellStart"/>
      <w:r>
        <w:t>don</w:t>
      </w:r>
      <w:proofErr w:type="gramStart"/>
      <w:r>
        <w:t>;t</w:t>
      </w:r>
      <w:proofErr w:type="spellEnd"/>
      <w:proofErr w:type="gramEnd"/>
      <w:r>
        <w:t xml:space="preserve"> think colour helps</w:t>
      </w:r>
    </w:p>
  </w:comment>
  <w:comment w:id="50" w:author="Matt" w:date="2012-02-27T09:01:00Z" w:initials="M">
    <w:p w:rsidR="00C23AC0" w:rsidRDefault="00C23AC0">
      <w:pPr>
        <w:pStyle w:val="CommentText"/>
      </w:pPr>
      <w:r>
        <w:rPr>
          <w:rStyle w:val="CommentReference"/>
        </w:rPr>
        <w:annotationRef/>
      </w:r>
      <w:r>
        <w:t>My biggest concern is that the reviewer comes back and says why not use CHADS-VASC and ditch CHADS</w:t>
      </w:r>
    </w:p>
  </w:comment>
  <w:comment w:id="51" w:author="Matt" w:date="2012-02-27T09:01:00Z" w:initials="M">
    <w:p w:rsidR="00C23AC0" w:rsidRDefault="00C23AC0">
      <w:pPr>
        <w:pStyle w:val="CommentText"/>
      </w:pPr>
      <w:r>
        <w:rPr>
          <w:rStyle w:val="CommentReference"/>
        </w:rPr>
        <w:annotationRef/>
      </w:r>
      <w:r>
        <w:t>Don’t think we need this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CB5" w:rsidRDefault="00ED1CB5" w:rsidP="00155B53">
      <w:pPr>
        <w:spacing w:after="0" w:line="240" w:lineRule="auto"/>
      </w:pPr>
      <w:r>
        <w:separator/>
      </w:r>
    </w:p>
  </w:endnote>
  <w:endnote w:type="continuationSeparator" w:id="0">
    <w:p w:rsidR="00ED1CB5" w:rsidRDefault="00ED1CB5" w:rsidP="00155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50"/>
      <w:docPartObj>
        <w:docPartGallery w:val="Page Numbers (Bottom of Page)"/>
        <w:docPartUnique/>
      </w:docPartObj>
    </w:sdtPr>
    <w:sdtContent>
      <w:p w:rsidR="00605BB7" w:rsidRDefault="006071D2">
        <w:pPr>
          <w:pStyle w:val="Footer"/>
          <w:jc w:val="center"/>
        </w:pPr>
        <w:r>
          <w:fldChar w:fldCharType="begin"/>
        </w:r>
        <w:r w:rsidR="00605BB7">
          <w:instrText xml:space="preserve"> PAGE   \* MERGEFORMAT </w:instrText>
        </w:r>
        <w:r>
          <w:fldChar w:fldCharType="separate"/>
        </w:r>
        <w:r w:rsidR="009F27B4">
          <w:rPr>
            <w:noProof/>
          </w:rPr>
          <w:t>16</w:t>
        </w:r>
        <w:r>
          <w:rPr>
            <w:noProof/>
          </w:rPr>
          <w:fldChar w:fldCharType="end"/>
        </w:r>
      </w:p>
    </w:sdtContent>
  </w:sdt>
  <w:p w:rsidR="00605BB7" w:rsidRDefault="00605B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48"/>
      <w:docPartObj>
        <w:docPartGallery w:val="Page Numbers (Bottom of Page)"/>
        <w:docPartUnique/>
      </w:docPartObj>
    </w:sdtPr>
    <w:sdtContent>
      <w:p w:rsidR="00605BB7" w:rsidRDefault="006071D2">
        <w:pPr>
          <w:pStyle w:val="Footer"/>
          <w:jc w:val="center"/>
        </w:pPr>
        <w:r>
          <w:fldChar w:fldCharType="begin"/>
        </w:r>
        <w:r w:rsidR="00605BB7">
          <w:instrText xml:space="preserve"> PAGE   \* MERGEFORMAT </w:instrText>
        </w:r>
        <w:r>
          <w:fldChar w:fldCharType="separate"/>
        </w:r>
        <w:r w:rsidR="009F27B4">
          <w:rPr>
            <w:noProof/>
          </w:rPr>
          <w:t>19</w:t>
        </w:r>
        <w:r>
          <w:rPr>
            <w:noProof/>
          </w:rPr>
          <w:fldChar w:fldCharType="end"/>
        </w:r>
      </w:p>
    </w:sdtContent>
  </w:sdt>
  <w:p w:rsidR="00605BB7" w:rsidRDefault="00605B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CB5" w:rsidRDefault="00ED1CB5" w:rsidP="00155B53">
      <w:pPr>
        <w:spacing w:after="0" w:line="240" w:lineRule="auto"/>
      </w:pPr>
      <w:r>
        <w:separator/>
      </w:r>
    </w:p>
  </w:footnote>
  <w:footnote w:type="continuationSeparator" w:id="0">
    <w:p w:rsidR="00ED1CB5" w:rsidRDefault="00ED1CB5" w:rsidP="00155B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0"/>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1259D1"/>
    <w:rsid w:val="00004236"/>
    <w:rsid w:val="00023D5D"/>
    <w:rsid w:val="0005390C"/>
    <w:rsid w:val="000A4ABF"/>
    <w:rsid w:val="000C54E6"/>
    <w:rsid w:val="000F1109"/>
    <w:rsid w:val="001259D1"/>
    <w:rsid w:val="00155B53"/>
    <w:rsid w:val="00155DF4"/>
    <w:rsid w:val="00161B1F"/>
    <w:rsid w:val="00260232"/>
    <w:rsid w:val="002857F0"/>
    <w:rsid w:val="002908BA"/>
    <w:rsid w:val="002970B4"/>
    <w:rsid w:val="00307F5F"/>
    <w:rsid w:val="00321AA3"/>
    <w:rsid w:val="00395BE3"/>
    <w:rsid w:val="00407CD7"/>
    <w:rsid w:val="00436D67"/>
    <w:rsid w:val="00440383"/>
    <w:rsid w:val="0044580B"/>
    <w:rsid w:val="00454436"/>
    <w:rsid w:val="00512460"/>
    <w:rsid w:val="00542E72"/>
    <w:rsid w:val="005A2BAB"/>
    <w:rsid w:val="00604F56"/>
    <w:rsid w:val="00605BB7"/>
    <w:rsid w:val="006071D2"/>
    <w:rsid w:val="00657538"/>
    <w:rsid w:val="00670364"/>
    <w:rsid w:val="006B7EC6"/>
    <w:rsid w:val="006E020D"/>
    <w:rsid w:val="0071040B"/>
    <w:rsid w:val="00715C19"/>
    <w:rsid w:val="007B765A"/>
    <w:rsid w:val="008539B5"/>
    <w:rsid w:val="00862C39"/>
    <w:rsid w:val="008864FC"/>
    <w:rsid w:val="008C72E4"/>
    <w:rsid w:val="008D613B"/>
    <w:rsid w:val="00930CCB"/>
    <w:rsid w:val="00932F8B"/>
    <w:rsid w:val="0094141C"/>
    <w:rsid w:val="009B513D"/>
    <w:rsid w:val="009B762A"/>
    <w:rsid w:val="009F27B4"/>
    <w:rsid w:val="00A40066"/>
    <w:rsid w:val="00A8404E"/>
    <w:rsid w:val="00A96DA4"/>
    <w:rsid w:val="00AF094E"/>
    <w:rsid w:val="00B14037"/>
    <w:rsid w:val="00B24433"/>
    <w:rsid w:val="00B325C3"/>
    <w:rsid w:val="00B43839"/>
    <w:rsid w:val="00C007A4"/>
    <w:rsid w:val="00C23AC0"/>
    <w:rsid w:val="00C3051A"/>
    <w:rsid w:val="00C6586B"/>
    <w:rsid w:val="00CB6661"/>
    <w:rsid w:val="00CE68A8"/>
    <w:rsid w:val="00CF007B"/>
    <w:rsid w:val="00CF1136"/>
    <w:rsid w:val="00D103FA"/>
    <w:rsid w:val="00D200D6"/>
    <w:rsid w:val="00D34DE7"/>
    <w:rsid w:val="00D67B2F"/>
    <w:rsid w:val="00D828F2"/>
    <w:rsid w:val="00DF4463"/>
    <w:rsid w:val="00E13288"/>
    <w:rsid w:val="00E36870"/>
    <w:rsid w:val="00E55C64"/>
    <w:rsid w:val="00E93B06"/>
    <w:rsid w:val="00EB5AE5"/>
    <w:rsid w:val="00EB5B27"/>
    <w:rsid w:val="00ED1CB5"/>
    <w:rsid w:val="00F54A94"/>
    <w:rsid w:val="00F91783"/>
    <w:rsid w:val="00FC16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D1"/>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line="360" w:lineRule="auto"/>
    </w:pPr>
    <w:rPr>
      <w:lang w:val="en-GB"/>
    </w:rPr>
  </w:style>
  <w:style w:type="paragraph" w:styleId="TOC2">
    <w:name w:val="toc 2"/>
    <w:basedOn w:val="Normal"/>
    <w:next w:val="Normal"/>
    <w:autoRedefine/>
    <w:uiPriority w:val="39"/>
    <w:unhideWhenUsed/>
    <w:rsid w:val="00715C19"/>
    <w:pPr>
      <w:spacing w:after="100" w:line="360" w:lineRule="auto"/>
      <w:ind w:left="220"/>
    </w:pPr>
    <w:rPr>
      <w:lang w:val="en-GB"/>
    </w:rPr>
  </w:style>
  <w:style w:type="paragraph" w:styleId="TOC3">
    <w:name w:val="toc 3"/>
    <w:basedOn w:val="Normal"/>
    <w:next w:val="Normal"/>
    <w:autoRedefine/>
    <w:uiPriority w:val="39"/>
    <w:unhideWhenUsed/>
    <w:rsid w:val="00715C19"/>
    <w:pPr>
      <w:spacing w:after="100" w:line="360" w:lineRule="auto"/>
      <w:ind w:left="440"/>
    </w:pPr>
    <w:rPr>
      <w:lang w:val="en-GB"/>
    </w:rPr>
  </w:style>
  <w:style w:type="paragraph" w:styleId="TableofFigures">
    <w:name w:val="table of figures"/>
    <w:basedOn w:val="Normal"/>
    <w:next w:val="Normal"/>
    <w:uiPriority w:val="99"/>
    <w:unhideWhenUsed/>
    <w:rsid w:val="00715C19"/>
    <w:pPr>
      <w:spacing w:after="0" w:line="360" w:lineRule="auto"/>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7201</Words>
  <Characters>41048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2012-04-03T09:56:00Z</dcterms:created>
  <dcterms:modified xsi:type="dcterms:W3CDTF">2012-04-03T09:56:00Z</dcterms:modified>
</cp:coreProperties>
</file>