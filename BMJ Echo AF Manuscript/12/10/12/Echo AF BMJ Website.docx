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Pr="00532F44" w:rsidRDefault="0005390C" w:rsidP="003562A1">
      <w:pPr>
        <w:pStyle w:val="Heading1"/>
        <w:numPr>
          <w:ilvl w:val="0"/>
          <w:numId w:val="0"/>
        </w:numPr>
        <w:rPr>
          <w:lang w:val="en-GB"/>
        </w:rPr>
      </w:pPr>
      <w:r w:rsidRPr="00532F44">
        <w:rPr>
          <w:lang w:val="en-GB"/>
        </w:rPr>
        <w:t>Abstract</w:t>
      </w:r>
    </w:p>
    <w:p w:rsidR="00772D0B" w:rsidRPr="00532F44" w:rsidRDefault="00772D0B" w:rsidP="008D11C1">
      <w:pPr>
        <w:rPr>
          <w:rStyle w:val="apple-converted-space"/>
          <w:rFonts w:ascii="Arial" w:hAnsi="Arial" w:cs="Arial"/>
          <w:sz w:val="20"/>
          <w:szCs w:val="20"/>
          <w:shd w:val="clear" w:color="auto" w:fill="FFFFFF"/>
        </w:rPr>
      </w:pPr>
      <w:proofErr w:type="gramStart"/>
      <w:r w:rsidRPr="00532F44">
        <w:rPr>
          <w:b/>
          <w:shd w:val="clear" w:color="auto" w:fill="FFFFFF"/>
        </w:rPr>
        <w:t>Background :</w:t>
      </w:r>
      <w:proofErr w:type="gramEnd"/>
      <w:r w:rsidRPr="00532F44">
        <w:rPr>
          <w:b/>
          <w:shd w:val="clear" w:color="auto" w:fill="FFFFFF"/>
        </w:rPr>
        <w:t xml:space="preserve"> </w:t>
      </w:r>
      <w:r w:rsidRPr="00532F44">
        <w:rPr>
          <w:shd w:val="clear" w:color="auto" w:fill="FFFFFF"/>
        </w:rPr>
        <w:t>Atrial fibrillation is a progressive condition affecting up to</w:t>
      </w:r>
      <w:r w:rsidR="00356EEF" w:rsidRPr="00532F44">
        <w:rPr>
          <w:shd w:val="clear" w:color="auto" w:fill="FFFFFF"/>
        </w:rPr>
        <w:t xml:space="preserve"> one person in fifty in the UK. It </w:t>
      </w:r>
      <w:r w:rsidRPr="00532F44">
        <w:rPr>
          <w:shd w:val="clear" w:color="auto" w:fill="FFFFFF"/>
        </w:rPr>
        <w:t>raises lifetime stroke risk</w:t>
      </w:r>
      <w:r w:rsidR="00356EEF" w:rsidRPr="00532F44">
        <w:rPr>
          <w:shd w:val="clear" w:color="auto" w:fill="FFFFFF"/>
        </w:rPr>
        <w:t xml:space="preserve">, and </w:t>
      </w:r>
      <w:r w:rsidRPr="00532F44">
        <w:rPr>
          <w:shd w:val="clear" w:color="auto" w:fill="FFFFFF"/>
        </w:rPr>
        <w:t>is treated by prescribing oral anticoagulants</w:t>
      </w:r>
      <w:r w:rsidR="00AE69C3" w:rsidRPr="00532F44">
        <w:rPr>
          <w:shd w:val="clear" w:color="auto" w:fill="FFFFFF"/>
        </w:rPr>
        <w:t xml:space="preserve"> (OACs)</w:t>
      </w:r>
      <w:r w:rsidRPr="00532F44">
        <w:rPr>
          <w:shd w:val="clear" w:color="auto" w:fill="FFFFFF"/>
        </w:rPr>
        <w:t xml:space="preserve">, which reduces </w:t>
      </w:r>
      <w:r w:rsidR="00356EEF" w:rsidRPr="00532F44">
        <w:rPr>
          <w:shd w:val="clear" w:color="auto" w:fill="FFFFFF"/>
        </w:rPr>
        <w:t xml:space="preserve">the risk of stroke, but </w:t>
      </w:r>
      <w:r w:rsidR="004323B5" w:rsidRPr="00532F44">
        <w:rPr>
          <w:shd w:val="clear" w:color="auto" w:fill="FFFFFF"/>
        </w:rPr>
        <w:t>could</w:t>
      </w:r>
      <w:r w:rsidR="00356EEF" w:rsidRPr="00532F44">
        <w:rPr>
          <w:shd w:val="clear" w:color="auto" w:fill="FFFFFF"/>
        </w:rPr>
        <w:t xml:space="preserve"> cause </w:t>
      </w:r>
      <w:r w:rsidR="00C314AC" w:rsidRPr="00532F44">
        <w:rPr>
          <w:shd w:val="clear" w:color="auto" w:fill="FFFFFF"/>
        </w:rPr>
        <w:t xml:space="preserve">potentially fatal </w:t>
      </w:r>
      <w:r w:rsidR="00356EEF" w:rsidRPr="00532F44">
        <w:rPr>
          <w:shd w:val="clear" w:color="auto" w:fill="FFFFFF"/>
          <w:lang w:val="en-GB"/>
        </w:rPr>
        <w:t>haemorrhages</w:t>
      </w:r>
      <w:r w:rsidR="00356EEF" w:rsidRPr="00532F44">
        <w:rPr>
          <w:shd w:val="clear" w:color="auto" w:fill="FFFFFF"/>
        </w:rPr>
        <w:t>.</w:t>
      </w:r>
      <w:r w:rsidRPr="00532F44">
        <w:rPr>
          <w:shd w:val="clear" w:color="auto" w:fill="FFFFFF"/>
        </w:rPr>
        <w:t xml:space="preserve"> </w:t>
      </w:r>
      <w:r w:rsidR="007461E7" w:rsidRPr="00532F44">
        <w:rPr>
          <w:shd w:val="clear" w:color="auto" w:fill="FFFFFF"/>
        </w:rPr>
        <w:t>Our objective was t</w:t>
      </w:r>
      <w:r w:rsidRPr="00532F44">
        <w:rPr>
          <w:shd w:val="clear" w:color="auto" w:fill="FFFFFF"/>
        </w:rPr>
        <w:t xml:space="preserve">o assess the clinical and cost effectiveness of using transthoracic echocardiography </w:t>
      </w:r>
      <w:r w:rsidR="00AE69C3" w:rsidRPr="00532F44">
        <w:rPr>
          <w:shd w:val="clear" w:color="auto" w:fill="FFFFFF"/>
        </w:rPr>
        <w:t xml:space="preserve">(TTE) </w:t>
      </w:r>
      <w:r w:rsidRPr="00532F44">
        <w:rPr>
          <w:shd w:val="clear" w:color="auto" w:fill="FFFFFF"/>
        </w:rPr>
        <w:t xml:space="preserve">to help make the decision whether to prescribe </w:t>
      </w:r>
      <w:r w:rsidR="00AE69C3" w:rsidRPr="00532F44">
        <w:rPr>
          <w:shd w:val="clear" w:color="auto" w:fill="FFFFFF"/>
        </w:rPr>
        <w:t>OACs</w:t>
      </w:r>
      <w:r w:rsidRPr="00532F44">
        <w:rPr>
          <w:shd w:val="clear" w:color="auto" w:fill="FFFFFF"/>
        </w:rPr>
        <w:t>.</w:t>
      </w:r>
      <w:r w:rsidRPr="00532F44">
        <w:rPr>
          <w:rStyle w:val="apple-converted-space"/>
          <w:rFonts w:ascii="Arial" w:hAnsi="Arial" w:cs="Arial"/>
          <w:sz w:val="20"/>
          <w:szCs w:val="20"/>
          <w:shd w:val="clear" w:color="auto" w:fill="FFFFFF"/>
        </w:rPr>
        <w:t> </w:t>
      </w:r>
    </w:p>
    <w:p w:rsidR="00772D0B" w:rsidRPr="00532F44" w:rsidRDefault="00772D0B" w:rsidP="008D11C1">
      <w:pPr>
        <w:rPr>
          <w:rStyle w:val="apple-converted-space"/>
          <w:rFonts w:ascii="Arial" w:hAnsi="Arial" w:cs="Arial"/>
          <w:sz w:val="20"/>
          <w:szCs w:val="20"/>
          <w:shd w:val="clear" w:color="auto" w:fill="FFFFFF"/>
        </w:rPr>
      </w:pPr>
      <w:r w:rsidRPr="00532F44">
        <w:rPr>
          <w:b/>
          <w:shd w:val="clear" w:color="auto" w:fill="FFFFFF"/>
        </w:rPr>
        <w:t xml:space="preserve">Methods: </w:t>
      </w:r>
      <w:r w:rsidRPr="00532F44">
        <w:rPr>
          <w:shd w:val="clear" w:color="auto" w:fill="FFFFFF"/>
        </w:rPr>
        <w:t>A discrete event simulation mathematic</w:t>
      </w:r>
      <w:r w:rsidR="00A11AEA" w:rsidRPr="00532F44">
        <w:rPr>
          <w:shd w:val="clear" w:color="auto" w:fill="FFFFFF"/>
        </w:rPr>
        <w:t>al</w:t>
      </w:r>
      <w:r w:rsidRPr="00532F44">
        <w:rPr>
          <w:shd w:val="clear" w:color="auto" w:fill="FFFFFF"/>
        </w:rPr>
        <w:t xml:space="preserve"> model</w:t>
      </w:r>
      <w:r w:rsidR="00DC2BB2" w:rsidRPr="00532F44">
        <w:rPr>
          <w:shd w:val="clear" w:color="auto" w:fill="FFFFFF"/>
        </w:rPr>
        <w:t xml:space="preserve"> was developed in order to simulate the </w:t>
      </w:r>
      <w:r w:rsidR="00EF7137" w:rsidRPr="00532F44">
        <w:rPr>
          <w:shd w:val="clear" w:color="auto" w:fill="FFFFFF"/>
        </w:rPr>
        <w:t xml:space="preserve">lifetime </w:t>
      </w:r>
      <w:r w:rsidR="00DC2BB2" w:rsidRPr="00532F44">
        <w:rPr>
          <w:shd w:val="clear" w:color="auto" w:fill="FFFFFF"/>
        </w:rPr>
        <w:t xml:space="preserve">patient experience </w:t>
      </w:r>
      <w:r w:rsidR="00EF7137" w:rsidRPr="00532F44">
        <w:rPr>
          <w:shd w:val="clear" w:color="auto" w:fill="FFFFFF"/>
        </w:rPr>
        <w:t xml:space="preserve">resulting from </w:t>
      </w:r>
      <w:r w:rsidR="00AC692E" w:rsidRPr="00532F44">
        <w:rPr>
          <w:shd w:val="clear" w:color="auto" w:fill="FFFFFF"/>
        </w:rPr>
        <w:t>using TTE alongside CHADS</w:t>
      </w:r>
      <w:r w:rsidR="00AC692E" w:rsidRPr="00532F44">
        <w:rPr>
          <w:shd w:val="clear" w:color="auto" w:fill="FFFFFF"/>
          <w:vertAlign w:val="subscript"/>
        </w:rPr>
        <w:t>2</w:t>
      </w:r>
      <w:r w:rsidR="00AC692E" w:rsidRPr="00532F44">
        <w:rPr>
          <w:shd w:val="clear" w:color="auto" w:fill="FFFFFF"/>
        </w:rPr>
        <w:t xml:space="preserve">, a standard clinical decision tool, to decide whether to prescribe an OAC (warfarin, </w:t>
      </w:r>
      <w:proofErr w:type="spellStart"/>
      <w:r w:rsidR="00AC692E" w:rsidRPr="00532F44">
        <w:rPr>
          <w:shd w:val="clear" w:color="auto" w:fill="FFFFFF"/>
        </w:rPr>
        <w:t>dabigatran</w:t>
      </w:r>
      <w:proofErr w:type="spellEnd"/>
      <w:r w:rsidR="00AC692E" w:rsidRPr="00532F44">
        <w:rPr>
          <w:shd w:val="clear" w:color="auto" w:fill="FFFFFF"/>
        </w:rPr>
        <w:t xml:space="preserve"> or </w:t>
      </w:r>
      <w:proofErr w:type="spellStart"/>
      <w:r w:rsidR="00AC692E" w:rsidRPr="00532F44">
        <w:rPr>
          <w:shd w:val="clear" w:color="auto" w:fill="FFFFFF"/>
        </w:rPr>
        <w:t>rivaroxaban</w:t>
      </w:r>
      <w:proofErr w:type="spellEnd"/>
      <w:r w:rsidR="00AC692E" w:rsidRPr="00532F44">
        <w:rPr>
          <w:shd w:val="clear" w:color="auto" w:fill="FFFFFF"/>
        </w:rPr>
        <w:t>) compared with using CHADS</w:t>
      </w:r>
      <w:r w:rsidR="00AC692E" w:rsidRPr="00532F44">
        <w:rPr>
          <w:shd w:val="clear" w:color="auto" w:fill="FFFFFF"/>
          <w:vertAlign w:val="subscript"/>
        </w:rPr>
        <w:t>2</w:t>
      </w:r>
      <w:r w:rsidR="00AC692E" w:rsidRPr="00532F44">
        <w:rPr>
          <w:shd w:val="clear" w:color="auto" w:fill="FFFFFF"/>
        </w:rPr>
        <w:t xml:space="preserve"> alone.</w:t>
      </w:r>
      <w:r w:rsidR="005B26D5" w:rsidRPr="009137B7">
        <w:t xml:space="preserve"> </w:t>
      </w:r>
      <w:r w:rsidR="00F37F4A" w:rsidRPr="009137B7">
        <w:t>Cohorts were simulated where the CHADS</w:t>
      </w:r>
      <w:r w:rsidR="00F37F4A" w:rsidRPr="009137B7">
        <w:rPr>
          <w:vertAlign w:val="subscript"/>
        </w:rPr>
        <w:t>2</w:t>
      </w:r>
      <w:r w:rsidR="00F37F4A" w:rsidRPr="009137B7">
        <w:t xml:space="preserve"> scores alone would not lead to a decision to prescribe OACs. </w:t>
      </w:r>
      <w:r w:rsidR="00AC692E" w:rsidRPr="009137B7">
        <w:t xml:space="preserve">Both males and females were considered, </w:t>
      </w:r>
      <w:r w:rsidR="00960F46" w:rsidRPr="009137B7">
        <w:t>assumed to be aged either 50 or 65 years of age</w:t>
      </w:r>
      <w:r w:rsidR="00AC692E" w:rsidRPr="009137B7">
        <w:t>, and with different existing risk profiles.</w:t>
      </w:r>
      <w:r w:rsidR="00960F46" w:rsidRPr="00532F44">
        <w:rPr>
          <w:shd w:val="clear" w:color="auto" w:fill="FFFFFF"/>
        </w:rPr>
        <w:t xml:space="preserve"> A lifetime horizon and a</w:t>
      </w:r>
      <w:r w:rsidR="005B26D5" w:rsidRPr="00532F44">
        <w:rPr>
          <w:shd w:val="clear" w:color="auto" w:fill="FFFFFF"/>
        </w:rPr>
        <w:t xml:space="preserve"> </w:t>
      </w:r>
      <w:r w:rsidR="00960F46" w:rsidRPr="00532F44">
        <w:rPr>
          <w:shd w:val="clear" w:color="auto" w:fill="FFFFFF"/>
        </w:rPr>
        <w:t xml:space="preserve">UK </w:t>
      </w:r>
      <w:r w:rsidR="005B26D5" w:rsidRPr="00532F44">
        <w:rPr>
          <w:shd w:val="clear" w:color="auto" w:fill="FFFFFF"/>
        </w:rPr>
        <w:t xml:space="preserve">perspective </w:t>
      </w:r>
      <w:r w:rsidR="00682DC7" w:rsidRPr="00532F44">
        <w:rPr>
          <w:shd w:val="clear" w:color="auto" w:fill="FFFFFF"/>
        </w:rPr>
        <w:t>were</w:t>
      </w:r>
      <w:r w:rsidR="00960F46" w:rsidRPr="00532F44">
        <w:rPr>
          <w:shd w:val="clear" w:color="auto" w:fill="FFFFFF"/>
        </w:rPr>
        <w:t xml:space="preserve"> </w:t>
      </w:r>
      <w:r w:rsidR="005B26D5" w:rsidRPr="00532F44">
        <w:rPr>
          <w:shd w:val="clear" w:color="auto" w:fill="FFFFFF"/>
        </w:rPr>
        <w:t>adopted. The cost per QALY of the addition of TTE was estimated.</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5364A7" w:rsidRPr="00532F44">
        <w:rPr>
          <w:bCs/>
          <w:shd w:val="clear" w:color="auto" w:fill="FFFFFF"/>
        </w:rPr>
        <w:t xml:space="preserve">At conventional willingness-to-pay thresholds of £20,000/QALY or £30,000/QALY, </w:t>
      </w:r>
      <w:r w:rsidR="00FA2321" w:rsidRPr="00532F44">
        <w:rPr>
          <w:bCs/>
          <w:shd w:val="clear" w:color="auto" w:fill="FFFFFF"/>
        </w:rPr>
        <w:t>using TTE rather than no TTE appears to be the optimal strategy when the patients have a CHADS</w:t>
      </w:r>
      <w:r w:rsidR="00FA2321" w:rsidRPr="00532F44">
        <w:rPr>
          <w:bCs/>
          <w:shd w:val="clear" w:color="auto" w:fill="FFFFFF"/>
          <w:vertAlign w:val="subscript"/>
        </w:rPr>
        <w:t>2</w:t>
      </w:r>
      <w:r w:rsidR="00FA2321" w:rsidRPr="00532F44">
        <w:rPr>
          <w:bCs/>
          <w:shd w:val="clear" w:color="auto" w:fill="FFFFFF"/>
        </w:rPr>
        <w:t xml:space="preserve"> score of one rather than zero points when used to make the decision whether to prescribe warfarin; or in patients aged 65 rather than 50 years when used to make the decision to prescribe </w:t>
      </w:r>
      <w:proofErr w:type="spellStart"/>
      <w:r w:rsidR="00FA2321" w:rsidRPr="00532F44">
        <w:rPr>
          <w:bCs/>
          <w:shd w:val="clear" w:color="auto" w:fill="FFFFFF"/>
        </w:rPr>
        <w:t>dabigatran</w:t>
      </w:r>
      <w:proofErr w:type="spellEnd"/>
      <w:r w:rsidR="00FA2321" w:rsidRPr="00532F44">
        <w:rPr>
          <w:bCs/>
          <w:shd w:val="clear" w:color="auto" w:fill="FFFFFF"/>
        </w:rPr>
        <w:t xml:space="preserve"> or </w:t>
      </w:r>
      <w:proofErr w:type="spellStart"/>
      <w:r w:rsidR="00FA2321" w:rsidRPr="00532F44">
        <w:rPr>
          <w:bCs/>
          <w:shd w:val="clear" w:color="auto" w:fill="FFFFFF"/>
        </w:rPr>
        <w:t>rivaroxaban</w:t>
      </w:r>
      <w:proofErr w:type="spellEnd"/>
      <w:r w:rsidR="00FA2321" w:rsidRPr="00532F44">
        <w:rPr>
          <w:bCs/>
          <w:shd w:val="clear" w:color="auto" w:fill="FFFFFF"/>
        </w:rPr>
        <w:t>.</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C314AC" w:rsidRPr="00532F44">
        <w:t xml:space="preserve">It appears that, irrespective of the OAC, </w:t>
      </w:r>
      <w:r w:rsidR="00960F46" w:rsidRPr="00532F44">
        <w:t>scenarios exist where the use of TTE is both clinically effective and cost-effective.</w:t>
      </w:r>
    </w:p>
    <w:p w:rsidR="0005390C" w:rsidRPr="00532F44" w:rsidRDefault="00A42D14" w:rsidP="008D11C1">
      <w:pPr>
        <w:rPr>
          <w:lang w:val="en-GB"/>
        </w:rPr>
      </w:pPr>
      <w:r w:rsidRPr="00532F44">
        <w:rPr>
          <w:shd w:val="clear" w:color="auto" w:fill="FFFFFF"/>
        </w:rPr>
        <w:t xml:space="preserve"> </w:t>
      </w:r>
    </w:p>
    <w:p w:rsidR="00834F71" w:rsidRPr="00532F44" w:rsidRDefault="00834F71" w:rsidP="003562A1">
      <w:pPr>
        <w:pStyle w:val="Heading2"/>
        <w:numPr>
          <w:ilvl w:val="0"/>
          <w:numId w:val="0"/>
        </w:numPr>
        <w:sectPr w:rsidR="00834F71" w:rsidRPr="00532F44" w:rsidSect="00834F71">
          <w:footerReference w:type="default" r:id="rId9"/>
          <w:pgSz w:w="11906" w:h="16838"/>
          <w:pgMar w:top="1440" w:right="1440" w:bottom="1440" w:left="1440" w:header="709" w:footer="709" w:gutter="0"/>
          <w:cols w:space="708"/>
          <w:docGrid w:linePitch="360"/>
        </w:sectPr>
      </w:pPr>
    </w:p>
    <w:p w:rsidR="0005390C" w:rsidRPr="00532F44" w:rsidRDefault="0005390C" w:rsidP="003378D6">
      <w:pPr>
        <w:pStyle w:val="Heading1"/>
        <w:numPr>
          <w:ilvl w:val="0"/>
          <w:numId w:val="0"/>
        </w:numPr>
      </w:pPr>
      <w:r w:rsidRPr="00532F44">
        <w:lastRenderedPageBreak/>
        <w:t>Introduction</w:t>
      </w:r>
    </w:p>
    <w:p w:rsidR="003378D6" w:rsidRPr="00532F44" w:rsidRDefault="003378D6" w:rsidP="003378D6">
      <w:pPr>
        <w:pStyle w:val="Heading2"/>
        <w:numPr>
          <w:ilvl w:val="0"/>
          <w:numId w:val="0"/>
        </w:numPr>
      </w:pPr>
      <w:r w:rsidRPr="00532F44">
        <w:t>Background</w:t>
      </w:r>
    </w:p>
    <w:p w:rsidR="00E55A94" w:rsidRPr="00532F44" w:rsidRDefault="00862C39" w:rsidP="008D11C1">
      <w:r w:rsidRPr="00532F44">
        <w:t>Atrial fibrillation (AF) is a progressive condition affecting</w:t>
      </w:r>
      <w:r w:rsidR="00665212" w:rsidRPr="00532F44">
        <w:t xml:space="preserve"> around 1-2% of the UK population</w:t>
      </w:r>
      <w:r w:rsidR="000F1748" w:rsidRPr="00532F44">
        <w:t xml:space="preserve">, </w:t>
      </w:r>
      <w:r w:rsidR="00DF7E46" w:rsidRPr="00532F44">
        <w:t xml:space="preserve">disproportionately </w:t>
      </w:r>
      <w:r w:rsidR="000F1748" w:rsidRPr="00532F44">
        <w:t xml:space="preserve">older </w:t>
      </w:r>
      <w:r w:rsidR="00B37EDA" w:rsidRPr="00532F44">
        <w:t>people</w:t>
      </w:r>
      <w:r w:rsidR="000F1748" w:rsidRPr="00532F44">
        <w:t>, and is a significant risk factor for stroke</w:t>
      </w:r>
      <w:r w:rsidR="00356EEF" w:rsidRPr="00532F44">
        <w:t>.</w:t>
      </w:r>
      <w:r w:rsidR="006C1146" w:rsidRPr="00532F44">
        <w:fldChar w:fldCharType="begin" w:fldLock="1"/>
      </w:r>
      <w:r w:rsidR="008E6143">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"family" : "Go", "given" : "A S" }, { "family" : "Hylek", "given" : "E M" }, { "family" : "Phillips", "given" : "K A" }, { "family" : "Chang", "given" : "Y" }, { "family" : "Henault", "given" : "L E" }, { "family" : "Selby", "given" : "J V" }, { "family" : "Singer", "given" : "D E"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6C1146" w:rsidRPr="00532F44">
        <w:fldChar w:fldCharType="separate"/>
      </w:r>
      <w:r w:rsidR="009137B7" w:rsidRPr="009137B7">
        <w:rPr>
          <w:noProof/>
        </w:rPr>
        <w:t>[1]</w:t>
      </w:r>
      <w:r w:rsidR="006C1146" w:rsidRPr="00532F44">
        <w:fldChar w:fldCharType="end"/>
      </w:r>
      <w:r w:rsidR="00665212" w:rsidRPr="00532F44">
        <w:t xml:space="preserve"> </w:t>
      </w:r>
      <w:r w:rsidR="00B37EDA" w:rsidRPr="00532F44">
        <w:t>E</w:t>
      </w:r>
      <w:r w:rsidRPr="00532F44">
        <w:t>ffective management of AF and the associated stroke risk is important</w:t>
      </w:r>
      <w:r w:rsidR="003F5221" w:rsidRPr="00532F44">
        <w:t xml:space="preserve"> for reducing additional mortality and morbidity risks that result from the condition</w:t>
      </w:r>
      <w:r w:rsidRPr="00532F44">
        <w:t xml:space="preserve">. Oral anticoagulants (OACs) reduce the risk of stroke, but </w:t>
      </w:r>
      <w:r w:rsidR="000F1748" w:rsidRPr="00532F44">
        <w:t>can cause major bleeding events</w:t>
      </w:r>
      <w:r w:rsidR="00374A9D" w:rsidRPr="00532F44">
        <w:t xml:space="preserve"> which </w:t>
      </w:r>
      <w:r w:rsidR="003378D6" w:rsidRPr="00532F44">
        <w:t>could</w:t>
      </w:r>
      <w:r w:rsidR="00374A9D" w:rsidRPr="00532F44">
        <w:t xml:space="preserve"> result in death or severe disablement.</w:t>
      </w:r>
      <w:r w:rsidR="00356EEF" w:rsidRPr="00532F44">
        <w:t xml:space="preserve"> </w:t>
      </w:r>
      <w:r w:rsidR="006C1146" w:rsidRPr="00532F44">
        <w:fldChar w:fldCharType="begin" w:fldLock="1"/>
      </w:r>
      <w:r w:rsidR="008E6143">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6C1146" w:rsidRPr="00532F44">
        <w:fldChar w:fldCharType="separate"/>
      </w:r>
      <w:r w:rsidR="009137B7" w:rsidRPr="009137B7">
        <w:rPr>
          <w:noProof/>
        </w:rPr>
        <w:t>[2]</w:t>
      </w:r>
      <w:r w:rsidR="006C1146" w:rsidRPr="00532F44">
        <w:fldChar w:fldCharType="end"/>
      </w:r>
      <w:r w:rsidR="00374A9D" w:rsidRPr="00532F44">
        <w:t xml:space="preserve"> </w:t>
      </w:r>
    </w:p>
    <w:p w:rsidR="00C87195" w:rsidRPr="00532F44" w:rsidRDefault="003D3DC2" w:rsidP="008D11C1">
      <w:r w:rsidRPr="00532F44">
        <w:t xml:space="preserve">As well as exposing patients to a risk of major bleeding events, </w:t>
      </w:r>
      <w:r w:rsidR="00BD0097" w:rsidRPr="00532F44">
        <w:t xml:space="preserve">OACs </w:t>
      </w:r>
      <w:r w:rsidR="00A84C60" w:rsidRPr="00532F44">
        <w:t>impose a cost burden</w:t>
      </w:r>
      <w:r w:rsidR="00862C39" w:rsidRPr="00532F44">
        <w:t>, either directly due to drug acquisition costs in the case of new</w:t>
      </w:r>
      <w:r w:rsidR="00542E72" w:rsidRPr="00532F44">
        <w:t>er</w:t>
      </w:r>
      <w:r w:rsidR="00862C39" w:rsidRPr="00532F44">
        <w:t xml:space="preserve"> drugs like </w:t>
      </w:r>
      <w:proofErr w:type="spellStart"/>
      <w:r w:rsidR="00862C39" w:rsidRPr="00532F44">
        <w:t>dabigatran</w:t>
      </w:r>
      <w:proofErr w:type="spellEnd"/>
      <w:r w:rsidR="003E2C5D" w:rsidRPr="00532F44">
        <w:t xml:space="preserve"> or </w:t>
      </w:r>
      <w:proofErr w:type="spellStart"/>
      <w:r w:rsidR="003E2C5D" w:rsidRPr="00532F44">
        <w:t>rivaroxaban</w:t>
      </w:r>
      <w:proofErr w:type="spellEnd"/>
      <w:r w:rsidR="00862C39" w:rsidRPr="00532F44">
        <w:t>, or indirectly due to monitoring costs in the case of warfarin.</w:t>
      </w:r>
      <w:r w:rsidR="009A6772" w:rsidRPr="00532F44">
        <w:t xml:space="preserve"> It should be noted that even where an intervention is clinically effective it does not necessarily follow </w:t>
      </w:r>
      <w:r w:rsidR="00C87195" w:rsidRPr="00532F44">
        <w:t xml:space="preserve">that it </w:t>
      </w:r>
      <w:r w:rsidR="009A6772" w:rsidRPr="00532F44">
        <w:t>is also cost effective.</w:t>
      </w:r>
      <w:r w:rsidR="00862C39" w:rsidRPr="00532F44">
        <w:t xml:space="preserve"> </w:t>
      </w:r>
      <w:r w:rsidR="009A6772" w:rsidRPr="00532F44">
        <w:t xml:space="preserve">If the risk of stroke in the patient is low, then the increased health risks </w:t>
      </w:r>
      <w:r w:rsidR="00732E2A" w:rsidRPr="00532F44">
        <w:t xml:space="preserve">associated with </w:t>
      </w:r>
      <w:r w:rsidR="009A6772" w:rsidRPr="00532F44">
        <w:t xml:space="preserve">OACs may outweigh the benefits, and so a </w:t>
      </w:r>
      <w:r w:rsidR="00374A9D" w:rsidRPr="00532F44">
        <w:t>range of diagnostic to</w:t>
      </w:r>
      <w:r w:rsidR="00732E2A" w:rsidRPr="00532F44">
        <w:t>ols are used to identify higher-</w:t>
      </w:r>
      <w:r w:rsidR="00374A9D" w:rsidRPr="00532F44">
        <w:t>risk patients</w:t>
      </w:r>
      <w:r w:rsidR="00655A1D" w:rsidRPr="00532F44">
        <w:t xml:space="preserve">, including </w:t>
      </w:r>
      <w:r w:rsidR="00395BE3" w:rsidRPr="00532F44">
        <w:t>clinical prediction rules using patient history and characteristics</w:t>
      </w:r>
      <w:r w:rsidR="00374A9D" w:rsidRPr="00532F44">
        <w:t>.</w:t>
      </w:r>
      <w:r w:rsidR="00307F5F" w:rsidRPr="00532F44">
        <w:t xml:space="preserve"> </w:t>
      </w:r>
    </w:p>
    <w:p w:rsidR="003378D6" w:rsidRPr="00532F44" w:rsidRDefault="003378D6" w:rsidP="003378D6">
      <w:pPr>
        <w:pStyle w:val="Heading2"/>
        <w:numPr>
          <w:ilvl w:val="0"/>
          <w:numId w:val="0"/>
        </w:numPr>
      </w:pPr>
      <w:r w:rsidRPr="00532F44">
        <w:t>The CHADS</w:t>
      </w:r>
      <w:r w:rsidRPr="00532F44">
        <w:rPr>
          <w:vertAlign w:val="subscript"/>
        </w:rPr>
        <w:t>2</w:t>
      </w:r>
      <w:r w:rsidRPr="00532F44">
        <w:t xml:space="preserve"> clinical risk prediction algorithm</w:t>
      </w:r>
    </w:p>
    <w:p w:rsidR="00C87195" w:rsidRPr="00532F44" w:rsidRDefault="00732E2A" w:rsidP="00C87195">
      <w:r w:rsidRPr="00532F44">
        <w:t xml:space="preserve">A commonly used risk prediction </w:t>
      </w:r>
      <w:r w:rsidR="00153929" w:rsidRPr="00532F44">
        <w:t>rule</w:t>
      </w:r>
      <w:r w:rsidRPr="00532F44">
        <w:t xml:space="preserve"> for assessing stroke risk is CHADS</w:t>
      </w:r>
      <w:r w:rsidRPr="00532F44">
        <w:rPr>
          <w:vertAlign w:val="subscript"/>
        </w:rPr>
        <w:t>2</w:t>
      </w:r>
      <w:r w:rsidRPr="00532F44">
        <w:t>, which use demographic and clinical characteristics to produce a stroke risk score.</w:t>
      </w:r>
      <w:r w:rsidR="006C1146" w:rsidRPr="00532F44">
        <w:fldChar w:fldCharType="begin" w:fldLock="1"/>
      </w:r>
      <w:r w:rsidR="008E6143">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6C1146" w:rsidRPr="00532F44">
        <w:fldChar w:fldCharType="separate"/>
      </w:r>
      <w:r w:rsidR="009137B7" w:rsidRPr="009137B7">
        <w:rPr>
          <w:noProof/>
        </w:rPr>
        <w:t>[3]</w:t>
      </w:r>
      <w:r w:rsidR="006C1146" w:rsidRPr="00532F44">
        <w:fldChar w:fldCharType="end"/>
      </w:r>
      <w:r w:rsidRPr="00532F44">
        <w:t xml:space="preserve"> If this score is at or exceeds a threshold, the decision to prescribe OACs is made. </w:t>
      </w:r>
      <w:r w:rsidR="00C87195" w:rsidRPr="00532F44">
        <w:t>The CHADS</w:t>
      </w:r>
      <w:r w:rsidR="00C87195" w:rsidRPr="00532F44">
        <w:rPr>
          <w:vertAlign w:val="subscript"/>
        </w:rPr>
        <w:t>2</w:t>
      </w:r>
      <w:r w:rsidR="00C87195" w:rsidRPr="00532F44">
        <w:t xml:space="preserve"> risk prediction algorithm assigns a risk score of between zero and six points to patients based on five risk factors. It assigns a score of one point each to a patient if they have a history of: (C) congestive heart failure, (H) hypertension, or (D) diabetes mellitus; or if they are (A) aged 75 years or older. It assigns a risk score of two points if the patient had a prior stroke (S</w:t>
      </w:r>
      <w:r w:rsidR="00C87195" w:rsidRPr="00532F44">
        <w:rPr>
          <w:vertAlign w:val="subscript"/>
        </w:rPr>
        <w:t>2</w:t>
      </w:r>
      <w:r w:rsidR="00C87195" w:rsidRPr="00532F44">
        <w:t>), transient ischemic attack or thromboembolism.</w:t>
      </w:r>
      <w:r w:rsidR="006C1146" w:rsidRPr="00532F44">
        <w:fldChar w:fldCharType="begin" w:fldLock="1"/>
      </w:r>
      <w:r w:rsidR="008E6143">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6C1146" w:rsidRPr="00532F44">
        <w:fldChar w:fldCharType="separate"/>
      </w:r>
      <w:r w:rsidR="009137B7" w:rsidRPr="009137B7">
        <w:rPr>
          <w:noProof/>
        </w:rPr>
        <w:t>[3]</w:t>
      </w:r>
      <w:r w:rsidR="006C1146" w:rsidRPr="00532F44">
        <w:fldChar w:fldCharType="end"/>
      </w:r>
      <w:r w:rsidR="00C87195" w:rsidRPr="00532F44">
        <w:t xml:space="preserve">  </w:t>
      </w:r>
    </w:p>
    <w:p w:rsidR="003378D6" w:rsidRPr="00532F44" w:rsidRDefault="009344EA" w:rsidP="003378D6">
      <w:pPr>
        <w:pStyle w:val="Heading2"/>
        <w:numPr>
          <w:ilvl w:val="0"/>
          <w:numId w:val="0"/>
        </w:numPr>
      </w:pPr>
      <w:r w:rsidRPr="00532F44">
        <w:t>Transthoracic Echocardiography and the decision problem</w:t>
      </w:r>
    </w:p>
    <w:p w:rsidR="00374A9D" w:rsidRPr="00532F44" w:rsidRDefault="00D57902" w:rsidP="008D11C1">
      <w:r w:rsidRPr="00532F44">
        <w:t xml:space="preserve">This study assesses </w:t>
      </w:r>
      <w:r w:rsidR="003F5221" w:rsidRPr="00532F44">
        <w:t xml:space="preserve">whether performing </w:t>
      </w:r>
      <w:r w:rsidR="00307F5F" w:rsidRPr="00532F44">
        <w:t>an addi</w:t>
      </w:r>
      <w:r w:rsidR="00C007A4" w:rsidRPr="00532F44">
        <w:t>tional, slightly more expensive</w:t>
      </w:r>
      <w:r w:rsidR="00307F5F" w:rsidRPr="00532F44">
        <w:t xml:space="preserve"> </w:t>
      </w:r>
      <w:r w:rsidR="00C3051A" w:rsidRPr="00532F44">
        <w:t xml:space="preserve">diagnostic test in </w:t>
      </w:r>
      <w:r w:rsidR="00E55A94" w:rsidRPr="00532F44">
        <w:t>the population of interest</w:t>
      </w:r>
      <w:r w:rsidR="00C3051A" w:rsidRPr="00532F44">
        <w:t xml:space="preserve"> </w:t>
      </w:r>
      <w:r w:rsidR="00307F5F" w:rsidRPr="00532F44">
        <w:t xml:space="preserve">would lead to </w:t>
      </w:r>
      <w:r w:rsidR="003F5221" w:rsidRPr="00532F44">
        <w:t>better clinical outcomes on average (clinical effectiveness)</w:t>
      </w:r>
      <w:r w:rsidR="00307F5F" w:rsidRPr="00532F44">
        <w:t xml:space="preserve">. </w:t>
      </w:r>
      <w:r w:rsidR="009A6772" w:rsidRPr="00532F44">
        <w:t xml:space="preserve">The populations to be </w:t>
      </w:r>
      <w:r w:rsidR="00560933" w:rsidRPr="00532F44">
        <w:t>modeled</w:t>
      </w:r>
      <w:r w:rsidR="009A6772" w:rsidRPr="00532F44">
        <w:t xml:space="preserve"> are patients with newly diagnosed AF. Based on clinical history, they will either have an initial CHADS</w:t>
      </w:r>
      <w:r w:rsidR="009A6772" w:rsidRPr="00532F44">
        <w:rPr>
          <w:vertAlign w:val="subscript"/>
        </w:rPr>
        <w:t>2</w:t>
      </w:r>
      <w:r w:rsidR="009A6772" w:rsidRPr="00532F44">
        <w:t xml:space="preserve"> risk score of zero or one point.  </w:t>
      </w:r>
      <w:r w:rsidR="00D65C68" w:rsidRPr="00532F44">
        <w:t xml:space="preserve">If additional testing </w:t>
      </w:r>
      <w:r w:rsidR="009A6772" w:rsidRPr="00532F44">
        <w:t xml:space="preserve">in these patients </w:t>
      </w:r>
      <w:r w:rsidR="00D65C68" w:rsidRPr="00532F44">
        <w:t>is clinically effective, it is also important to evaluate whether the additional health benefits are proportionate to the additional costs accrued, and</w:t>
      </w:r>
      <w:r w:rsidR="00E84302" w:rsidRPr="00532F44">
        <w:t xml:space="preserve"> whether</w:t>
      </w:r>
      <w:r w:rsidR="00D65C68" w:rsidRPr="00532F44">
        <w:t xml:space="preserve"> the additional testing is cost effective at standard NICE decision-making thresholds.</w:t>
      </w:r>
      <w:r w:rsidR="00C007A4" w:rsidRPr="00532F44">
        <w:t xml:space="preserve"> </w:t>
      </w:r>
      <w:r w:rsidR="00D65C68" w:rsidRPr="00532F44">
        <w:t xml:space="preserve">The </w:t>
      </w:r>
      <w:r w:rsidR="00C007A4" w:rsidRPr="00532F44">
        <w:t>additional diagnostic test of interest is transthoracic echocardiography (TTE)</w:t>
      </w:r>
      <w:r w:rsidR="00CE721E" w:rsidRPr="00532F44">
        <w:t>, a non</w:t>
      </w:r>
      <w:r w:rsidR="00E84302" w:rsidRPr="00532F44">
        <w:t>-</w:t>
      </w:r>
      <w:r w:rsidR="00CE721E" w:rsidRPr="00532F44">
        <w:t xml:space="preserve">invasive procedure that allows imaging of the heart and blood flow. </w:t>
      </w:r>
    </w:p>
    <w:p w:rsidR="00395BE3" w:rsidRPr="00532F44" w:rsidRDefault="009A6772" w:rsidP="008D11C1">
      <w:r w:rsidRPr="00532F44">
        <w:lastRenderedPageBreak/>
        <w:t>An important risk factor not included in CHADS</w:t>
      </w:r>
      <w:r w:rsidRPr="00532F44">
        <w:rPr>
          <w:vertAlign w:val="subscript"/>
        </w:rPr>
        <w:t>2</w:t>
      </w:r>
      <w:r w:rsidRPr="00532F44">
        <w:t xml:space="preserve"> is whether an individual has a left atrial abnormality (LA ABN), which has been shown to lead to an increased stroke risk,</w:t>
      </w:r>
      <w:r w:rsidR="006C1146" w:rsidRPr="00532F44">
        <w:fldChar w:fldCharType="begin" w:fldLock="1"/>
      </w:r>
      <w:r w:rsidR="008E6143">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"[4]" }, "properties" : { "noteIndex" : 0 }, "schema" : "https://github.com/citation-style-language/schema/raw/master/csl-citation.json" }</w:instrText>
      </w:r>
      <w:r w:rsidR="006C1146" w:rsidRPr="00532F44">
        <w:fldChar w:fldCharType="separate"/>
      </w:r>
      <w:r w:rsidR="009137B7" w:rsidRPr="009137B7">
        <w:rPr>
          <w:noProof/>
        </w:rPr>
        <w:t>[4]</w:t>
      </w:r>
      <w:r w:rsidR="006C1146" w:rsidRPr="00532F44">
        <w:fldChar w:fldCharType="end"/>
      </w:r>
      <w:r w:rsidR="00560933" w:rsidRPr="00532F44">
        <w:t xml:space="preserve"> LA ABN is defined as a patient having either a left atrial appendage thrombi, a dense spontaneous echo contrast, or left atrial appendage low flow velocities.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r w:rsidRPr="00532F44">
        <w:t xml:space="preserve"> LA ABNs can be detected by TTE, and so can be used to identify patients with a higher risk of stroke who otherwise may not receive OACs</w:t>
      </w:r>
      <w:r w:rsidR="001138A7" w:rsidRPr="00532F44">
        <w:t>.</w:t>
      </w:r>
      <w:r w:rsidR="0091160C" w:rsidRPr="00532F44">
        <w:t xml:space="preserve"> </w:t>
      </w:r>
      <w:r w:rsidR="00374A9D" w:rsidRPr="00532F44">
        <w:t xml:space="preserve">In this study a discrete event simulation (DES) model was developed to </w:t>
      </w:r>
      <w:r w:rsidR="00E84302" w:rsidRPr="00532F44">
        <w:t xml:space="preserve">simulate </w:t>
      </w:r>
      <w:r w:rsidR="00374A9D" w:rsidRPr="00532F44">
        <w:t xml:space="preserve">the long-term implications of performing TTEs in </w:t>
      </w:r>
      <w:r w:rsidR="00E55A94" w:rsidRPr="00532F44">
        <w:t xml:space="preserve">the population of interest </w:t>
      </w:r>
      <w:r w:rsidR="00374A9D" w:rsidRPr="00532F44">
        <w:t xml:space="preserve">when </w:t>
      </w:r>
      <w:r w:rsidR="00E84302" w:rsidRPr="00532F44">
        <w:t xml:space="preserve">deciding </w:t>
      </w:r>
      <w:r w:rsidR="00374A9D" w:rsidRPr="00532F44">
        <w:t xml:space="preserve">whether to prescribe OACs. Patients </w:t>
      </w:r>
      <w:r w:rsidR="00B1326A" w:rsidRPr="00532F44">
        <w:t>whose CHADS</w:t>
      </w:r>
      <w:r w:rsidR="00B1326A" w:rsidRPr="00532F44">
        <w:rPr>
          <w:vertAlign w:val="subscript"/>
        </w:rPr>
        <w:t>2</w:t>
      </w:r>
      <w:r w:rsidR="00B1326A" w:rsidRPr="00532F44">
        <w:t xml:space="preserve"> scores are below the threshold at which the OAC would be prescribed</w:t>
      </w:r>
      <w:r w:rsidR="00374A9D" w:rsidRPr="00532F44">
        <w:t xml:space="preserve"> are </w:t>
      </w:r>
      <w:r w:rsidR="00E55A94" w:rsidRPr="00532F44">
        <w:t xml:space="preserve">additionally </w:t>
      </w:r>
      <w:r w:rsidR="00374A9D" w:rsidRPr="00532F44">
        <w:t xml:space="preserve">assessed using TTE. If TTE identifies </w:t>
      </w:r>
      <w:r w:rsidRPr="00532F44">
        <w:t xml:space="preserve">a LA ABN </w:t>
      </w:r>
      <w:r w:rsidR="00374A9D" w:rsidRPr="00532F44">
        <w:t xml:space="preserve">then they are also prescribed OACs. </w:t>
      </w:r>
      <w:r w:rsidR="00655A1D" w:rsidRPr="00532F44">
        <w:t>As</w:t>
      </w:r>
      <w:r w:rsidR="00374A9D" w:rsidRPr="00532F44">
        <w:t xml:space="preserve"> a result of this, more people will be prescribed OACs when TTE is included in the diagnost</w:t>
      </w:r>
      <w:r w:rsidR="00153929" w:rsidRPr="00532F44">
        <w:t>ic package than when it is not.</w:t>
      </w:r>
      <w:r w:rsidR="00655A1D" w:rsidRPr="00532F44">
        <w:t xml:space="preserve"> </w:t>
      </w:r>
      <w:r w:rsidR="00153929" w:rsidRPr="00532F44">
        <w:t xml:space="preserve">However, </w:t>
      </w:r>
      <w:r w:rsidR="00374A9D" w:rsidRPr="00532F44">
        <w:t xml:space="preserve">potential cost savings </w:t>
      </w:r>
      <w:r w:rsidR="00153929" w:rsidRPr="00532F44">
        <w:t xml:space="preserve">could arise </w:t>
      </w:r>
      <w:r w:rsidR="00374A9D" w:rsidRPr="00532F44">
        <w:t xml:space="preserve">as a result of preventing strokes and the costs to the NHS that result from them.  </w:t>
      </w:r>
    </w:p>
    <w:p w:rsidR="0005390C" w:rsidRPr="00532F44" w:rsidRDefault="00C007A4" w:rsidP="003378D6">
      <w:pPr>
        <w:pStyle w:val="Heading1"/>
        <w:numPr>
          <w:ilvl w:val="0"/>
          <w:numId w:val="0"/>
        </w:numPr>
      </w:pPr>
      <w:r w:rsidRPr="00532F44">
        <w:t>Method</w:t>
      </w:r>
      <w:r w:rsidR="00E57550" w:rsidRPr="00532F44">
        <w:t>s</w:t>
      </w:r>
    </w:p>
    <w:p w:rsidR="00E57550" w:rsidRPr="00532F44" w:rsidRDefault="00E57550" w:rsidP="008D11C1">
      <w:r w:rsidRPr="00532F44">
        <w:t xml:space="preserve">The mathematical model developed estimated the </w:t>
      </w:r>
      <w:r w:rsidR="009A6772" w:rsidRPr="00532F44">
        <w:t>consequence</w:t>
      </w:r>
      <w:r w:rsidR="00267F89" w:rsidRPr="00532F44">
        <w:t>s</w:t>
      </w:r>
      <w:r w:rsidR="009A6772" w:rsidRPr="00532F44">
        <w:t xml:space="preserve"> </w:t>
      </w:r>
      <w:r w:rsidRPr="00532F44">
        <w:t xml:space="preserve">of </w:t>
      </w:r>
      <w:r w:rsidR="009A6772" w:rsidRPr="00532F44">
        <w:t xml:space="preserve">using </w:t>
      </w:r>
      <w:r w:rsidR="006D7B3B" w:rsidRPr="00532F44">
        <w:t xml:space="preserve">TTE </w:t>
      </w:r>
      <w:r w:rsidR="00267F89" w:rsidRPr="00532F44">
        <w:t>to inform</w:t>
      </w:r>
      <w:r w:rsidR="00B1326A" w:rsidRPr="00532F44">
        <w:t xml:space="preserve"> the decision </w:t>
      </w:r>
      <w:r w:rsidR="00267F89" w:rsidRPr="00532F44">
        <w:t xml:space="preserve">whether </w:t>
      </w:r>
      <w:r w:rsidR="00B1326A" w:rsidRPr="00532F44">
        <w:t xml:space="preserve">to prescribe an OAC </w:t>
      </w:r>
      <w:r w:rsidR="00267F89" w:rsidRPr="00532F44">
        <w:t xml:space="preserve">in a range of patient populations. Eight distinct cohorts were modeled, and separate scenarios were performed for each of three potential OACs: warfarin, </w:t>
      </w:r>
      <w:proofErr w:type="spellStart"/>
      <w:r w:rsidR="00267F89" w:rsidRPr="00532F44">
        <w:t>dabigatran</w:t>
      </w:r>
      <w:proofErr w:type="spellEnd"/>
      <w:r w:rsidR="00267F89" w:rsidRPr="00532F44">
        <w:t xml:space="preserve">, and </w:t>
      </w:r>
      <w:proofErr w:type="spellStart"/>
      <w:r w:rsidR="00267F89" w:rsidRPr="00532F44">
        <w:t>rivaroxiban</w:t>
      </w:r>
      <w:proofErr w:type="spellEnd"/>
      <w:r w:rsidR="0091160C" w:rsidRPr="00532F44">
        <w:t>.</w:t>
      </w:r>
      <w:r w:rsidR="007955A1" w:rsidRPr="00532F44">
        <w:t xml:space="preserve"> </w:t>
      </w:r>
      <w:r w:rsidR="006D7B3B" w:rsidRPr="00532F44">
        <w:t>The health economic outcome of interest is the quality adjusted life</w:t>
      </w:r>
      <w:r w:rsidR="00397705" w:rsidRPr="00532F44">
        <w:t xml:space="preserve"> </w:t>
      </w:r>
      <w:r w:rsidR="006D7B3B" w:rsidRPr="00532F44">
        <w:t>year (QALY). A</w:t>
      </w:r>
      <w:r w:rsidR="00C87195" w:rsidRPr="00532F44">
        <w:t xml:space="preserve"> UK</w:t>
      </w:r>
      <w:r w:rsidR="006D7B3B" w:rsidRPr="00532F44">
        <w:t xml:space="preserve"> perspective is adopted</w:t>
      </w:r>
      <w:r w:rsidR="003E2F7C" w:rsidRPr="00532F44">
        <w:t xml:space="preserve">, </w:t>
      </w:r>
      <w:r w:rsidR="00933B76" w:rsidRPr="00532F44">
        <w:t>therefore</w:t>
      </w:r>
      <w:r w:rsidR="003E2F7C" w:rsidRPr="00532F44">
        <w:t xml:space="preserve"> costs incurred by the patient or wider society are not considered</w:t>
      </w:r>
      <w:r w:rsidR="006D7B3B" w:rsidRPr="00532F44">
        <w:t xml:space="preserve">. Standard NICE discount rates for utilities and costs of 3.5% per annum are used. </w:t>
      </w:r>
      <w:r w:rsidR="009137B7">
        <w:fldChar w:fldCharType="begin" w:fldLock="1"/>
      </w:r>
      <w:r w:rsidR="008E6143">
        <w:instrText>ADDIN CSL_CITATION { "citationItems" : [ { "id" : "ITEM-1", "itemData" : { "URL" : "http://www.nice.org.uk/media/B52/A7/TAMethodsGuideUpdatedJune2008.pdf", "accessed" : { "date-parts" : [ [ "2012", "10", "15" ] ] }, "author" : [ { "family" : "NICE", "given" : "" } ], "container-title" : "NICE methods guide", "id" : "ITEM-1", "issued" : { "date-parts" : [ [ "2008" ] ] }, "page" : "80", "title" : "Guide to the methods of technology appraisal", "type" : "webpage" }, "uris" : [ "http://www.mendeley.com/documents/?uuid=cd033cb2-d65d-48dd-9230-e0ece575195f" ] } ], "mendeley" : { "previouslyFormattedCitation" : "[6]" }, "properties" : { "noteIndex" : 0 }, "schema" : "https://github.com/citation-style-language/schema/raw/master/csl-citation.json" }</w:instrText>
      </w:r>
      <w:r w:rsidR="009137B7">
        <w:fldChar w:fldCharType="separate"/>
      </w:r>
      <w:r w:rsidR="009137B7" w:rsidRPr="009137B7">
        <w:rPr>
          <w:noProof/>
        </w:rPr>
        <w:t>[6]</w:t>
      </w:r>
      <w:r w:rsidR="009137B7">
        <w:fldChar w:fldCharType="end"/>
      </w:r>
      <w:r w:rsidR="009137B7">
        <w:t xml:space="preserve"> </w:t>
      </w:r>
      <w:r w:rsidR="00E36064" w:rsidRPr="00532F44">
        <w:t xml:space="preserve">A lifetime horizon is adopted. </w:t>
      </w:r>
      <w:r w:rsidR="006D7B3B" w:rsidRPr="00532F44">
        <w:t xml:space="preserve">In order to incorporate the effect of uncertainty on predicted outcomes, a probabilistic model is used, </w:t>
      </w:r>
      <w:r w:rsidR="00834F71" w:rsidRPr="00532F44">
        <w:t>meaning</w:t>
      </w:r>
      <w:r w:rsidR="006D7B3B" w:rsidRPr="00532F44">
        <w:t xml:space="preserve"> that where possible model parameter estimates are drawn from distributions rather than assumed to be fixed values. </w:t>
      </w:r>
    </w:p>
    <w:p w:rsidR="009344EA" w:rsidRPr="00532F44" w:rsidRDefault="009344EA" w:rsidP="009344EA">
      <w:pPr>
        <w:pStyle w:val="Heading2"/>
        <w:numPr>
          <w:ilvl w:val="0"/>
          <w:numId w:val="0"/>
        </w:numPr>
      </w:pPr>
      <w:r w:rsidRPr="00532F44">
        <w:t>Scenarios included</w:t>
      </w:r>
    </w:p>
    <w:p w:rsidR="00267F89" w:rsidRPr="00532F44" w:rsidRDefault="00BE73AD" w:rsidP="00267F89">
      <w:r w:rsidRPr="00532F44">
        <w:t xml:space="preserve">Warfarin, </w:t>
      </w:r>
      <w:proofErr w:type="spellStart"/>
      <w:r w:rsidRPr="00532F44">
        <w:t>rivaroxiban</w:t>
      </w:r>
      <w:proofErr w:type="spellEnd"/>
      <w:r w:rsidRPr="00532F44">
        <w:t xml:space="preserve">, and </w:t>
      </w:r>
      <w:proofErr w:type="spellStart"/>
      <w:r w:rsidRPr="00532F44">
        <w:t>dabigatran</w:t>
      </w:r>
      <w:proofErr w:type="spellEnd"/>
      <w:r w:rsidRPr="00532F44">
        <w:t xml:space="preserve"> are each recommended in patients with different clinical characteristics, with warfarin recommended at a higher CHADS</w:t>
      </w:r>
      <w:r w:rsidRPr="00532F44">
        <w:rPr>
          <w:vertAlign w:val="subscript"/>
        </w:rPr>
        <w:t>2</w:t>
      </w:r>
      <w:r w:rsidRPr="00532F44">
        <w:t xml:space="preserve"> threshold than the newer OACs. </w:t>
      </w:r>
      <w:r w:rsidR="00560933" w:rsidRPr="00532F44">
        <w:t>Warfarin is typically  prescribed in patients with a CHADS</w:t>
      </w:r>
      <w:r w:rsidR="00560933" w:rsidRPr="00532F44">
        <w:rPr>
          <w:vertAlign w:val="subscript"/>
        </w:rPr>
        <w:t>2</w:t>
      </w:r>
      <w:r w:rsidR="00560933" w:rsidRPr="00532F44">
        <w:t xml:space="preserve"> score of two or more; the recent NICE recommendations for </w:t>
      </w:r>
      <w:proofErr w:type="spellStart"/>
      <w:r w:rsidR="00560933" w:rsidRPr="00532F44">
        <w:t>rivaroxaban</w:t>
      </w:r>
      <w:proofErr w:type="spellEnd"/>
      <w:r w:rsidR="00560933" w:rsidRPr="00532F44">
        <w:t xml:space="preserve"> are equivalent to stating that patients with a CHADS</w:t>
      </w:r>
      <w:r w:rsidR="00560933" w:rsidRPr="00532F44">
        <w:rPr>
          <w:vertAlign w:val="subscript"/>
        </w:rPr>
        <w:t>2</w:t>
      </w:r>
      <w:r w:rsidR="00560933" w:rsidRPr="00532F44">
        <w:t xml:space="preserve"> score of one or more should receive it; and recent NICE recommendations for </w:t>
      </w:r>
      <w:proofErr w:type="spellStart"/>
      <w:r w:rsidR="00560933" w:rsidRPr="00532F44">
        <w:t>dabigatran</w:t>
      </w:r>
      <w:proofErr w:type="spellEnd"/>
      <w:r w:rsidR="00560933" w:rsidRPr="00532F44">
        <w:t xml:space="preserve"> are equivalent to stating that patients with a CHADS</w:t>
      </w:r>
      <w:r w:rsidR="00560933" w:rsidRPr="00532F44">
        <w:rPr>
          <w:vertAlign w:val="subscript"/>
        </w:rPr>
        <w:t>2</w:t>
      </w:r>
      <w:r w:rsidR="00560933" w:rsidRPr="00532F44">
        <w:t xml:space="preserve"> score of one or more should receive it if they are also aged 65 years or more</w:t>
      </w:r>
      <w:r w:rsidR="006C1146" w:rsidRPr="00532F44">
        <w:fldChar w:fldCharType="begin" w:fldLock="1"/>
      </w:r>
      <w:r w:rsidR="008E6143">
        <w:instrText>ADDIN CSL_CITATION { "citationItems" : [ { "id" : "ITEM-1", "itemData" : { "URL" : "http://www.nice.org.uk/nicemedia/live/13746/59295/59295.pdf", "accessed" : { "date-parts" : [ [ "2012", "9", "28" ] ] }, "author" : [ { "family" : "NICE", "given" : "" } ], "container-title" : "NICE technology appraisal guidance 256", "id" : "ITEM-1", "issued" : { "date-parts" : [ [ "2012" ] ] }, "title" : "Rivaroxaban for the prevention of stroke and systemic embolism in people with atrial fibrillation", "type" : "webpage" }, "uris" : [ "http://www.mendeley.com/documents/?uuid=86ddf2af-d98e-4b46-8879-5fa584445e05" ] }, { "id" : "ITEM-2", "itemData" : { "URL" : "http://www.nice.org.uk/nicemedia/live/13677/58470/58470.pdf", "accessed" : { "date-parts" : [ [ "2012", "9", "28" ] ] }, "author" : [ { "family" : "NICE", "given" : "" } ], "container-title" : "NICE technology appraisal guidance 249", "id" : "ITEM-2", "issued" : { "date-parts" : [ [ "2012" ] ] }, "title" : "Dabigatran etexilate for the prevention of stroke and systemic embolism in atrial fibrillation", "type" : "webpage" }, "uris" : [ "http://www.mendeley.com/documents/?uuid=1f78d015-fd6c-4f3b-b09e-077ac1e728f2" ] } ], "mendeley" : { "previouslyFormattedCitation" : "[7,8]" }, "properties" : { "noteIndex" : 0 }, "schema" : "https://github.com/citation-style-language/schema/raw/master/csl-citation.json" }</w:instrText>
      </w:r>
      <w:r w:rsidR="006C1146" w:rsidRPr="00532F44">
        <w:fldChar w:fldCharType="separate"/>
      </w:r>
      <w:r w:rsidR="009137B7" w:rsidRPr="009137B7">
        <w:rPr>
          <w:noProof/>
        </w:rPr>
        <w:t>[7,8]</w:t>
      </w:r>
      <w:r w:rsidR="006C1146" w:rsidRPr="00532F44">
        <w:fldChar w:fldCharType="end"/>
      </w:r>
      <w:r w:rsidR="00560933" w:rsidRPr="00532F44">
        <w:t xml:space="preserve">. </w:t>
      </w:r>
      <w:r w:rsidR="00C0617D" w:rsidRPr="00532F44">
        <w:t xml:space="preserve"> The scenarios in which a TTE may affect the OAC decision </w:t>
      </w:r>
      <w:r w:rsidRPr="00532F44">
        <w:t xml:space="preserve">are described in </w:t>
      </w:r>
      <w:r w:rsidR="00F16C06">
        <w:fldChar w:fldCharType="begin"/>
      </w:r>
      <w:r w:rsidR="00F16C06">
        <w:instrText xml:space="preserve"> REF _Ref321227101 \h  \* MERGEFORMAT </w:instrText>
      </w:r>
      <w:r w:rsidR="00F16C06">
        <w:fldChar w:fldCharType="separate"/>
      </w:r>
      <w:r w:rsidR="001138A7" w:rsidRPr="00532F44">
        <w:t>Table 1</w:t>
      </w:r>
      <w:r w:rsidR="00F16C06">
        <w:fldChar w:fldCharType="end"/>
      </w:r>
      <w:r w:rsidRPr="00532F44">
        <w:t>.</w:t>
      </w:r>
    </w:p>
    <w:p w:rsidR="00515AEC" w:rsidRPr="00532F44" w:rsidRDefault="00515AEC" w:rsidP="003378D6">
      <w:pPr>
        <w:pStyle w:val="Heading2"/>
        <w:numPr>
          <w:ilvl w:val="0"/>
          <w:numId w:val="0"/>
        </w:numPr>
      </w:pPr>
      <w:r w:rsidRPr="00532F44">
        <w:t>Model Overview</w:t>
      </w:r>
    </w:p>
    <w:p w:rsidR="00004236" w:rsidRPr="00532F44" w:rsidRDefault="00397705" w:rsidP="008D11C1">
      <w:r w:rsidRPr="00532F44">
        <w:lastRenderedPageBreak/>
        <w:t>A</w:t>
      </w:r>
      <w:r w:rsidR="00004236" w:rsidRPr="00532F44">
        <w:t xml:space="preserve">n overview of the model is presented in </w:t>
      </w:r>
      <w:r w:rsidR="00F16C06">
        <w:fldChar w:fldCharType="begin"/>
      </w:r>
      <w:r w:rsidR="00F16C06">
        <w:instrText xml:space="preserve"> REF _Ref321241706 \h  \* MERGEFORMAT </w:instrText>
      </w:r>
      <w:r w:rsidR="00F16C06">
        <w:fldChar w:fldCharType="separate"/>
      </w:r>
      <w:r w:rsidR="001138A7" w:rsidRPr="00532F44">
        <w:t>Figure 1</w:t>
      </w:r>
      <w:r w:rsidR="00F16C06">
        <w:fldChar w:fldCharType="end"/>
      </w:r>
      <w:r w:rsidR="00C007A4" w:rsidRPr="00532F44">
        <w:t>.</w:t>
      </w:r>
      <w:r w:rsidR="00004236" w:rsidRPr="00532F44">
        <w:t xml:space="preserve"> The model </w:t>
      </w:r>
      <w:r w:rsidR="00834F71" w:rsidRPr="00532F44">
        <w:t xml:space="preserve">comprises </w:t>
      </w:r>
      <w:r w:rsidR="00657538" w:rsidRPr="00532F44">
        <w:t xml:space="preserve">a </w:t>
      </w:r>
      <w:r w:rsidR="00004236" w:rsidRPr="00532F44">
        <w:t xml:space="preserve">short-term </w:t>
      </w:r>
      <w:r w:rsidR="00A07773" w:rsidRPr="00532F44">
        <w:t xml:space="preserve">diagnostic stage and </w:t>
      </w:r>
      <w:r w:rsidR="00834F71" w:rsidRPr="00532F44">
        <w:t xml:space="preserve">a </w:t>
      </w:r>
      <w:r w:rsidR="00A07773" w:rsidRPr="00532F44">
        <w:t xml:space="preserve">long-term patient outcome stage. In the short-term stage </w:t>
      </w:r>
      <w:r w:rsidR="00004236" w:rsidRPr="00532F44">
        <w:t xml:space="preserve">the clinical characteristics of a patient are generated, and whether or not </w:t>
      </w:r>
      <w:r w:rsidR="001138A7" w:rsidRPr="00532F44">
        <w:t>the</w:t>
      </w:r>
      <w:r w:rsidR="00004236" w:rsidRPr="00532F44">
        <w:t xml:space="preserve"> OAC</w:t>
      </w:r>
      <w:r w:rsidR="00933B76" w:rsidRPr="00532F44">
        <w:t xml:space="preserve"> </w:t>
      </w:r>
      <w:r w:rsidR="001138A7" w:rsidRPr="00532F44">
        <w:t xml:space="preserve">was </w:t>
      </w:r>
      <w:r w:rsidR="00933B76" w:rsidRPr="00532F44">
        <w:t>prescribed</w:t>
      </w:r>
      <w:r w:rsidR="00004236" w:rsidRPr="00532F44">
        <w:t xml:space="preserve"> is </w:t>
      </w:r>
      <w:r w:rsidR="00933B76" w:rsidRPr="00532F44">
        <w:t>determined</w:t>
      </w:r>
      <w:r w:rsidR="00A07773" w:rsidRPr="00532F44">
        <w:t xml:space="preserve">. In the </w:t>
      </w:r>
      <w:r w:rsidR="00004236" w:rsidRPr="00532F44">
        <w:t xml:space="preserve">long-term simulation </w:t>
      </w:r>
      <w:r w:rsidR="00A07773" w:rsidRPr="00532F44">
        <w:t xml:space="preserve">the patient’s clinical outcomes are simulated. Over the patient lifetime the patient may experience a stroke or major bleeding event, </w:t>
      </w:r>
      <w:r w:rsidR="00933B76" w:rsidRPr="00532F44">
        <w:t xml:space="preserve">both of which are assumed could lead to death, </w:t>
      </w:r>
      <w:r w:rsidR="00A07773" w:rsidRPr="00532F44">
        <w:t xml:space="preserve">or </w:t>
      </w:r>
      <w:r w:rsidR="001138A7" w:rsidRPr="00532F44">
        <w:t xml:space="preserve">they may die </w:t>
      </w:r>
      <w:r w:rsidR="00A07773" w:rsidRPr="00532F44">
        <w:t xml:space="preserve">from another cause. Each of these events </w:t>
      </w:r>
      <w:r w:rsidR="00933B76" w:rsidRPr="00532F44">
        <w:t>has</w:t>
      </w:r>
      <w:r w:rsidR="004B7B0B" w:rsidRPr="00532F44">
        <w:t xml:space="preserve"> associated cost and utility implications</w:t>
      </w:r>
      <w:r w:rsidR="00A07773" w:rsidRPr="00532F44">
        <w:t xml:space="preserve">. By </w:t>
      </w:r>
      <w:r w:rsidR="004B7B0B" w:rsidRPr="00532F44">
        <w:t xml:space="preserve">simulating </w:t>
      </w:r>
      <w:r w:rsidR="00A07773" w:rsidRPr="00532F44">
        <w:t xml:space="preserve">the outcomes for a large number of patients, the average associated costs and utilities following </w:t>
      </w:r>
      <w:r w:rsidR="00834F71" w:rsidRPr="00532F44">
        <w:t xml:space="preserve">alternative </w:t>
      </w:r>
      <w:r w:rsidR="00A07773" w:rsidRPr="00532F44">
        <w:t>diagnostic strategies (</w:t>
      </w:r>
      <w:r w:rsidR="00834F71" w:rsidRPr="00532F44">
        <w:t>with</w:t>
      </w:r>
      <w:r w:rsidR="004B7B0B" w:rsidRPr="00532F44">
        <w:t xml:space="preserve"> and without the use of TTE</w:t>
      </w:r>
      <w:r w:rsidR="00A07773" w:rsidRPr="00532F44">
        <w:t xml:space="preserve">) were estimated, allowing </w:t>
      </w:r>
      <w:r w:rsidR="00263B7C" w:rsidRPr="00532F44">
        <w:t xml:space="preserve">estimation of the mean costs and mean QALYs for both strategies, and </w:t>
      </w:r>
      <w:r w:rsidR="00933B76" w:rsidRPr="00532F44">
        <w:t xml:space="preserve">from these </w:t>
      </w:r>
      <w:r w:rsidR="00263B7C" w:rsidRPr="00532F44">
        <w:t>the incremental cost effectiveness ratio (ICER) of including TTE in the diagnostic package.</w:t>
      </w:r>
    </w:p>
    <w:p w:rsidR="00515AEC" w:rsidRPr="00532F44" w:rsidRDefault="00A0005C" w:rsidP="008D11C1">
      <w:r w:rsidRPr="00532F44">
        <w:t xml:space="preserve">In the baseline strategies, none of </w:t>
      </w:r>
      <w:r w:rsidR="00C87195" w:rsidRPr="00532F44">
        <w:t xml:space="preserve">the patients with </w:t>
      </w:r>
      <w:r w:rsidRPr="00532F44">
        <w:t>LA</w:t>
      </w:r>
      <w:r w:rsidR="00560933" w:rsidRPr="00532F44">
        <w:t xml:space="preserve"> </w:t>
      </w:r>
      <w:r w:rsidRPr="00532F44">
        <w:t xml:space="preserve">ABN were treated with the OAC even though their high stroke risk means </w:t>
      </w:r>
      <w:r w:rsidR="00C87195" w:rsidRPr="00532F44">
        <w:t>that the benefits would on average outweigh the risks.</w:t>
      </w:r>
      <w:r w:rsidRPr="00532F44">
        <w:t xml:space="preserve"> In the comparator strategy, some of these </w:t>
      </w:r>
      <w:r w:rsidR="008D30D8" w:rsidRPr="00532F44">
        <w:t xml:space="preserve">patients with LA ABN </w:t>
      </w:r>
      <w:r w:rsidRPr="00532F44">
        <w:t xml:space="preserve">would receive the OAC due to TTE correctly identifying </w:t>
      </w:r>
      <w:r w:rsidR="001B457D" w:rsidRPr="00532F44">
        <w:t>LA ABN</w:t>
      </w:r>
      <w:r w:rsidRPr="00532F44">
        <w:t xml:space="preserve">. However, not all patients with </w:t>
      </w:r>
      <w:r w:rsidR="001B457D" w:rsidRPr="00532F44">
        <w:t xml:space="preserve">LA ABN </w:t>
      </w:r>
      <w:r w:rsidRPr="00532F44">
        <w:t xml:space="preserve">would receive the OAC, and some patients without LA ABN would </w:t>
      </w:r>
      <w:r w:rsidR="008D30D8" w:rsidRPr="00532F44">
        <w:t>also receive it</w:t>
      </w:r>
      <w:r w:rsidRPr="00532F44">
        <w:t>. This is discussed in more detail below</w:t>
      </w:r>
      <w:r w:rsidR="00A8404E" w:rsidRPr="00532F44">
        <w:t xml:space="preserve">.  </w:t>
      </w:r>
    </w:p>
    <w:p w:rsidR="00DE62D7" w:rsidRPr="00532F44" w:rsidRDefault="00560933" w:rsidP="008D11C1">
      <w:r w:rsidRPr="00532F44">
        <w:t xml:space="preserve">In the short-term </w:t>
      </w:r>
      <w:r w:rsidR="00B31E31" w:rsidRPr="00532F44">
        <w:t xml:space="preserve">diagnostic stage of the </w:t>
      </w:r>
      <w:r w:rsidRPr="00532F44">
        <w:t xml:space="preserve">model the population are divided into </w:t>
      </w:r>
      <w:r w:rsidR="007955A1" w:rsidRPr="00532F44">
        <w:t>true positives (TPs), true negatives (TNs), false positives (FPs) and false negatives (FNs)</w:t>
      </w:r>
      <w:r w:rsidR="00B31E31" w:rsidRPr="00532F44">
        <w:t xml:space="preserve">. </w:t>
      </w:r>
      <w:r w:rsidRPr="00532F44">
        <w:t xml:space="preserve">The </w:t>
      </w:r>
      <w:r w:rsidR="00DE62D7" w:rsidRPr="00532F44">
        <w:t xml:space="preserve">relative size of </w:t>
      </w:r>
      <w:r w:rsidRPr="00532F44">
        <w:t xml:space="preserve">each of the four groups is a function of </w:t>
      </w:r>
      <w:r w:rsidR="00DE62D7" w:rsidRPr="00532F44">
        <w:t>the proportion of the population with LA ABN, referred to here as the true proportion high risk (TPHR); and as sensitivity and specificity of the diagnostic technology, and defined as follows:</w:t>
      </w:r>
    </w:p>
    <w:p w:rsidR="00DE62D7" w:rsidRPr="00532F44" w:rsidRDefault="00DE62D7" w:rsidP="00DE62D7">
      <w:pPr>
        <w:pStyle w:val="ListParagraph"/>
        <w:numPr>
          <w:ilvl w:val="0"/>
          <w:numId w:val="16"/>
        </w:numPr>
      </w:pPr>
      <w:r w:rsidRPr="00532F44">
        <w:t>Proportion of true positives = TPHR x sensitivity;</w:t>
      </w:r>
    </w:p>
    <w:p w:rsidR="00DE62D7" w:rsidRPr="00532F44" w:rsidRDefault="00DE62D7" w:rsidP="00DE62D7">
      <w:pPr>
        <w:pStyle w:val="ListParagraph"/>
        <w:numPr>
          <w:ilvl w:val="0"/>
          <w:numId w:val="16"/>
        </w:numPr>
      </w:pPr>
      <w:r w:rsidRPr="00532F44">
        <w:t>Proportion of true negatives = (1 –TPHR) x specificity;</w:t>
      </w:r>
    </w:p>
    <w:p w:rsidR="00DE62D7" w:rsidRPr="00532F44" w:rsidRDefault="00DE62D7" w:rsidP="00DE62D7">
      <w:pPr>
        <w:pStyle w:val="ListParagraph"/>
        <w:numPr>
          <w:ilvl w:val="0"/>
          <w:numId w:val="16"/>
        </w:numPr>
      </w:pPr>
      <w:r w:rsidRPr="00532F44">
        <w:t>Proportion o</w:t>
      </w:r>
      <w:r w:rsidR="001138A7" w:rsidRPr="00532F44">
        <w:t>f false positives = (1 – TPHR) x</w:t>
      </w:r>
      <w:r w:rsidRPr="00532F44">
        <w:t xml:space="preserve"> (1 – specificity);</w:t>
      </w:r>
    </w:p>
    <w:p w:rsidR="00DE62D7" w:rsidRPr="00532F44" w:rsidRDefault="00DE62D7" w:rsidP="00DE62D7">
      <w:pPr>
        <w:pStyle w:val="ListParagraph"/>
        <w:numPr>
          <w:ilvl w:val="0"/>
          <w:numId w:val="16"/>
        </w:numPr>
      </w:pPr>
      <w:r w:rsidRPr="00532F44">
        <w:t>Proportion of false negatives = TPHR x (1 – sensitivity).</w:t>
      </w:r>
    </w:p>
    <w:p w:rsidR="00850455" w:rsidRPr="00532F44" w:rsidRDefault="00DE62D7" w:rsidP="008D11C1">
      <w:r w:rsidRPr="00532F44">
        <w:t xml:space="preserve">Within the context of the model, the baseline strategy (no TTE) can be considered a diagnostic strategy with a sensitivity of zero and a specificity of one, so the baseline population mix is comprised of TPHR% false negative and 1-TPHR% true negative. </w:t>
      </w:r>
    </w:p>
    <w:p w:rsidR="00515AEC" w:rsidRPr="00532F44" w:rsidRDefault="00515AEC" w:rsidP="003378D6">
      <w:pPr>
        <w:pStyle w:val="Heading2"/>
        <w:numPr>
          <w:ilvl w:val="0"/>
          <w:numId w:val="0"/>
        </w:numPr>
      </w:pPr>
      <w:r w:rsidRPr="00532F44">
        <w:t xml:space="preserve">Modeling long-term </w:t>
      </w:r>
      <w:r w:rsidR="00BC79E5" w:rsidRPr="00532F44">
        <w:t>events</w:t>
      </w:r>
    </w:p>
    <w:p w:rsidR="00E97667" w:rsidRPr="00532F44" w:rsidRDefault="00515AEC" w:rsidP="008D11C1">
      <w:r w:rsidRPr="00532F44">
        <w:t xml:space="preserve">Prescribing an OAC means </w:t>
      </w:r>
      <w:r w:rsidR="00B31E31" w:rsidRPr="00532F44">
        <w:t xml:space="preserve">that the risk </w:t>
      </w:r>
      <w:r w:rsidRPr="00532F44">
        <w:t>to the patient of suffering a stroke</w:t>
      </w:r>
      <w:r w:rsidR="00B31E31" w:rsidRPr="00532F44">
        <w:t xml:space="preserve"> is reduced</w:t>
      </w:r>
      <w:r w:rsidRPr="00532F44">
        <w:t>, but the risk of causing a potentially fatal major bleeding event</w:t>
      </w:r>
      <w:r w:rsidR="00B31E31" w:rsidRPr="00532F44">
        <w:t xml:space="preserve"> is introduced</w:t>
      </w:r>
      <w:r w:rsidRPr="00532F44">
        <w:t xml:space="preserve">. </w:t>
      </w:r>
      <w:r w:rsidR="00E97667" w:rsidRPr="00532F44">
        <w:t xml:space="preserve">Three mutually exclusive outcomes could result from a stroke: death, a dependent state, and an independent state. Each outcome has different utilities, probabilities and costs. Similarly, three mutually exclusive outcomes could result </w:t>
      </w:r>
      <w:r w:rsidR="00E97667" w:rsidRPr="00532F44">
        <w:lastRenderedPageBreak/>
        <w:t xml:space="preserve">from a major bleeding event: death, an intracranial (IC) bleeding event, or a non-intracranial (NIC) bleeding event (assumed to be a gastrointestinal bleed). The severity of an IC bleed can vary substantially, and this variation of outcomes was itself simulated using data based on outcomes categorized by </w:t>
      </w:r>
      <w:r w:rsidR="00FB6128">
        <w:t>Glasgow Outcome Scale (</w:t>
      </w:r>
      <w:r w:rsidR="00E97667" w:rsidRPr="00532F44">
        <w:t>GOS</w:t>
      </w:r>
      <w:r w:rsidR="00FB6128">
        <w:t>)</w:t>
      </w:r>
      <w:r w:rsidR="00E97667" w:rsidRPr="00532F44">
        <w:t xml:space="preserve"> score following traumatic brain injury. The full methodology used to produce these estimates is presented elsewhere</w:t>
      </w:r>
      <w:r w:rsidR="00850455" w:rsidRPr="00532F44">
        <w:t>.</w:t>
      </w:r>
      <w:r w:rsidR="00E97667" w:rsidRPr="00532F44">
        <w:t xml:space="preserve"> </w:t>
      </w:r>
      <w:r w:rsidR="006C1146" w:rsidRPr="00532F44">
        <w:fldChar w:fldCharType="begin" w:fldLock="1"/>
      </w:r>
      <w:r w:rsidR="008E6143">
        <w:instrText>ADDIN CSL_CITATION { "citationItems" : [ { "id" : "ITEM-1", "itemData" : { "author" : [ { "family" : "Simpson", "given" : "E L" }, { "family" : "Stevenson", "given" : "M D" }, { "family" : "Scope", "given" : "A" }, { "family" : "Poku", "given" : "E" }, { "family" : "Minton", "given" : "J" }, { "family" : "Evans", "given" : "P"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"[9]" }, "properties" : { "noteIndex" : 0 }, "schema" : "https://github.com/citation-style-language/schema/raw/master/csl-citation.json" }</w:instrText>
      </w:r>
      <w:r w:rsidR="006C1146" w:rsidRPr="00532F44">
        <w:fldChar w:fldCharType="separate"/>
      </w:r>
      <w:r w:rsidR="009137B7" w:rsidRPr="009137B7">
        <w:rPr>
          <w:noProof/>
        </w:rPr>
        <w:t>[9]</w:t>
      </w:r>
      <w:r w:rsidR="006C1146" w:rsidRPr="00532F44">
        <w:fldChar w:fldCharType="end"/>
      </w:r>
      <w:r w:rsidR="00E97667" w:rsidRPr="00532F44">
        <w:t xml:space="preserve"> </w:t>
      </w:r>
    </w:p>
    <w:p w:rsidR="00F91783" w:rsidRPr="00532F44" w:rsidRDefault="00A8404E" w:rsidP="008D11C1">
      <w:r w:rsidRPr="00532F44">
        <w:t xml:space="preserve">The </w:t>
      </w:r>
      <w:r w:rsidR="00515AEC" w:rsidRPr="00532F44">
        <w:t>model</w:t>
      </w:r>
      <w:r w:rsidRPr="00532F44">
        <w:t xml:space="preserve"> is updated when events occur that affect an individual’s</w:t>
      </w:r>
      <w:r w:rsidR="00F91783" w:rsidRPr="00532F44">
        <w:t xml:space="preserve"> stroke or bleed risk. </w:t>
      </w:r>
      <w:r w:rsidR="00BC79E5" w:rsidRPr="00532F44">
        <w:t>E</w:t>
      </w:r>
      <w:r w:rsidR="00F91783" w:rsidRPr="00532F44">
        <w:t>xample</w:t>
      </w:r>
      <w:r w:rsidR="00BC79E5" w:rsidRPr="00532F44">
        <w:t xml:space="preserve">s of such events are: becoming </w:t>
      </w:r>
      <w:r w:rsidR="00F91783" w:rsidRPr="00532F44">
        <w:t>75</w:t>
      </w:r>
      <w:r w:rsidR="00BC79E5" w:rsidRPr="00532F44">
        <w:t xml:space="preserve"> years of age:</w:t>
      </w:r>
      <w:r w:rsidR="00F91783" w:rsidRPr="00532F44">
        <w:t xml:space="preserve"> </w:t>
      </w:r>
      <w:r w:rsidR="00BC79E5" w:rsidRPr="00532F44">
        <w:t>experiencing a</w:t>
      </w:r>
      <w:r w:rsidR="00F91783" w:rsidRPr="00532F44">
        <w:t xml:space="preserve"> stroke</w:t>
      </w:r>
      <w:r w:rsidR="00BC79E5" w:rsidRPr="00532F44">
        <w:t>:</w:t>
      </w:r>
      <w:r w:rsidR="00F91783" w:rsidRPr="00532F44">
        <w:t xml:space="preserve"> </w:t>
      </w:r>
      <w:r w:rsidR="00BC79E5" w:rsidRPr="00532F44">
        <w:t>withdrawal of an OAC following a</w:t>
      </w:r>
      <w:r w:rsidR="00F91783" w:rsidRPr="00532F44">
        <w:t xml:space="preserve"> major bleed </w:t>
      </w:r>
      <w:r w:rsidR="00BC79E5" w:rsidRPr="00532F44">
        <w:t xml:space="preserve">It was assumed that </w:t>
      </w:r>
      <w:r w:rsidR="001138A7" w:rsidRPr="00532F44">
        <w:t>i</w:t>
      </w:r>
      <w:r w:rsidR="00F91783" w:rsidRPr="00532F44">
        <w:t xml:space="preserve">f a patient experiences a stroke and </w:t>
      </w:r>
      <w:r w:rsidR="00266451" w:rsidRPr="00532F44">
        <w:t xml:space="preserve">is </w:t>
      </w:r>
      <w:r w:rsidR="00F91783" w:rsidRPr="00532F44">
        <w:t>not already taking an OAC, they are prescribed OACs</w:t>
      </w:r>
      <w:r w:rsidR="00C23AC0" w:rsidRPr="00532F44">
        <w:t>, provided they have not experienced a previous bleeding episode</w:t>
      </w:r>
      <w:r w:rsidR="00604F56" w:rsidRPr="00532F44">
        <w:t>.</w:t>
      </w:r>
      <w:r w:rsidR="00F91783" w:rsidRPr="00532F44">
        <w:t xml:space="preserve"> If a patient suffers a severe intracranial </w:t>
      </w:r>
      <w:r w:rsidR="00F91783" w:rsidRPr="00532F44">
        <w:rPr>
          <w:lang w:val="en-GB"/>
        </w:rPr>
        <w:t>haemorrhage</w:t>
      </w:r>
      <w:r w:rsidR="00F91783" w:rsidRPr="00532F44">
        <w:t xml:space="preserve"> (Gl</w:t>
      </w:r>
      <w:r w:rsidR="00604F56" w:rsidRPr="00532F44">
        <w:t>asgow outcome scale category 2) as</w:t>
      </w:r>
      <w:r w:rsidR="00F91783" w:rsidRPr="00532F44">
        <w:t xml:space="preserve"> a result of taking OACs, their life expectancy was reduced to a maximum of 3.</w:t>
      </w:r>
      <w:r w:rsidR="009C7509" w:rsidRPr="00532F44">
        <w:t>6</w:t>
      </w:r>
      <w:r w:rsidR="00F91783" w:rsidRPr="00532F44">
        <w:t xml:space="preserve"> years</w:t>
      </w:r>
      <w:r w:rsidR="00C23AC0" w:rsidRPr="00532F44">
        <w:t xml:space="preserve"> with no QALY gain</w:t>
      </w:r>
      <w:r w:rsidR="00F91783" w:rsidRPr="00532F44">
        <w:t xml:space="preserve">. </w:t>
      </w:r>
      <w:r w:rsidR="006C1146" w:rsidRPr="00532F44">
        <w:fldChar w:fldCharType="begin" w:fldLock="1"/>
      </w:r>
      <w:r w:rsidR="008E6143">
        <w:instrText>ADDIN CSL_CITATION { "citationItems" : [ { "id" : "ITEM-1", "itemData" : { "author" : [ { "family" : "PVS", "given" : "The Multi-Society Task Force on"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"[10]" }, "properties" : { "noteIndex" : 0 }, "schema" : "https://github.com/citation-style-language/schema/raw/master/csl-citation.json" }</w:instrText>
      </w:r>
      <w:r w:rsidR="006C1146" w:rsidRPr="00532F44">
        <w:fldChar w:fldCharType="separate"/>
      </w:r>
      <w:r w:rsidR="009137B7" w:rsidRPr="009137B7">
        <w:rPr>
          <w:noProof/>
        </w:rPr>
        <w:t>[10]</w:t>
      </w:r>
      <w:r w:rsidR="006C1146" w:rsidRPr="00532F44">
        <w:fldChar w:fldCharType="end"/>
      </w:r>
      <w:r w:rsidR="009C7509" w:rsidRPr="00532F44">
        <w:t xml:space="preserve"> </w:t>
      </w:r>
      <w:r w:rsidR="00604F56" w:rsidRPr="00532F44">
        <w:t>Additionally, t</w:t>
      </w:r>
      <w:r w:rsidR="00F91783" w:rsidRPr="00532F44">
        <w:t xml:space="preserve">he risk of a major bleeding event when taking </w:t>
      </w:r>
      <w:proofErr w:type="spellStart"/>
      <w:r w:rsidR="00C23AC0" w:rsidRPr="00532F44">
        <w:t>dabigatran</w:t>
      </w:r>
      <w:proofErr w:type="spellEnd"/>
      <w:r w:rsidR="00C23AC0" w:rsidRPr="00532F44">
        <w:t xml:space="preserve"> </w:t>
      </w:r>
      <w:r w:rsidR="00F91783" w:rsidRPr="00532F44">
        <w:t>(150mg twice daily) was also assumed to change a</w:t>
      </w:r>
      <w:r w:rsidR="00C42A71" w:rsidRPr="00532F44">
        <w:t xml:space="preserve">t the age of 75, as indicated by recent evidence comparing </w:t>
      </w:r>
      <w:proofErr w:type="spellStart"/>
      <w:r w:rsidR="00C42A71" w:rsidRPr="00532F44">
        <w:t>dabigatran</w:t>
      </w:r>
      <w:proofErr w:type="spellEnd"/>
      <w:r w:rsidR="00C42A71" w:rsidRPr="00532F44">
        <w:t xml:space="preserve"> with warfarin. </w:t>
      </w:r>
      <w:r w:rsidR="006C1146" w:rsidRPr="00532F44">
        <w:fldChar w:fldCharType="begin" w:fldLock="1"/>
      </w:r>
      <w:r w:rsidR="008E6143">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6C1146" w:rsidRPr="00532F44">
        <w:fldChar w:fldCharType="separate"/>
      </w:r>
      <w:r w:rsidR="009137B7" w:rsidRPr="009137B7">
        <w:rPr>
          <w:noProof/>
        </w:rPr>
        <w:t>[11]</w:t>
      </w:r>
      <w:r w:rsidR="006C1146" w:rsidRPr="00532F44">
        <w:fldChar w:fldCharType="end"/>
      </w:r>
    </w:p>
    <w:p w:rsidR="00DE62D7" w:rsidRPr="00532F44" w:rsidRDefault="00DE62D7" w:rsidP="003378D6">
      <w:pPr>
        <w:pStyle w:val="Heading2"/>
        <w:numPr>
          <w:ilvl w:val="0"/>
          <w:numId w:val="0"/>
        </w:numPr>
      </w:pPr>
      <w:r w:rsidRPr="00532F44">
        <w:t>Data sources used in model</w:t>
      </w:r>
    </w:p>
    <w:p w:rsidR="00DE62D7" w:rsidRPr="00532F44" w:rsidRDefault="00DE62D7" w:rsidP="00DE62D7">
      <w:r w:rsidRPr="00532F44">
        <w:t xml:space="preserve">A full list of the information used to populate the parameters in the model, including event risks, costs and utilities, is presented in </w:t>
      </w:r>
      <w:r w:rsidR="00F16C06">
        <w:fldChar w:fldCharType="begin"/>
      </w:r>
      <w:r w:rsidR="00F16C06">
        <w:instrText xml:space="preserve"> REF _Ref321401422 \h  \* MERGEFORMAT </w:instrText>
      </w:r>
      <w:r w:rsidR="00F16C06">
        <w:fldChar w:fldCharType="separate"/>
      </w:r>
      <w:r w:rsidRPr="00532F44">
        <w:t>Table 3</w:t>
      </w:r>
      <w:r w:rsidR="00F16C06">
        <w:fldChar w:fldCharType="end"/>
      </w:r>
      <w:r w:rsidRPr="00532F44">
        <w:t>.</w:t>
      </w:r>
    </w:p>
    <w:p w:rsidR="00270FD8" w:rsidRPr="00532F44" w:rsidRDefault="00270FD8" w:rsidP="003378D6">
      <w:pPr>
        <w:pStyle w:val="Heading2"/>
        <w:numPr>
          <w:ilvl w:val="0"/>
          <w:numId w:val="0"/>
        </w:numPr>
      </w:pPr>
      <w:r w:rsidRPr="00532F44">
        <w:t>Expected value of perfect information</w:t>
      </w:r>
    </w:p>
    <w:p w:rsidR="00270FD8" w:rsidRPr="00532F44" w:rsidRDefault="00270FD8" w:rsidP="00270FD8">
      <w:r w:rsidRPr="00532F44">
        <w:t>The individual level expected value of perfect information (EVPI) was calculated. In order to convert this into a population level EVPI, an estimate of the population affected is required. The population EVPI provides the maximum level of investment that a funding body would be prepared to pay to eliminate all uncertainty in the decision problem.</w:t>
      </w:r>
      <w:r w:rsidR="006C1146" w:rsidRPr="00532F44">
        <w:fldChar w:fldCharType="begin" w:fldLock="1"/>
      </w:r>
      <w:r w:rsidR="008E6143">
        <w:instrText>ADDIN CSL_CITATION { "citationItems" : [ { "id" : "ITEM-1", "itemData" : { "abstract" : "Whilst significant advances have been made in persuading clinical researchers of the value of conducting economic evaluation alongside clinical trials, a number of problems remain. The most fundamental is the fact that economic principles are almost entirely ignored in the traditional approach to trial design. For example, in the selection of an optimal sample size no consideration is given to the marginal costs or benefits of sample information. In the traditional approach this can lead to either unbounded or arbitrary sample sizes. This paper presents a decision-analytic approach to trial design which takes explicit account of the costs of sampling, the benefits of sample information and the decision rules of cost-effectiveness analysis. It also provides a consistent framework for setting priorities in research funding and establishes a set of screens (or hurdles) to evaluate the potential cost-effectiveness of research proposals. The framework permits research priority setting based explicitly on the budget constraint faced by clinical practitioners and on the information available prior to prospective research. It demonstrates the link between the value of clinical research and the budgetary restrictions on service provision, and it provides practical tools to establish the optimal allocation of resources between areas of clinical research or between service provision and research.", "author" : [ { "family" : "Claxton", "given" : "K" }, { "family" : "Posnett", "given" : "J" } ], "container-title" : "Health Economics", "id" : "ITEM-1", "issue" : "6", "issued" : { "date-parts" : [ [ "1996" ] ] }, "page" : "513-524", "publisher" : "John Wiley &amp; Sons", "title" : "An economic approach to clinical trial design and research priority-setting.", "type" : "article-journal", "volume" : "5" }, "uris" : [ "http://www.mendeley.com/documents/?uuid=199d73e3-d495-4ffc-a802-22ee0102f0b2" ] } ], "mendeley" : { "previouslyFormattedCitation" : "[12]" }, "properties" : { "noteIndex" : 0 }, "schema" : "https://github.com/citation-style-language/schema/raw/master/csl-citation.json" }</w:instrText>
      </w:r>
      <w:r w:rsidR="006C1146" w:rsidRPr="00532F44">
        <w:fldChar w:fldCharType="separate"/>
      </w:r>
      <w:r w:rsidR="009137B7" w:rsidRPr="009137B7">
        <w:rPr>
          <w:noProof/>
        </w:rPr>
        <w:t>[12]</w:t>
      </w:r>
      <w:r w:rsidR="006C1146" w:rsidRPr="00532F44">
        <w:fldChar w:fldCharType="end"/>
      </w:r>
      <w:r w:rsidRPr="00532F44">
        <w:t xml:space="preserve"> The population EVPI assuming population sizes of 25,000, 50,000 and 75,000 were calculated. These population sizes were selected as being approximately the correct size based </w:t>
      </w:r>
      <w:r w:rsidR="001138A7" w:rsidRPr="00532F44">
        <w:t>on a rough calculation considering the following factors</w:t>
      </w:r>
      <w:r w:rsidRPr="00532F44">
        <w:t>: that there are 6.7 million people aged between 55 and 64 years in England and Wales;</w:t>
      </w:r>
      <w:r w:rsidR="006C1146" w:rsidRPr="00532F44">
        <w:fldChar w:fldCharType="begin" w:fldLock="1"/>
      </w:r>
      <w:r w:rsidR="008E6143">
        <w:instrText>ADDIN CSL_CITATION { "citationItems" : [ { "id" : "ITEM-1", "itemData" : { "URL" : "http://www.ons.gov.uk/ons/publications/re-reference-tables.html?edition=tcm:77-231283", "author" : [ { "family" : "Office for National Statistics", "given" : "" } ], "id" : "ITEM-1", "issued" : { "date-parts" : [ [ "0" ] ] }, "title" : "Population Estimates by Marital Status, Mid-2010. 2012", "type" : "webpage" }, "uris" : [ "http://www.mendeley.com/documents/?uuid=5c25ca0c-37ab-4190-bb9d-875eb06f641e" ] } ], "mendeley" : { "previouslyFormattedCitation" : "[13]" }, "properties" : { "noteIndex" : 0 }, "schema" : "https://github.com/citation-style-language/schema/raw/master/csl-citation.json" }</w:instrText>
      </w:r>
      <w:r w:rsidR="006C1146" w:rsidRPr="00532F44">
        <w:fldChar w:fldCharType="separate"/>
      </w:r>
      <w:r w:rsidR="009137B7" w:rsidRPr="009137B7">
        <w:rPr>
          <w:noProof/>
        </w:rPr>
        <w:t>[13]</w:t>
      </w:r>
      <w:r w:rsidR="006C1146" w:rsidRPr="00532F44">
        <w:fldChar w:fldCharType="end"/>
      </w:r>
      <w:r w:rsidRPr="00532F44">
        <w:t xml:space="preserve"> that the incidence of AF was 1 per 1,000 person years (approximately the pooled rate for women and men aged 55 to 64 years reported by the Renfrew Paisley study);</w:t>
      </w:r>
      <w:r w:rsidR="006C1146" w:rsidRPr="00532F44">
        <w:fldChar w:fldCharType="begin" w:fldLock="1"/>
      </w:r>
      <w:r w:rsidR="008E6143">
        <w:instrText>ADDIN CSL_CITATION { "citationItems" : [ { "id" : "ITEM-1", "itemData" : { "DOI" : "10.1136/heart.86.5.516", "author" : [ { "family" : "Stewart", "given" : "S" } ], "container-title" : "Heart", "id" : "ITEM-1", "issue" : "5", "issued" : { "date-parts" : [ [ "2001", "11", "1" ] ] }, "page" : "516-521", "title" : "Population prevalence, incidence, and predictors of atrial fibrillation in the Renfrew/Paisley study", "type" : "article-journal", "volume" : "86" }, "uris" : [ "http://www.mendeley.com/documents/?uuid=b0aefcf4-fd33-49b7-9159-3a3920d2e245" ] } ], "mendeley" : { "previouslyFormattedCitation" : "[14]" }, "properties" : { "noteIndex" : 0 }, "schema" : "https://github.com/citation-style-language/schema/raw/master/csl-citation.json" }</w:instrText>
      </w:r>
      <w:r w:rsidR="006C1146" w:rsidRPr="00532F44">
        <w:fldChar w:fldCharType="separate"/>
      </w:r>
      <w:r w:rsidR="009137B7" w:rsidRPr="009137B7">
        <w:rPr>
          <w:noProof/>
        </w:rPr>
        <w:t>[14]</w:t>
      </w:r>
      <w:r w:rsidR="006C1146" w:rsidRPr="00532F44">
        <w:fldChar w:fldCharType="end"/>
      </w:r>
      <w:r w:rsidRPr="00532F44">
        <w:t xml:space="preserve"> </w:t>
      </w:r>
      <w:r w:rsidR="001138A7" w:rsidRPr="00532F44">
        <w:t xml:space="preserve">that </w:t>
      </w:r>
      <w:r w:rsidRPr="00532F44">
        <w:t>6% of people are in the CHADS</w:t>
      </w:r>
      <w:r w:rsidRPr="00532F44">
        <w:rPr>
          <w:vertAlign w:val="subscript"/>
        </w:rPr>
        <w:t>2</w:t>
      </w:r>
      <w:r w:rsidRPr="00532F44">
        <w:t xml:space="preserve"> 0 category;</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r w:rsidRPr="00532F44">
        <w:t xml:space="preserve"> and that the information is relevant for 10 years. This calculation suggested a population size of around 70,000 people in the CHADS</w:t>
      </w:r>
      <w:r w:rsidRPr="00532F44">
        <w:rPr>
          <w:vertAlign w:val="subscript"/>
        </w:rPr>
        <w:t>2</w:t>
      </w:r>
      <w:r w:rsidRPr="00532F44">
        <w:t xml:space="preserve"> 0 category, and as it can be expected that fewer people would have CHADS</w:t>
      </w:r>
      <w:r w:rsidRPr="00532F44">
        <w:rPr>
          <w:vertAlign w:val="subscript"/>
        </w:rPr>
        <w:t>2</w:t>
      </w:r>
      <w:r w:rsidRPr="00532F44">
        <w:t xml:space="preserve"> 1, this was considered an upper population estimate overall.</w:t>
      </w:r>
    </w:p>
    <w:p w:rsidR="0091160C" w:rsidRPr="00532F44" w:rsidRDefault="0091160C" w:rsidP="003378D6">
      <w:pPr>
        <w:pStyle w:val="Heading2"/>
        <w:numPr>
          <w:ilvl w:val="0"/>
          <w:numId w:val="0"/>
        </w:numPr>
      </w:pPr>
      <w:r w:rsidRPr="00532F44">
        <w:t>Estimating cost effectiv</w:t>
      </w:r>
      <w:r w:rsidR="007955A1" w:rsidRPr="00532F44">
        <w:t>e</w:t>
      </w:r>
      <w:r w:rsidRPr="00532F44">
        <w:t>ness</w:t>
      </w:r>
    </w:p>
    <w:p w:rsidR="00454436" w:rsidRPr="00532F44" w:rsidRDefault="00670364" w:rsidP="008D11C1">
      <w:bookmarkStart w:id="0" w:name="_Toc316637315"/>
      <w:r w:rsidRPr="00532F44">
        <w:t xml:space="preserve">The </w:t>
      </w:r>
      <w:r w:rsidR="00270FD8" w:rsidRPr="00532F44">
        <w:t xml:space="preserve">probabilities </w:t>
      </w:r>
      <w:r w:rsidRPr="00532F44">
        <w:t>that the</w:t>
      </w:r>
      <w:r w:rsidR="00266451" w:rsidRPr="00532F44">
        <w:t xml:space="preserve"> addition of TTE </w:t>
      </w:r>
      <w:r w:rsidR="001138A7" w:rsidRPr="00532F44">
        <w:t>is cost-effective at</w:t>
      </w:r>
      <w:r w:rsidRPr="00532F44">
        <w:t xml:space="preserve"> </w:t>
      </w:r>
      <w:r w:rsidR="000F1109" w:rsidRPr="00532F44">
        <w:t xml:space="preserve">maximum acceptable incremental cost effectiveness ratios (MAICERS) </w:t>
      </w:r>
      <w:r w:rsidR="00270FD8" w:rsidRPr="00532F44">
        <w:t xml:space="preserve">ranging from £0/QALY to £50,000/QALY were calculated. This </w:t>
      </w:r>
      <w:r w:rsidR="00270FD8" w:rsidRPr="00532F44">
        <w:lastRenderedPageBreak/>
        <w:t>information</w:t>
      </w:r>
      <w:r w:rsidR="000406AE" w:rsidRPr="00532F44">
        <w:t xml:space="preserve"> </w:t>
      </w:r>
      <w:r w:rsidR="00270FD8" w:rsidRPr="00532F44">
        <w:t xml:space="preserve">was used to create </w:t>
      </w:r>
      <w:r w:rsidR="000F1109" w:rsidRPr="00532F44">
        <w:t>cost-effectiveness acceptability frontiers (CEAFs)</w:t>
      </w:r>
      <w:r w:rsidR="00270FD8" w:rsidRPr="00532F44">
        <w:t xml:space="preserve"> for each of the scenarios</w:t>
      </w:r>
      <w:r w:rsidR="000F1109" w:rsidRPr="00532F44">
        <w:t>.</w:t>
      </w:r>
      <w:r w:rsidR="00270FD8" w:rsidRPr="00532F44">
        <w:t xml:space="preserve"> CEAFs, unlike cost-effectiveness acceptability curves (CEACs), show the probability </w:t>
      </w:r>
      <w:r w:rsidR="00CA434B" w:rsidRPr="00532F44">
        <w:t>of the adoption decision alone being</w:t>
      </w:r>
      <w:r w:rsidR="00270FD8" w:rsidRPr="00532F44">
        <w:t xml:space="preserve"> cost-effective.</w:t>
      </w:r>
      <w:r w:rsidR="00266451" w:rsidRPr="00532F44">
        <w:t xml:space="preserve"> </w:t>
      </w:r>
      <w:r w:rsidR="006C1146" w:rsidRPr="00532F44">
        <w:fldChar w:fldCharType="begin" w:fldLock="1"/>
      </w:r>
      <w:r w:rsidR="008E6143">
        <w:instrText>ADDIN CSL_CITATION { "citationItems" : [ { "id" : "ITEM-1", "itemData" : { "URL" : "http://www.nice.org.uk/media/B52/A7/TAMethodsGuideUpdatedJune2008.pdf", "author" : [ { "family" : "NICE", "given" : "" } ], "id" : "ITEM-1", "issued" : { "date-parts" : [ [ "2008" ] ] }, "title" : "Guide to the methods of technology appraisal", "type" : "webpage" }, "uris" : [ "http://www.mendeley.com/documents/?uuid=ed915307-1f9e-4c6a-988a-a9210492d557" ] } ], "mendeley" : { "previouslyFormattedCitation" : "[15]" }, "properties" : { "noteIndex" : 0 }, "schema" : "https://github.com/citation-style-language/schema/raw/master/csl-citation.json" }</w:instrText>
      </w:r>
      <w:r w:rsidR="006C1146" w:rsidRPr="00532F44">
        <w:fldChar w:fldCharType="separate"/>
      </w:r>
      <w:r w:rsidR="009137B7" w:rsidRPr="009137B7">
        <w:rPr>
          <w:noProof/>
        </w:rPr>
        <w:t>[15]</w:t>
      </w:r>
      <w:r w:rsidR="006C1146" w:rsidRPr="00532F44">
        <w:fldChar w:fldCharType="end"/>
      </w:r>
    </w:p>
    <w:p w:rsidR="00270FD8" w:rsidRPr="00532F44" w:rsidRDefault="00AB2D8E" w:rsidP="003378D6">
      <w:pPr>
        <w:pStyle w:val="Heading2"/>
        <w:numPr>
          <w:ilvl w:val="0"/>
          <w:numId w:val="0"/>
        </w:numPr>
      </w:pPr>
      <w:r w:rsidRPr="00532F44">
        <w:t>Deterministic</w:t>
      </w:r>
      <w:r w:rsidR="00270FD8" w:rsidRPr="00532F44">
        <w:t xml:space="preserve"> sensitivity analyses</w:t>
      </w:r>
    </w:p>
    <w:p w:rsidR="00454436" w:rsidRPr="00532F44" w:rsidRDefault="00DF7E46" w:rsidP="008D11C1">
      <w:r w:rsidRPr="00532F44">
        <w:t>S</w:t>
      </w:r>
      <w:r w:rsidR="00454436" w:rsidRPr="00532F44">
        <w:t xml:space="preserve">ensitivity analyses were </w:t>
      </w:r>
      <w:r w:rsidRPr="00532F44">
        <w:t xml:space="preserve">also </w:t>
      </w:r>
      <w:r w:rsidR="00454436" w:rsidRPr="00532F44">
        <w:t xml:space="preserve">undertaken on two key parameters, the </w:t>
      </w:r>
      <w:r w:rsidR="000F1109" w:rsidRPr="00532F44">
        <w:t>TPHR, and</w:t>
      </w:r>
      <w:r w:rsidR="00454436" w:rsidRPr="00532F44">
        <w:t xml:space="preserve"> the joint uncertainty in the sensitivity and specificity of TTE in detecting LA ABN.</w:t>
      </w:r>
      <w:r w:rsidR="001138A7" w:rsidRPr="00532F44">
        <w:t xml:space="preserve"> The results for the joint uncertainty for two scenarios are presented in the main article. The </w:t>
      </w:r>
      <w:proofErr w:type="gramStart"/>
      <w:r w:rsidR="001138A7" w:rsidRPr="00532F44">
        <w:t>remainder of these analyses</w:t>
      </w:r>
      <w:r w:rsidR="001B457D" w:rsidRPr="00532F44">
        <w:t xml:space="preserve"> are</w:t>
      </w:r>
      <w:proofErr w:type="gramEnd"/>
      <w:r w:rsidR="001B457D" w:rsidRPr="00532F44">
        <w:t xml:space="preserve"> presented in the</w:t>
      </w:r>
      <w:r w:rsidR="001138A7" w:rsidRPr="00532F44">
        <w:t xml:space="preserve"> </w:t>
      </w:r>
      <w:r w:rsidR="001B457D" w:rsidRPr="00532F44">
        <w:t xml:space="preserve">online </w:t>
      </w:r>
      <w:r w:rsidR="001138A7" w:rsidRPr="00532F44">
        <w:t>appendix.</w:t>
      </w:r>
    </w:p>
    <w:bookmarkEnd w:id="0"/>
    <w:p w:rsidR="0005390C" w:rsidRPr="00532F44" w:rsidRDefault="00DF4463" w:rsidP="003378D6">
      <w:pPr>
        <w:pStyle w:val="Heading1"/>
        <w:numPr>
          <w:ilvl w:val="0"/>
          <w:numId w:val="0"/>
        </w:numPr>
      </w:pPr>
      <w:r w:rsidRPr="00532F44">
        <w:t>Results</w:t>
      </w:r>
    </w:p>
    <w:p w:rsidR="000804F2" w:rsidRPr="00532F44" w:rsidRDefault="000804F2" w:rsidP="008D11C1">
      <w:r w:rsidRPr="00532F44">
        <w:t xml:space="preserve">Due to the large number of scenarios run, only the results for two scenarios are presented </w:t>
      </w:r>
      <w:r w:rsidR="0055657D" w:rsidRPr="00532F44">
        <w:t xml:space="preserve">in detail </w:t>
      </w:r>
      <w:r w:rsidRPr="00532F44">
        <w:t>here for illustration. The full results are available in the online appendix [LINK]</w:t>
      </w:r>
      <w:r w:rsidR="0055657D" w:rsidRPr="00532F44">
        <w:t>. These two scenarios are: fifty year old males with an initial CHADS</w:t>
      </w:r>
      <w:r w:rsidR="0055657D" w:rsidRPr="00532F44">
        <w:rPr>
          <w:vertAlign w:val="subscript"/>
        </w:rPr>
        <w:t>2</w:t>
      </w:r>
      <w:r w:rsidR="0055657D" w:rsidRPr="00532F44">
        <w:rPr>
          <w:vertAlign w:val="subscript"/>
        </w:rPr>
        <w:softHyphen/>
        <w:t xml:space="preserve"> </w:t>
      </w:r>
      <w:r w:rsidR="0055657D" w:rsidRPr="00532F44">
        <w:t>score of zero; and fifty year old males with an initial CHADS</w:t>
      </w:r>
      <w:r w:rsidR="0055657D" w:rsidRPr="00532F44">
        <w:rPr>
          <w:vertAlign w:val="subscript"/>
        </w:rPr>
        <w:t>2</w:t>
      </w:r>
      <w:r w:rsidR="0055657D" w:rsidRPr="00532F44">
        <w:t xml:space="preserve"> score of one. </w:t>
      </w:r>
      <w:r w:rsidR="00BC79E5" w:rsidRPr="00532F44">
        <w:t xml:space="preserve"> In these scenarios the OAC assumed was warfarin.</w:t>
      </w:r>
    </w:p>
    <w:p w:rsidR="00273A34" w:rsidRPr="00532F44" w:rsidRDefault="00F16C06" w:rsidP="008D11C1">
      <w:r>
        <w:fldChar w:fldCharType="begin"/>
      </w:r>
      <w:r>
        <w:instrText xml:space="preserve"> REF _Ref321238070 \h  \* MERGEFORMAT </w:instrText>
      </w:r>
      <w:r>
        <w:fldChar w:fldCharType="separate"/>
      </w:r>
      <w:r w:rsidR="000C4858" w:rsidRPr="00532F44">
        <w:t>Table 3</w:t>
      </w:r>
      <w:r>
        <w:fldChar w:fldCharType="end"/>
      </w:r>
      <w:r w:rsidR="00605BB7" w:rsidRPr="00532F44">
        <w:t xml:space="preserve"> </w:t>
      </w:r>
      <w:r w:rsidR="00AD6705" w:rsidRPr="00532F44">
        <w:t xml:space="preserve">compares </w:t>
      </w:r>
      <w:r w:rsidR="00B325C3" w:rsidRPr="00532F44">
        <w:t xml:space="preserve">the simulated patient experience when TTE is added to </w:t>
      </w:r>
      <w:r w:rsidR="00AD6705" w:rsidRPr="00532F44">
        <w:t xml:space="preserve">the decision making process either for fifty year old males with </w:t>
      </w:r>
      <w:r w:rsidR="00273A34" w:rsidRPr="00532F44">
        <w:t xml:space="preserve">either </w:t>
      </w:r>
      <w:r w:rsidR="00AD6705" w:rsidRPr="00532F44">
        <w:t xml:space="preserve">an initial </w:t>
      </w:r>
      <w:r w:rsidR="00B325C3" w:rsidRPr="00532F44">
        <w:t>CHADS</w:t>
      </w:r>
      <w:r w:rsidR="00B325C3" w:rsidRPr="00532F44">
        <w:rPr>
          <w:vertAlign w:val="subscript"/>
        </w:rPr>
        <w:t>2</w:t>
      </w:r>
      <w:r w:rsidR="00B325C3" w:rsidRPr="00532F44">
        <w:t xml:space="preserve"> </w:t>
      </w:r>
      <w:r w:rsidR="00AD6705" w:rsidRPr="00532F44">
        <w:t>score of zero, or an initial CHADS</w:t>
      </w:r>
      <w:r w:rsidR="00AD6705" w:rsidRPr="00532F44">
        <w:rPr>
          <w:vertAlign w:val="subscript"/>
        </w:rPr>
        <w:t>2</w:t>
      </w:r>
      <w:r w:rsidR="00AD6705" w:rsidRPr="00532F44">
        <w:t xml:space="preserve"> score of one point. </w:t>
      </w:r>
      <w:r w:rsidR="00273A34" w:rsidRPr="00532F44">
        <w:t>For both cohorts the effect of using TTE to inform the decision is to increase the number of life</w:t>
      </w:r>
      <w:r w:rsidR="00DD5C22" w:rsidRPr="00532F44">
        <w:t xml:space="preserve"> </w:t>
      </w:r>
      <w:r w:rsidR="00273A34" w:rsidRPr="00532F44">
        <w:t>years, decrease the proportion of patients dying of strokes, but increase the proportion dying of major bleeding events. The increase in life</w:t>
      </w:r>
      <w:r w:rsidR="007973DF" w:rsidRPr="00532F44">
        <w:t xml:space="preserve"> </w:t>
      </w:r>
      <w:r w:rsidR="00273A34" w:rsidRPr="00532F44">
        <w:t>years gained is more modest in the cohort with an initial CHADS</w:t>
      </w:r>
      <w:r w:rsidR="00273A34" w:rsidRPr="00532F44">
        <w:rPr>
          <w:vertAlign w:val="subscript"/>
        </w:rPr>
        <w:t>2</w:t>
      </w:r>
      <w:r w:rsidR="00273A34" w:rsidRPr="00532F44">
        <w:t xml:space="preserve"> score of zero points than in the cohort with an initial CHADS</w:t>
      </w:r>
      <w:r w:rsidR="00273A34" w:rsidRPr="00532F44">
        <w:rPr>
          <w:vertAlign w:val="subscript"/>
        </w:rPr>
        <w:t>2</w:t>
      </w:r>
      <w:r w:rsidR="00273A34" w:rsidRPr="00532F44">
        <w:t xml:space="preserve"> score of one point. The proportion of patients suffering strokes is decreased in the TTE arms compared with the </w:t>
      </w:r>
      <w:r w:rsidR="001138A7" w:rsidRPr="00532F44">
        <w:t>N</w:t>
      </w:r>
      <w:r w:rsidR="00273A34" w:rsidRPr="00532F44">
        <w:t>o TTE arms, but the proportion experiencing either in</w:t>
      </w:r>
      <w:r w:rsidR="003762FF">
        <w:t>tra</w:t>
      </w:r>
      <w:r w:rsidR="00273A34" w:rsidRPr="00532F44">
        <w:t xml:space="preserve">cranial </w:t>
      </w:r>
      <w:r w:rsidR="00273A34" w:rsidRPr="003762FF">
        <w:rPr>
          <w:lang w:val="en-GB"/>
        </w:rPr>
        <w:t>haemorrhages</w:t>
      </w:r>
      <w:r w:rsidR="00273A34" w:rsidRPr="00532F44">
        <w:t xml:space="preserve"> (ICH) or </w:t>
      </w:r>
      <w:proofErr w:type="spellStart"/>
      <w:r w:rsidR="00273A34" w:rsidRPr="00532F44">
        <w:t>nonintracranial</w:t>
      </w:r>
      <w:proofErr w:type="spellEnd"/>
      <w:r w:rsidR="00273A34" w:rsidRPr="003762FF">
        <w:rPr>
          <w:lang w:val="en-GB"/>
        </w:rPr>
        <w:t xml:space="preserve"> haemorrhages</w:t>
      </w:r>
      <w:r w:rsidR="00273A34" w:rsidRPr="00532F44">
        <w:t xml:space="preserve"> (NICH) is increased. </w:t>
      </w:r>
    </w:p>
    <w:p w:rsidR="00920A0B" w:rsidRPr="00532F44" w:rsidRDefault="000C4858" w:rsidP="000C4858">
      <w:r w:rsidRPr="00532F44">
        <w:t>For the cohort of fifty year old males with a CHADS</w:t>
      </w:r>
      <w:r w:rsidRPr="00532F44">
        <w:rPr>
          <w:vertAlign w:val="subscript"/>
        </w:rPr>
        <w:t>2</w:t>
      </w:r>
      <w:r w:rsidRPr="00532F44">
        <w:t xml:space="preserve"> score of zero, </w:t>
      </w:r>
      <w:r w:rsidR="00F16C06">
        <w:fldChar w:fldCharType="begin"/>
      </w:r>
      <w:r w:rsidR="00F16C06">
        <w:instrText xml:space="preserve"> REF _Ref335131627 \h  \* MERGEFORMAT </w:instrText>
      </w:r>
      <w:r w:rsidR="00F16C06">
        <w:fldChar w:fldCharType="separate"/>
      </w:r>
      <w:r w:rsidRPr="00532F44">
        <w:t>Table 4</w:t>
      </w:r>
      <w:r w:rsidR="00F16C06">
        <w:fldChar w:fldCharType="end"/>
      </w:r>
      <w:r w:rsidRPr="00532F44">
        <w:t xml:space="preserve"> presents </w:t>
      </w:r>
      <w:r w:rsidR="001B7E26" w:rsidRPr="00532F44">
        <w:t>a)</w:t>
      </w:r>
      <w:r w:rsidR="007973DF" w:rsidRPr="00532F44">
        <w:t xml:space="preserve"> </w:t>
      </w:r>
      <w:r w:rsidR="001B7E26" w:rsidRPr="00532F44">
        <w:t>a</w:t>
      </w:r>
      <w:r w:rsidR="001B7E26" w:rsidRPr="003762FF">
        <w:rPr>
          <w:lang w:val="en-GB"/>
        </w:rPr>
        <w:t xml:space="preserve"> scatterplot</w:t>
      </w:r>
      <w:r w:rsidR="001B7E26" w:rsidRPr="00532F44">
        <w:t xml:space="preserve"> of one thousand probabilistic sensitivity analysis runs; b) the cost effectiveness acceptability frontier, which shows the probability that the </w:t>
      </w:r>
      <w:r w:rsidR="00112021" w:rsidRPr="00532F44">
        <w:t>adoption</w:t>
      </w:r>
      <w:r w:rsidR="001B7E26" w:rsidRPr="00532F44">
        <w:t xml:space="preserve"> option is cost-effective; c) the mean cost and mean QALY associated with each option, and the ICER</w:t>
      </w:r>
      <w:r w:rsidR="009A3B70" w:rsidRPr="00532F44">
        <w:t>, with jackknifed 95% confidence interval,</w:t>
      </w:r>
      <w:r w:rsidR="001B7E26" w:rsidRPr="00532F44">
        <w:t xml:space="preserve"> ass</w:t>
      </w:r>
      <w:r w:rsidRPr="00532F44">
        <w:t>ociated with these mean values.</w:t>
      </w:r>
      <w:r w:rsidR="009A3B70" w:rsidRPr="00532F44">
        <w:t xml:space="preserve"> </w:t>
      </w:r>
      <w:r w:rsidR="006C1146" w:rsidRPr="00532F44">
        <w:fldChar w:fldCharType="begin" w:fldLock="1"/>
      </w:r>
      <w:r w:rsidR="008E6143">
        <w:instrText>ADDIN CSL_CITATION { "citationItems" : [ { "id" : "ITEM-1", "itemData" : { "author" : [ { "family" : "Inglehart", "given" : "DL" } ], "container-title" : "Naval Research Logistics", "id" : "ITEM-1", "issued" : { "date-parts" : [ [ "1975" ] ] }, "page" : "553-565", "title" : "Simulating stable stochastic systems, V: Comparison of ratio estimators", "type" : "article-journal", "volume" : "22" }, "uris" : [ "http://www.mendeley.com/documents/?uuid=c8573195-cfbc-49e5-9d78-da276e37aa91" ] } ], "mendeley" : { "previouslyFormattedCitation" : "[16]" }, "properties" : { "noteIndex" : 0 }, "schema" : "https://github.com/citation-style-language/schema/raw/master/csl-citation.json" }</w:instrText>
      </w:r>
      <w:r w:rsidR="006C1146" w:rsidRPr="00532F44">
        <w:fldChar w:fldCharType="separate"/>
      </w:r>
      <w:r w:rsidR="009137B7" w:rsidRPr="009137B7">
        <w:rPr>
          <w:noProof/>
        </w:rPr>
        <w:t>[16]</w:t>
      </w:r>
      <w:r w:rsidR="006C1146" w:rsidRPr="00532F44">
        <w:fldChar w:fldCharType="end"/>
      </w:r>
      <w:r w:rsidRPr="00532F44">
        <w:t xml:space="preserve"> </w:t>
      </w:r>
      <w:r w:rsidR="00F16C06">
        <w:fldChar w:fldCharType="begin"/>
      </w:r>
      <w:r w:rsidR="00F16C06">
        <w:instrText xml:space="preserve"> REF _Ref335131630 \h  \* MERGEFORMAT </w:instrText>
      </w:r>
      <w:r w:rsidR="00F16C06">
        <w:fldChar w:fldCharType="separate"/>
      </w:r>
      <w:r w:rsidRPr="00532F44">
        <w:t>Table</w:t>
      </w:r>
      <w:r w:rsidRPr="00532F44">
        <w:rPr>
          <w:noProof/>
        </w:rPr>
        <w:t xml:space="preserve"> 5</w:t>
      </w:r>
      <w:r w:rsidR="00F16C06">
        <w:fldChar w:fldCharType="end"/>
      </w:r>
      <w:r w:rsidR="001B7E26" w:rsidRPr="00532F44">
        <w:t xml:space="preserve"> presents the equivalent information for the cohort with an initial CHADS</w:t>
      </w:r>
      <w:r w:rsidR="001B7E26" w:rsidRPr="00532F44">
        <w:rPr>
          <w:vertAlign w:val="subscript"/>
        </w:rPr>
        <w:t>2</w:t>
      </w:r>
      <w:r w:rsidR="001B7E26" w:rsidRPr="00532F44">
        <w:t xml:space="preserve"> score of one point.</w:t>
      </w:r>
      <w:r w:rsidR="00920A0B" w:rsidRPr="00532F44">
        <w:t xml:space="preserve"> </w:t>
      </w:r>
    </w:p>
    <w:p w:rsidR="00920A0B" w:rsidRPr="00532F44" w:rsidRDefault="00920A0B" w:rsidP="00920A0B">
      <w:r w:rsidRPr="00532F44">
        <w:t>For the cohort with an initial CHADS</w:t>
      </w:r>
      <w:r w:rsidRPr="00532F44">
        <w:rPr>
          <w:vertAlign w:val="subscript"/>
        </w:rPr>
        <w:t>2</w:t>
      </w:r>
      <w:r w:rsidRPr="00532F44">
        <w:t xml:space="preserve"> score of zero points (</w:t>
      </w:r>
      <w:r w:rsidR="00F16C06">
        <w:fldChar w:fldCharType="begin"/>
      </w:r>
      <w:r w:rsidR="00F16C06">
        <w:instrText xml:space="preserve"> REF _Ref335131627 \h  \* MERGEFORMAT </w:instrText>
      </w:r>
      <w:r w:rsidR="00F16C06">
        <w:fldChar w:fldCharType="separate"/>
      </w:r>
      <w:r w:rsidR="000C4858" w:rsidRPr="00532F44">
        <w:t>Table 4</w:t>
      </w:r>
      <w:r w:rsidR="00F16C06">
        <w:fldChar w:fldCharType="end"/>
      </w:r>
      <w:r w:rsidRPr="00532F44">
        <w:t xml:space="preserve">), it is clear from the scatterplot (a) that the majority of the estimates are in the </w:t>
      </w:r>
      <w:proofErr w:type="gramStart"/>
      <w:r w:rsidR="001138A7" w:rsidRPr="00532F44">
        <w:t>n</w:t>
      </w:r>
      <w:r w:rsidRPr="00532F44">
        <w:t xml:space="preserve">orth </w:t>
      </w:r>
      <w:r w:rsidR="001138A7" w:rsidRPr="00532F44">
        <w:t>w</w:t>
      </w:r>
      <w:r w:rsidRPr="00532F44">
        <w:t>est</w:t>
      </w:r>
      <w:proofErr w:type="gramEnd"/>
      <w:r w:rsidRPr="00532F44">
        <w:t xml:space="preserve"> quadrant, indicating that the TTE strategy is dominated by the No TTE strategy. Likewise, the TTE strategy has a lower mean QALY and higher </w:t>
      </w:r>
      <w:r w:rsidRPr="00532F44">
        <w:lastRenderedPageBreak/>
        <w:t xml:space="preserve">mean cost than the no TTE strategy (c). The mean ICER is negative, which in this case means the TTE strategy is dominated by the no TTE strategy. </w:t>
      </w:r>
      <w:r w:rsidR="008D30D8" w:rsidRPr="00532F44">
        <w:t xml:space="preserve">These results suggest that TTE can harm </w:t>
      </w:r>
      <w:r w:rsidR="00CA434B" w:rsidRPr="00532F44">
        <w:t>patients</w:t>
      </w:r>
      <w:r w:rsidR="008D30D8" w:rsidRPr="00532F44">
        <w:t xml:space="preserve"> due to higher bleed risks, </w:t>
      </w:r>
      <w:r w:rsidR="00CA434B" w:rsidRPr="00532F44">
        <w:t xml:space="preserve">because of </w:t>
      </w:r>
      <w:r w:rsidR="008D30D8" w:rsidRPr="00532F44">
        <w:t xml:space="preserve">misdiagnosis of those without LA ABN. </w:t>
      </w:r>
      <w:r w:rsidR="00444C4D" w:rsidRPr="00532F44">
        <w:t>T</w:t>
      </w:r>
      <w:r w:rsidRPr="00532F44">
        <w:t xml:space="preserve">he CEAF indicates that the no TTE strategy is </w:t>
      </w:r>
      <w:r w:rsidR="00444C4D" w:rsidRPr="00532F44">
        <w:t xml:space="preserve">the adoption strategy </w:t>
      </w:r>
      <w:r w:rsidRPr="00532F44">
        <w:t xml:space="preserve">at all willingness-to-pay thresholds between £0 and £50,000/QALY. </w:t>
      </w:r>
      <w:r w:rsidR="000C4858" w:rsidRPr="00532F44">
        <w:t>The estimated probability of TTE being cost effective is only 7.8% at a MAICER of £20,000/QALY, and 9.6% at a MAICER of £30,000/QALY.</w:t>
      </w:r>
    </w:p>
    <w:p w:rsidR="00920A0B" w:rsidRPr="00532F44" w:rsidRDefault="00920A0B" w:rsidP="000C4858">
      <w:r w:rsidRPr="00532F44">
        <w:t>By contrast, for the cohort with an initial CHADS</w:t>
      </w:r>
      <w:r w:rsidRPr="00532F44">
        <w:rPr>
          <w:vertAlign w:val="subscript"/>
        </w:rPr>
        <w:t>2</w:t>
      </w:r>
      <w:r w:rsidRPr="00532F44">
        <w:t xml:space="preserve"> score of one point </w:t>
      </w:r>
      <w:r w:rsidR="000C4858" w:rsidRPr="00532F44">
        <w:t>(</w:t>
      </w:r>
      <w:r w:rsidR="00F16C06">
        <w:fldChar w:fldCharType="begin"/>
      </w:r>
      <w:r w:rsidR="00F16C06">
        <w:instrText xml:space="preserve"> REF _Ref335131630 \h  \* MERGEFORMAT </w:instrText>
      </w:r>
      <w:r w:rsidR="00F16C06">
        <w:fldChar w:fldCharType="separate"/>
      </w:r>
      <w:r w:rsidR="000C4858" w:rsidRPr="00532F44">
        <w:t>Table</w:t>
      </w:r>
      <w:r w:rsidR="000C4858" w:rsidRPr="00532F44">
        <w:rPr>
          <w:noProof/>
        </w:rPr>
        <w:t xml:space="preserve"> 5</w:t>
      </w:r>
      <w:r w:rsidR="00F16C06">
        <w:fldChar w:fldCharType="end"/>
      </w:r>
      <w:r w:rsidRPr="00532F44">
        <w:t xml:space="preserve">), it is clear from the scatterplot (a) that all estimates are in the </w:t>
      </w:r>
      <w:r w:rsidR="001138A7" w:rsidRPr="00532F44">
        <w:t>n</w:t>
      </w:r>
      <w:r w:rsidRPr="00532F44">
        <w:t xml:space="preserve">orth </w:t>
      </w:r>
      <w:r w:rsidR="001138A7" w:rsidRPr="00532F44">
        <w:t>east</w:t>
      </w:r>
      <w:r w:rsidRPr="00532F44">
        <w:t xml:space="preserve"> quadrant, indicating that the TTE strategy </w:t>
      </w:r>
      <w:r w:rsidR="00640262" w:rsidRPr="00532F44">
        <w:t xml:space="preserve">is both more costly but also confers greater health benefits than the no TTE strategy. The mean costs and QALYs associated with each arm (c) indicate that the TTE strategy confers an average of 0.5 additional QALYs, but costs on average more than £3,000 more per patient. </w:t>
      </w:r>
      <w:r w:rsidR="008D30D8" w:rsidRPr="00532F44">
        <w:t xml:space="preserve">These results suggest that the reduction in strokes resulting from using TTE in this population group outweighs the additional risk of bleeding events. </w:t>
      </w:r>
      <w:r w:rsidR="00C32E52" w:rsidRPr="00532F44">
        <w:rPr>
          <w:rFonts w:ascii="Calibri" w:eastAsia="Times New Roman" w:hAnsi="Calibri" w:cs="Calibri"/>
          <w:lang w:eastAsia="en-GB"/>
        </w:rPr>
        <w:t>The CEAF (b) indicates that the TTE strategy becomes the adoption strategy at £7,197 per QALY.</w:t>
      </w:r>
      <w:r w:rsidR="00C32E52" w:rsidRPr="00532F44">
        <w:t xml:space="preserve"> It has an </w:t>
      </w:r>
      <w:r w:rsidR="006D0808" w:rsidRPr="00532F44">
        <w:rPr>
          <w:rFonts w:ascii="Calibri" w:eastAsia="Times New Roman" w:hAnsi="Calibri" w:cs="Calibri"/>
          <w:lang w:eastAsia="en-GB"/>
        </w:rPr>
        <w:t xml:space="preserve">estimated probability of being cost effective of 99.3% at a MAICER of £20,000/QALY and 99.9% at £30,000/QALY. </w:t>
      </w:r>
    </w:p>
    <w:p w:rsidR="00E2513B" w:rsidRPr="00532F44" w:rsidRDefault="00E2513B" w:rsidP="003378D6">
      <w:pPr>
        <w:pStyle w:val="Heading2"/>
        <w:numPr>
          <w:ilvl w:val="0"/>
          <w:numId w:val="0"/>
        </w:numPr>
        <w:rPr>
          <w:rFonts w:eastAsia="Times New Roman"/>
          <w:lang w:eastAsia="en-GB"/>
        </w:rPr>
      </w:pPr>
      <w:r w:rsidRPr="00532F44">
        <w:rPr>
          <w:rFonts w:eastAsia="Times New Roman"/>
          <w:lang w:eastAsia="en-GB"/>
        </w:rPr>
        <w:t>Expected value of perfect information</w:t>
      </w:r>
    </w:p>
    <w:p w:rsidR="004D5F6A" w:rsidRPr="00532F44" w:rsidRDefault="00F16C06" w:rsidP="00920A0B">
      <w:r>
        <w:fldChar w:fldCharType="begin"/>
      </w:r>
      <w:r>
        <w:instrText xml:space="preserve"> REF _Ref335134846 \h  \* MERGEFORMAT </w:instrText>
      </w:r>
      <w:r>
        <w:fldChar w:fldCharType="separate"/>
      </w:r>
      <w:r w:rsidR="000C4858" w:rsidRPr="00532F44">
        <w:t>Table 6</w:t>
      </w:r>
      <w:r>
        <w:fldChar w:fldCharType="end"/>
      </w:r>
      <w:r w:rsidR="004D5F6A" w:rsidRPr="00532F44">
        <w:rPr>
          <w:rFonts w:ascii="Calibri" w:eastAsia="Times New Roman" w:hAnsi="Calibri" w:cs="Calibri"/>
          <w:lang w:eastAsia="en-GB"/>
        </w:rPr>
        <w:t xml:space="preserve"> presents the estimated expected value of perfect information (EVPI) at individual level for both the cohort with an initial CHADS</w:t>
      </w:r>
      <w:r w:rsidR="004D5F6A" w:rsidRPr="00532F44">
        <w:rPr>
          <w:rFonts w:ascii="Calibri" w:eastAsia="Times New Roman" w:hAnsi="Calibri" w:cs="Calibri"/>
          <w:vertAlign w:val="subscript"/>
          <w:lang w:eastAsia="en-GB"/>
        </w:rPr>
        <w:t>2</w:t>
      </w:r>
      <w:r w:rsidR="004D5F6A" w:rsidRPr="00532F44">
        <w:rPr>
          <w:rFonts w:ascii="Calibri" w:eastAsia="Times New Roman" w:hAnsi="Calibri" w:cs="Calibri"/>
          <w:lang w:eastAsia="en-GB"/>
        </w:rPr>
        <w:t xml:space="preserve"> score of zero points (a) and one point (b). This information is presented in tabular form at </w:t>
      </w:r>
      <w:r w:rsidR="00E2513B" w:rsidRPr="00532F44">
        <w:rPr>
          <w:rFonts w:ascii="Calibri" w:eastAsia="Times New Roman" w:hAnsi="Calibri" w:cs="Calibri"/>
          <w:lang w:eastAsia="en-GB"/>
        </w:rPr>
        <w:t>MAICERs</w:t>
      </w:r>
      <w:r w:rsidR="004D5F6A" w:rsidRPr="00532F44">
        <w:rPr>
          <w:rFonts w:ascii="Calibri" w:eastAsia="Times New Roman" w:hAnsi="Calibri" w:cs="Calibri"/>
          <w:lang w:eastAsia="en-GB"/>
        </w:rPr>
        <w:t xml:space="preserve"> of £20,000/QALY and £30,000/QALY, and translated into population EVPI costs when assuming populations of 25,000, 50,000 or 75,000 people. The results indicate that EVPI is monotonically increasing with MAICER over the range of MAICERs considered for the cohort with an initial CHADS</w:t>
      </w:r>
      <w:r w:rsidR="004D5F6A" w:rsidRPr="00532F44">
        <w:rPr>
          <w:rFonts w:ascii="Calibri" w:eastAsia="Times New Roman" w:hAnsi="Calibri" w:cs="Calibri"/>
          <w:vertAlign w:val="subscript"/>
          <w:lang w:eastAsia="en-GB"/>
        </w:rPr>
        <w:t>2</w:t>
      </w:r>
      <w:r w:rsidR="004D5F6A" w:rsidRPr="00532F44">
        <w:rPr>
          <w:rFonts w:ascii="Calibri" w:eastAsia="Times New Roman" w:hAnsi="Calibri" w:cs="Calibri"/>
          <w:lang w:eastAsia="en-GB"/>
        </w:rPr>
        <w:t xml:space="preserve"> score of zero</w:t>
      </w:r>
      <w:r w:rsidR="00E5368F" w:rsidRPr="00532F44">
        <w:rPr>
          <w:rFonts w:ascii="Calibri" w:eastAsia="Times New Roman" w:hAnsi="Calibri" w:cs="Calibri"/>
          <w:lang w:eastAsia="en-GB"/>
        </w:rPr>
        <w:t>. However,</w:t>
      </w:r>
      <w:r w:rsidR="004D5F6A" w:rsidRPr="00532F44">
        <w:rPr>
          <w:rFonts w:ascii="Calibri" w:eastAsia="Times New Roman" w:hAnsi="Calibri" w:cs="Calibri"/>
          <w:lang w:eastAsia="en-GB"/>
        </w:rPr>
        <w:t xml:space="preserve"> for the cohort with the initial CHADS</w:t>
      </w:r>
      <w:r w:rsidR="004D5F6A" w:rsidRPr="00532F44">
        <w:rPr>
          <w:rFonts w:ascii="Calibri" w:eastAsia="Times New Roman" w:hAnsi="Calibri" w:cs="Calibri"/>
          <w:vertAlign w:val="subscript"/>
          <w:lang w:eastAsia="en-GB"/>
        </w:rPr>
        <w:t>2</w:t>
      </w:r>
      <w:r w:rsidR="004D5F6A" w:rsidRPr="00532F44">
        <w:rPr>
          <w:rFonts w:ascii="Calibri" w:eastAsia="Times New Roman" w:hAnsi="Calibri" w:cs="Calibri"/>
          <w:lang w:eastAsia="en-GB"/>
        </w:rPr>
        <w:t xml:space="preserve"> score of one point </w:t>
      </w:r>
      <w:r w:rsidR="00E5368F" w:rsidRPr="00532F44">
        <w:rPr>
          <w:rFonts w:ascii="Calibri" w:eastAsia="Times New Roman" w:hAnsi="Calibri" w:cs="Calibri"/>
          <w:lang w:eastAsia="en-GB"/>
        </w:rPr>
        <w:t xml:space="preserve">EVPI </w:t>
      </w:r>
      <w:r w:rsidR="004D5F6A" w:rsidRPr="00532F44">
        <w:rPr>
          <w:rFonts w:ascii="Calibri" w:eastAsia="Times New Roman" w:hAnsi="Calibri" w:cs="Calibri"/>
          <w:lang w:eastAsia="en-GB"/>
        </w:rPr>
        <w:t xml:space="preserve">peaks at the point where the </w:t>
      </w:r>
      <w:r w:rsidR="00820F9B" w:rsidRPr="00532F44">
        <w:rPr>
          <w:rFonts w:ascii="Calibri" w:eastAsia="Times New Roman" w:hAnsi="Calibri" w:cs="Calibri"/>
          <w:lang w:eastAsia="en-GB"/>
        </w:rPr>
        <w:t xml:space="preserve">TTE strategy becomes </w:t>
      </w:r>
      <w:r w:rsidR="00E5368F" w:rsidRPr="00532F44">
        <w:rPr>
          <w:rFonts w:ascii="Calibri" w:eastAsia="Times New Roman" w:hAnsi="Calibri" w:cs="Calibri"/>
          <w:lang w:eastAsia="en-GB"/>
        </w:rPr>
        <w:t>the adoption strategy</w:t>
      </w:r>
      <w:r w:rsidR="00820F9B" w:rsidRPr="00532F44">
        <w:t xml:space="preserve">, then rapidly decreases, </w:t>
      </w:r>
      <w:r w:rsidR="00E5368F" w:rsidRPr="00532F44">
        <w:t>being small</w:t>
      </w:r>
      <w:r w:rsidR="00820F9B" w:rsidRPr="00532F44">
        <w:t xml:space="preserve"> at MAICERS of £20,000 and £30,000 per QALY.</w:t>
      </w:r>
    </w:p>
    <w:p w:rsidR="00E2513B" w:rsidRPr="00532F44" w:rsidRDefault="008D30D8" w:rsidP="003378D6">
      <w:pPr>
        <w:pStyle w:val="Heading2"/>
        <w:numPr>
          <w:ilvl w:val="0"/>
          <w:numId w:val="0"/>
        </w:numPr>
        <w:rPr>
          <w:rFonts w:eastAsia="Times New Roman"/>
          <w:lang w:eastAsia="en-GB"/>
        </w:rPr>
      </w:pPr>
      <w:r w:rsidRPr="00532F44">
        <w:rPr>
          <w:rFonts w:eastAsia="Times New Roman"/>
          <w:lang w:eastAsia="en-GB"/>
        </w:rPr>
        <w:t>Deterministic</w:t>
      </w:r>
      <w:r w:rsidR="000406AE" w:rsidRPr="00532F44">
        <w:rPr>
          <w:rFonts w:eastAsia="Times New Roman"/>
          <w:lang w:eastAsia="en-GB"/>
        </w:rPr>
        <w:t xml:space="preserve"> s</w:t>
      </w:r>
      <w:r w:rsidR="001138A7" w:rsidRPr="00532F44">
        <w:rPr>
          <w:rFonts w:eastAsia="Times New Roman"/>
          <w:lang w:eastAsia="en-GB"/>
        </w:rPr>
        <w:t>ensitivity analyses</w:t>
      </w:r>
    </w:p>
    <w:p w:rsidR="003A6116" w:rsidRPr="00532F44" w:rsidRDefault="00F16C06" w:rsidP="003A6116">
      <w:r>
        <w:fldChar w:fldCharType="begin"/>
      </w:r>
      <w:r>
        <w:instrText xml:space="preserve"> REF _Ref335141468 \h  \* MERGEFORMAT </w:instrText>
      </w:r>
      <w:r>
        <w:fldChar w:fldCharType="separate"/>
      </w:r>
      <w:r w:rsidR="000C4858" w:rsidRPr="00532F44">
        <w:t>Table 7</w:t>
      </w:r>
      <w:r>
        <w:fldChar w:fldCharType="end"/>
      </w:r>
      <w:r w:rsidR="003A6116" w:rsidRPr="00532F44">
        <w:t xml:space="preserve"> shows how the mean ICER estimated depend on sensitivity and specificity of the technology, assuming all </w:t>
      </w:r>
      <w:r w:rsidR="00CA434B" w:rsidRPr="00532F44">
        <w:t>other</w:t>
      </w:r>
      <w:r w:rsidR="003A6116" w:rsidRPr="00532F44">
        <w:t xml:space="preserve"> values are held at their mean levels. These results indicate that the greatest possible cost-effectiveness of TTE in this context could be around £3,600/QALY in the cohort with a CHADS</w:t>
      </w:r>
      <w:r w:rsidR="003A6116" w:rsidRPr="00532F44">
        <w:rPr>
          <w:vertAlign w:val="subscript"/>
        </w:rPr>
        <w:t>2</w:t>
      </w:r>
      <w:r w:rsidR="003A6116" w:rsidRPr="00532F44">
        <w:t xml:space="preserve"> score of zero (a), and £3,300/QALY in the cohort with an initial CHADS</w:t>
      </w:r>
      <w:r w:rsidR="003A6116" w:rsidRPr="00532F44">
        <w:rPr>
          <w:vertAlign w:val="subscript"/>
        </w:rPr>
        <w:t>2</w:t>
      </w:r>
      <w:r w:rsidR="003A6116" w:rsidRPr="00532F44">
        <w:t xml:space="preserve"> score of one (b). This is seen by considering the bottom right cells, where both sensitivity and specificity are 1, i.e. a perfect test.  In the CHADS</w:t>
      </w:r>
      <w:r w:rsidR="003A6116" w:rsidRPr="00532F44">
        <w:rPr>
          <w:vertAlign w:val="subscript"/>
        </w:rPr>
        <w:t>2</w:t>
      </w:r>
      <w:r w:rsidR="003A6116" w:rsidRPr="00532F44">
        <w:t xml:space="preserve"> of one point cohort, TTE remains a cost-effective strategy compared with No TTE, almost irrespective of the sensitivity and specificity of the test. </w:t>
      </w:r>
      <w:r w:rsidR="006D0808" w:rsidRPr="00532F44">
        <w:t xml:space="preserve">For </w:t>
      </w:r>
      <w:r w:rsidR="003A6116" w:rsidRPr="00532F44">
        <w:t xml:space="preserve">the </w:t>
      </w:r>
      <w:r w:rsidR="00E5368F" w:rsidRPr="00532F44">
        <w:t>cohort</w:t>
      </w:r>
      <w:r w:rsidR="003A6116" w:rsidRPr="00532F44">
        <w:t xml:space="preserve"> with a </w:t>
      </w:r>
      <w:r w:rsidR="003A6116" w:rsidRPr="00532F44">
        <w:lastRenderedPageBreak/>
        <w:t>CHADS</w:t>
      </w:r>
      <w:r w:rsidR="003A6116" w:rsidRPr="00532F44">
        <w:rPr>
          <w:vertAlign w:val="subscript"/>
        </w:rPr>
        <w:t>2</w:t>
      </w:r>
      <w:r w:rsidR="003A6116" w:rsidRPr="00532F44">
        <w:t xml:space="preserve"> score of zero (a), TTE only appears cost effective where both sensitivity and specificity are very high</w:t>
      </w:r>
      <w:r w:rsidR="00C32E52" w:rsidRPr="00532F44">
        <w:t>, near the bottom right hand corner of the table.</w:t>
      </w:r>
    </w:p>
    <w:p w:rsidR="003A6116" w:rsidRPr="00532F44" w:rsidRDefault="003A6116" w:rsidP="003378D6">
      <w:pPr>
        <w:pStyle w:val="Heading2"/>
        <w:numPr>
          <w:ilvl w:val="0"/>
          <w:numId w:val="0"/>
        </w:numPr>
        <w:rPr>
          <w:rFonts w:eastAsia="Times New Roman"/>
          <w:lang w:eastAsia="en-GB"/>
        </w:rPr>
      </w:pPr>
      <w:r w:rsidRPr="00532F44">
        <w:rPr>
          <w:rFonts w:eastAsia="Times New Roman"/>
          <w:lang w:eastAsia="en-GB"/>
        </w:rPr>
        <w:t>Overview of results for other scenarios</w:t>
      </w:r>
    </w:p>
    <w:p w:rsidR="00536C35" w:rsidRPr="00532F44" w:rsidRDefault="003A6116" w:rsidP="00536C35">
      <w:pPr>
        <w:rPr>
          <w:lang w:eastAsia="en-GB"/>
        </w:rPr>
      </w:pPr>
      <w:r w:rsidRPr="00532F44">
        <w:rPr>
          <w:lang w:eastAsia="en-GB"/>
        </w:rPr>
        <w:t xml:space="preserve">The results for all 14 scenarios considered are presented in the </w:t>
      </w:r>
      <w:r w:rsidR="008D30D8" w:rsidRPr="00532F44">
        <w:rPr>
          <w:lang w:eastAsia="en-GB"/>
        </w:rPr>
        <w:t>online</w:t>
      </w:r>
      <w:r w:rsidRPr="00532F44">
        <w:rPr>
          <w:lang w:eastAsia="en-GB"/>
        </w:rPr>
        <w:t xml:space="preserve"> appendix. </w:t>
      </w:r>
      <w:r w:rsidR="00536C35" w:rsidRPr="00532F44">
        <w:rPr>
          <w:lang w:eastAsia="en-GB"/>
        </w:rPr>
        <w:t xml:space="preserve">A brief summary, indicating whether the results suggest TTE appears the optimal strategy at MAICERs of £20,000 /QALY or £30,000/QALY, is shown in </w:t>
      </w:r>
      <w:r w:rsidR="00F16C06">
        <w:fldChar w:fldCharType="begin"/>
      </w:r>
      <w:r w:rsidR="00F16C06">
        <w:instrText xml:space="preserve"> REF _Ref335142114 \h  \* MERGEFORMAT </w:instrText>
      </w:r>
      <w:r w:rsidR="00F16C06">
        <w:fldChar w:fldCharType="separate"/>
      </w:r>
      <w:r w:rsidR="00536C35" w:rsidRPr="00532F44">
        <w:t>Table 9</w:t>
      </w:r>
      <w:r w:rsidR="00F16C06">
        <w:fldChar w:fldCharType="end"/>
      </w:r>
      <w:r w:rsidR="00536C35" w:rsidRPr="00532F44">
        <w:rPr>
          <w:lang w:eastAsia="en-GB"/>
        </w:rPr>
        <w:t xml:space="preserve">. </w:t>
      </w:r>
      <w:r w:rsidR="00536C35" w:rsidRPr="00532F44">
        <w:t>These results suggest that using TTE to make the decision whether to prescribe warfarin may be cost-effective in all patients with a CHADS</w:t>
      </w:r>
      <w:r w:rsidR="00536C35" w:rsidRPr="00532F44">
        <w:rPr>
          <w:vertAlign w:val="subscript"/>
        </w:rPr>
        <w:t>2</w:t>
      </w:r>
      <w:r w:rsidR="00536C35" w:rsidRPr="00532F44">
        <w:t xml:space="preserve"> score of one point. It also suggests that it may be cost effective to use TTE to help make the decision whether to prescribe </w:t>
      </w:r>
      <w:proofErr w:type="spellStart"/>
      <w:r w:rsidR="00536C35" w:rsidRPr="00532F44">
        <w:t>dabigatran</w:t>
      </w:r>
      <w:proofErr w:type="spellEnd"/>
      <w:r w:rsidR="00536C35" w:rsidRPr="00532F44">
        <w:t xml:space="preserve"> in older patients (aged 65 years)</w:t>
      </w:r>
      <w:r w:rsidR="00D62831" w:rsidRPr="00532F44">
        <w:t xml:space="preserve">, and it may be borderline cost effective, if assuming a MAICER of £30,000/QALY, </w:t>
      </w:r>
      <w:r w:rsidR="00536C35" w:rsidRPr="00532F44">
        <w:t xml:space="preserve">to use TTE to make the decision whether to prescribe </w:t>
      </w:r>
      <w:proofErr w:type="spellStart"/>
      <w:r w:rsidR="00536C35" w:rsidRPr="00532F44">
        <w:t>rivaroxaban</w:t>
      </w:r>
      <w:proofErr w:type="spellEnd"/>
      <w:r w:rsidR="00536C35" w:rsidRPr="00532F44">
        <w:t xml:space="preserve"> in older patients (age 65 years). Gender has a slight effect on these results, but the choice of OAC, initial CHADS</w:t>
      </w:r>
      <w:r w:rsidR="00536C35" w:rsidRPr="00532F44">
        <w:rPr>
          <w:vertAlign w:val="subscript"/>
        </w:rPr>
        <w:t>2</w:t>
      </w:r>
      <w:r w:rsidR="00536C35" w:rsidRPr="00532F44">
        <w:t xml:space="preserve"> risk score, and patient age appear to have much greater </w:t>
      </w:r>
      <w:r w:rsidR="00933C10" w:rsidRPr="00532F44">
        <w:t>influence.</w:t>
      </w:r>
    </w:p>
    <w:p w:rsidR="0005390C" w:rsidRPr="00532F44" w:rsidRDefault="00F15320" w:rsidP="003378D6">
      <w:pPr>
        <w:pStyle w:val="Heading1"/>
        <w:numPr>
          <w:ilvl w:val="0"/>
          <w:numId w:val="0"/>
        </w:numPr>
      </w:pPr>
      <w:r w:rsidRPr="00532F44">
        <w:t>Discussion</w:t>
      </w:r>
    </w:p>
    <w:p w:rsidR="00D20CA0" w:rsidRPr="00532F44" w:rsidRDefault="00D20CA0" w:rsidP="00D20CA0">
      <w:r w:rsidRPr="00532F44">
        <w:t>Prior to producing this model, a systematic literature review was conducted to identify,</w:t>
      </w:r>
      <w:r w:rsidRPr="003762FF">
        <w:rPr>
          <w:lang w:val="en-GB"/>
        </w:rPr>
        <w:t xml:space="preserve"> summarise</w:t>
      </w:r>
      <w:r w:rsidRPr="00532F44">
        <w:t xml:space="preserve"> and appraise existing economic studies for evaluating the cost-effectiveness of TTE in patients with AF. This review identified no economic evaluations of TTE in AF patients, so it is believed that this is the first.  </w:t>
      </w:r>
    </w:p>
    <w:p w:rsidR="00E36870" w:rsidRPr="00532F44" w:rsidRDefault="00DF7E46" w:rsidP="008D11C1">
      <w:r w:rsidRPr="00532F44">
        <w:t xml:space="preserve">The </w:t>
      </w:r>
      <w:r w:rsidR="00407CD7" w:rsidRPr="00532F44">
        <w:t>model has a range of limitations</w:t>
      </w:r>
      <w:r w:rsidR="00D20CA0" w:rsidRPr="00532F44">
        <w:t xml:space="preserve"> and a number of a</w:t>
      </w:r>
      <w:r w:rsidR="00E36870" w:rsidRPr="00532F44">
        <w:t>ssumptions have</w:t>
      </w:r>
      <w:r w:rsidR="00A11AEA" w:rsidRPr="00532F44">
        <w:t xml:space="preserve"> been made within the model</w:t>
      </w:r>
      <w:r w:rsidR="00407CD7" w:rsidRPr="00532F44">
        <w:t>ing. For example,</w:t>
      </w:r>
      <w:r w:rsidR="00654FFC" w:rsidRPr="00532F44">
        <w:t xml:space="preserve"> only the CHADS</w:t>
      </w:r>
      <w:r w:rsidR="00654FFC" w:rsidRPr="00532F44">
        <w:rPr>
          <w:vertAlign w:val="subscript"/>
        </w:rPr>
        <w:t>2</w:t>
      </w:r>
      <w:r w:rsidR="00654FFC" w:rsidRPr="00532F44">
        <w:t xml:space="preserve"> clinical risk prediction tool was used as the baseline strategy. An alternative to this tool is CHA</w:t>
      </w:r>
      <w:r w:rsidR="00654FFC" w:rsidRPr="00532F44">
        <w:rPr>
          <w:vertAlign w:val="subscript"/>
        </w:rPr>
        <w:t>2</w:t>
      </w:r>
      <w:r w:rsidR="00654FFC" w:rsidRPr="00532F44">
        <w:t>DS</w:t>
      </w:r>
      <w:r w:rsidR="00654FFC" w:rsidRPr="00532F44">
        <w:rPr>
          <w:vertAlign w:val="subscript"/>
        </w:rPr>
        <w:t>2</w:t>
      </w:r>
      <w:r w:rsidR="00654FFC" w:rsidRPr="00532F44">
        <w:t>-VASc, which is considered to be better at distinguishing low risk from very low risk patients</w:t>
      </w:r>
      <w:r w:rsidR="00DB7C63" w:rsidRPr="00532F44">
        <w:t xml:space="preserve">. </w:t>
      </w:r>
      <w:r w:rsidR="006C1146" w:rsidRPr="00532F44">
        <w:fldChar w:fldCharType="begin" w:fldLock="1"/>
      </w:r>
      <w:r w:rsidR="008E6143">
        <w:instrText>ADDIN CSL_CITATION { "citationItems" : [ { "id" : "ITEM-1", "itemData" : { "DOI" : "chest.09-1584 [pii]\n10.1378/chest.09-1584", "ISBN" : "1931-3543 (Electronic)\n0012-3692 (Linking)", "abstract" : "BACKGROUND: Contemporary clinical risk stratification schemata for predicting stroke and thromboembolism (TE) in patients with atrial fibrillation (AF) are largely derived from risk factors identified from trial cohorts. Thus, many potential risk factors have not been included. METHODS: We refined the 2006 Birmingham/National Institute for Health and Clinical Excellence (NICE) stroke risk stratification schema into a risk factor-based approach by reclassifying and/or incorporating additional new risk factors where relevant. This schema was then compared with existing stroke risk stratification schema in a real-world cohort of patients with AF (n = 1,084) from the Euro Heart Survey for AF. RESULTS: Risk categorization differed widely between the different schemes compared. Patients classified as high risk ranged from 10.2% with the Framingham schema to 75.7% with the Birmingham 2009 schema. The classic CHADS(2) (Congestive heart failure, Hypertension, Age &gt; 75, Diabetes, prior Stroke/transient ischemic attack) schema categorized the largest proportion (61.9%) into the intermediate-risk strata, whereas the Birmingham 2009 schema classified 15.1% into this category. The Birmingham 2009 schema classified only 9.2% as low risk, whereas the Framingham scheme categorized 48.3% as low risk. Calculated C-statistics suggested modest predictive value of all schema for TE. The Birmingham 2009 schema fared marginally better (C-statistic, 0.606) than CHADS(2). However, those classified as low risk by the Birmingham 2009 and NICE schema were truly low risk with no TE events recorded, whereas TE events occurred in 1.4% of low-risk CHADS(2) subjects. When expressed as a scoring system, the Birmingham 2009 schema (CHA(2)DS(2)-VASc acronym) showed an increase in TE rate with increasing scores (P value for trend = .003). CONCLUSIONS: Our novel, simple stroke risk stratification schema, based on a risk factor approach, provides some improvement in predictive value for TE over the CHADS(2) schema, with low event rates in low-risk subjects and the classification of only a small proportion of subjects into the intermediate-risk category. This schema could improve our approach to stroke risk stratification in patients with AF.", "author" : [ { "family" : "Lip", "given" : "G Y" }, { "family" : "Nieuwlaat", "given" : "R" }, { "family" : "Pisters", "given" : "R" }, { "family" : "Lane", "given" : "D A" }, { "family" : "Crijns", "given" : "H J" } ], "container-title" : "Chest", "edition" : "2009/09/19", "id" : "ITEM-1", "issue" : "2", "issued" : { "date-parts" : [ [ "2010" ] ] }, "note" : "Lip, Gregory Y H\nNieuwlaat, Robby\nPisters, Ron\nLane, Deirdre A\nCrijns, Harry J G M\nComparative Study\nMulticenter Study\nResearch Support, Non-U.S. Gov't\nUnited States\nChest\nChest. 2010 Feb;137(2):263-72. Epub 2009 Sep 17.", "page" : "263-272", "title" : "Refining clinical risk stratification for predicting stroke and thromboembolism in atrial fibrillation using a novel risk factor-based approach: the euro heart survey on atrial fibrillation", "type" : "article-journal", "volume" : "137" }, "uris" : [ "http://www.mendeley.com/documents/?uuid=92bcf70e-0108-4a10-8609-688b47a2f142" ] }, { "id" : "ITEM-2", "itemData" : { "DOI" : "10.1136/bmj.d124", "author" : [ { "family" : "Olesen", "given" : "J. B." }, { "family" : "Lip", "given" : "G. Y. H." }, { "family" : "Hansen", "given" : "M. L." }, { "family" : "Hansen", "given" : "P. R." }, { "family" : "Tolstrup", "given" : "J. S." }, { "family" : "Lindhardsen", "given" : "J." }, { "family" : "Selmer", "given" : "C." }, { "family" : "Ahlehoff", "given" : "O." }, { "family" : "Olsen", "given" : "A.-M. S." }, { "family" : "Gislason", "given" : "G. H." }, { "family" : "Torp-Pedersen", "given" : "C." } ], "container-title" : "BMJ", "id" : "ITEM-2", "issue" : "jan31 1", "issued" : { "date-parts" : [ [ "2011", "1", "31" ] ] }, "page" : "d124-d124", "title" : "Validation of risk stratification schemes for predicting stroke and thromboembolism in patients with atrial fibrillation: nationwide cohort study", "type" : "article-journal", "volume" : "342" }, "uris" : [ "http://www.mendeley.com/documents/?uuid=e7acb522-90d8-4de8-b521-91eaca2b57fc" ] } ], "mendeley" : { "previouslyFormattedCitation" : "[17,18]" }, "properties" : { "noteIndex" : 0 }, "schema" : "https://github.com/citation-style-language/schema/raw/master/csl-citation.json" }</w:instrText>
      </w:r>
      <w:r w:rsidR="006C1146" w:rsidRPr="00532F44">
        <w:fldChar w:fldCharType="separate"/>
      </w:r>
      <w:r w:rsidR="009137B7" w:rsidRPr="009137B7">
        <w:rPr>
          <w:noProof/>
        </w:rPr>
        <w:t>[17,18]</w:t>
      </w:r>
      <w:r w:rsidR="006C1146" w:rsidRPr="00532F44">
        <w:fldChar w:fldCharType="end"/>
      </w:r>
      <w:r w:rsidR="00654FFC" w:rsidRPr="00532F44">
        <w:t xml:space="preserve"> CHA</w:t>
      </w:r>
      <w:r w:rsidR="00654FFC" w:rsidRPr="00532F44">
        <w:rPr>
          <w:vertAlign w:val="subscript"/>
        </w:rPr>
        <w:t>2</w:t>
      </w:r>
      <w:r w:rsidR="00654FFC" w:rsidRPr="00532F44">
        <w:t>DS</w:t>
      </w:r>
      <w:r w:rsidR="00654FFC" w:rsidRPr="00532F44">
        <w:rPr>
          <w:vertAlign w:val="subscript"/>
        </w:rPr>
        <w:t>2</w:t>
      </w:r>
      <w:r w:rsidR="00654FFC" w:rsidRPr="00532F44">
        <w:t>-VASc was not used in these analyses as CHADS</w:t>
      </w:r>
      <w:r w:rsidR="00654FFC" w:rsidRPr="00532F44">
        <w:rPr>
          <w:vertAlign w:val="subscript"/>
        </w:rPr>
        <w:t>2</w:t>
      </w:r>
      <w:r w:rsidR="00654FFC" w:rsidRPr="00532F44">
        <w:t xml:space="preserve"> is the more established instrument, and the recent NICE recommendations for the use of </w:t>
      </w:r>
      <w:proofErr w:type="spellStart"/>
      <w:r w:rsidR="00654FFC" w:rsidRPr="00532F44">
        <w:t>dabigatran</w:t>
      </w:r>
      <w:proofErr w:type="spellEnd"/>
      <w:r w:rsidR="00654FFC" w:rsidRPr="00532F44">
        <w:t xml:space="preserve"> and </w:t>
      </w:r>
      <w:proofErr w:type="spellStart"/>
      <w:r w:rsidR="00654FFC" w:rsidRPr="00532F44">
        <w:t>rivaroxaban</w:t>
      </w:r>
      <w:proofErr w:type="spellEnd"/>
      <w:r w:rsidR="00654FFC" w:rsidRPr="00532F44">
        <w:t xml:space="preserve"> both map onto specific CHADS</w:t>
      </w:r>
      <w:r w:rsidR="00654FFC" w:rsidRPr="00532F44">
        <w:rPr>
          <w:vertAlign w:val="subscript"/>
        </w:rPr>
        <w:t>2</w:t>
      </w:r>
      <w:r w:rsidR="00654FFC" w:rsidRPr="00532F44">
        <w:t xml:space="preserve"> risk scores, but not specific CHA</w:t>
      </w:r>
      <w:r w:rsidR="00654FFC" w:rsidRPr="00532F44">
        <w:rPr>
          <w:vertAlign w:val="subscript"/>
        </w:rPr>
        <w:t>2</w:t>
      </w:r>
      <w:r w:rsidR="00654FFC" w:rsidRPr="00532F44">
        <w:t>DS</w:t>
      </w:r>
      <w:r w:rsidR="00654FFC" w:rsidRPr="00532F44">
        <w:rPr>
          <w:vertAlign w:val="subscript"/>
        </w:rPr>
        <w:t>2</w:t>
      </w:r>
      <w:r w:rsidR="00654FFC" w:rsidRPr="00532F44">
        <w:t>-VASc risk scores.</w:t>
      </w:r>
      <w:r w:rsidR="00DB7C63" w:rsidRPr="00532F44">
        <w:t xml:space="preserve"> </w:t>
      </w:r>
      <w:r w:rsidR="006C1146" w:rsidRPr="00532F44">
        <w:fldChar w:fldCharType="begin" w:fldLock="1"/>
      </w:r>
      <w:r w:rsidR="008E6143">
        <w:instrText>ADDIN CSL_CITATION { "citationItems" : [ { "id" : "ITEM-1", "itemData" : { "URL" : "http://www.nice.org.uk/nicemedia/live/13677/58470/58470.pdf", "accessed" : { "date-parts" : [ [ "2012", "9", "28" ] ] }, "author" : [ { "family" : "NICE", "given" : "" } ], "container-title" : "NICE technology appraisal guidance 249", "id" : "ITEM-1", "issued" : { "date-parts" : [ [ "2012" ] ] }, "title" : "Dabigatran etexilate for the prevention of stroke and systemic embolism in atrial fibrillation", "type" : "webpage" }, "uris" : [ "http://www.mendeley.com/documents/?uuid=1f78d015-fd6c-4f3b-b09e-077ac1e728f2" ] }, { "id" : "ITEM-2", "itemData" : { "URL" : "http://www.nice.org.uk/nicemedia/live/13746/59295/59295.pdf", "accessed" : { "date-parts" : [ [ "2012", "9", "28" ] ] }, "author" : [ { "family" : "NICE", "given" : "" } ], "container-title" : "NICE technology appraisal guidance 256", "id" : "ITEM-2", "issued" : { "date-parts" : [ [ "2012" ] ] }, "title" : "Rivaroxaban for the prevention of stroke and systemic embolism in people with atrial fibrillation", "type" : "webpage" }, "uris" : [ "http://www.mendeley.com/documents/?uuid=86ddf2af-d98e-4b46-8879-5fa584445e05" ] } ], "mendeley" : { "previouslyFormattedCitation" : "[7,8]" }, "properties" : { "noteIndex" : 0 }, "schema" : "https://github.com/citation-style-language/schema/raw/master/csl-citation.json" }</w:instrText>
      </w:r>
      <w:r w:rsidR="006C1146" w:rsidRPr="00532F44">
        <w:fldChar w:fldCharType="separate"/>
      </w:r>
      <w:r w:rsidR="009137B7" w:rsidRPr="009137B7">
        <w:rPr>
          <w:noProof/>
        </w:rPr>
        <w:t>[7,8]</w:t>
      </w:r>
      <w:r w:rsidR="006C1146" w:rsidRPr="00532F44">
        <w:fldChar w:fldCharType="end"/>
      </w:r>
      <w:r w:rsidR="00654FFC" w:rsidRPr="00532F44">
        <w:t xml:space="preserve"> </w:t>
      </w:r>
      <w:proofErr w:type="gramStart"/>
      <w:r w:rsidR="00E36870" w:rsidRPr="00532F44">
        <w:t>The</w:t>
      </w:r>
      <w:proofErr w:type="gramEnd"/>
      <w:r w:rsidR="00E36870" w:rsidRPr="00532F44">
        <w:t xml:space="preserve"> dose of </w:t>
      </w:r>
      <w:proofErr w:type="spellStart"/>
      <w:r w:rsidR="00E36870" w:rsidRPr="00532F44">
        <w:t>dabigatran</w:t>
      </w:r>
      <w:proofErr w:type="spellEnd"/>
      <w:r w:rsidR="00E36870" w:rsidRPr="00532F44">
        <w:t xml:space="preserve"> was set at 150mg twice daily, rather than allowing some patients to receive a lower dose of 110mg twice </w:t>
      </w:r>
      <w:r w:rsidR="00407CD7" w:rsidRPr="00532F44">
        <w:t>daily</w:t>
      </w:r>
      <w:r w:rsidR="004850ED" w:rsidRPr="00532F44">
        <w:t>.</w:t>
      </w:r>
      <w:r w:rsidR="00407CD7" w:rsidRPr="00532F44">
        <w:t xml:space="preserve"> </w:t>
      </w:r>
      <w:r w:rsidR="00E36870" w:rsidRPr="00532F44">
        <w:t xml:space="preserve">The stroke risk associated with patients with left atrial abnormalities is assumed to be </w:t>
      </w:r>
      <w:r w:rsidR="00570EFD" w:rsidRPr="00532F44">
        <w:t xml:space="preserve">drawn from a </w:t>
      </w:r>
      <w:r w:rsidR="00E36870" w:rsidRPr="00532F44">
        <w:t xml:space="preserve">constant </w:t>
      </w:r>
      <w:r w:rsidR="00570EFD" w:rsidRPr="00532F44">
        <w:t>distribution (</w:t>
      </w:r>
      <w:r w:rsidR="00E36870" w:rsidRPr="00532F44">
        <w:t>8.0% (</w:t>
      </w:r>
      <w:r w:rsidR="00407CD7" w:rsidRPr="00532F44">
        <w:t>95% CI: 7.26 – 8.31)</w:t>
      </w:r>
      <w:r w:rsidR="00570EFD" w:rsidRPr="00532F44">
        <w:t>)</w:t>
      </w:r>
      <w:r w:rsidR="00407CD7" w:rsidRPr="00532F44">
        <w:t xml:space="preserve"> </w:t>
      </w:r>
      <w:r w:rsidR="004850ED" w:rsidRPr="00532F44">
        <w:t>a</w:t>
      </w:r>
      <w:r w:rsidR="00570EFD" w:rsidRPr="00532F44">
        <w:t>nd does not change a</w:t>
      </w:r>
      <w:r w:rsidR="004850ED" w:rsidRPr="00532F44">
        <w:t>s a patient ages</w:t>
      </w:r>
      <w:r w:rsidR="00407CD7" w:rsidRPr="00532F44">
        <w:t>; i</w:t>
      </w:r>
      <w:r w:rsidR="00E36870" w:rsidRPr="00532F44">
        <w:t>deally differential rates by age or by the number (and type) of abnormalities would be used but these data were not identified.</w:t>
      </w:r>
    </w:p>
    <w:p w:rsidR="00E36870" w:rsidRPr="00532F44" w:rsidRDefault="000C4858" w:rsidP="008D11C1">
      <w:r w:rsidRPr="00532F44">
        <w:t xml:space="preserve">Within the reference used to </w:t>
      </w:r>
      <w:r w:rsidR="00C32E52" w:rsidRPr="00532F44">
        <w:t xml:space="preserve">derive the </w:t>
      </w:r>
      <w:r w:rsidRPr="00532F44">
        <w:t>s</w:t>
      </w:r>
      <w:r w:rsidR="00A11AEA" w:rsidRPr="00532F44">
        <w:t>ensitivity and specificity of TT</w:t>
      </w:r>
      <w:r w:rsidRPr="00532F44">
        <w:t xml:space="preserve">E, </w:t>
      </w:r>
      <w:proofErr w:type="spellStart"/>
      <w:r w:rsidRPr="00532F44">
        <w:t>transoesophageal</w:t>
      </w:r>
      <w:proofErr w:type="spellEnd"/>
      <w:r w:rsidRPr="00532F44">
        <w:t xml:space="preserve"> echocardiography (TOE), was used </w:t>
      </w:r>
      <w:r w:rsidR="00F00EDF" w:rsidRPr="00532F44">
        <w:t>assumed to be a perfect gold</w:t>
      </w:r>
      <w:r w:rsidRPr="00532F44">
        <w:t xml:space="preserve"> standard</w:t>
      </w:r>
      <w:r w:rsidR="00C32E52" w:rsidRPr="00532F44">
        <w:t>, and so our model also made this assumption.</w:t>
      </w:r>
      <w:r w:rsidRPr="00532F44">
        <w:t xml:space="preserve">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r w:rsidRPr="00532F44">
        <w:t xml:space="preserve"> </w:t>
      </w:r>
      <w:r w:rsidR="00F00EDF" w:rsidRPr="00532F44">
        <w:t xml:space="preserve">Using TOE as the gold standard, </w:t>
      </w:r>
      <w:r w:rsidR="00407CD7" w:rsidRPr="00532F44">
        <w:t xml:space="preserve">TTE was estimated to have a very high sensitivity but a specificity of only around 35%. Within </w:t>
      </w:r>
      <w:r w:rsidR="00E36064" w:rsidRPr="00532F44">
        <w:t xml:space="preserve">this </w:t>
      </w:r>
      <w:r w:rsidR="00407CD7" w:rsidRPr="00532F44">
        <w:t xml:space="preserve">model, this low specificity corresponds to </w:t>
      </w:r>
      <w:r w:rsidR="00407CD7" w:rsidRPr="00532F44">
        <w:lastRenderedPageBreak/>
        <w:t xml:space="preserve">an increased proportion of ‘false positives’ being included in the patient population mix, and so TTE results in more people effectively experiencing increased risks of bleed without </w:t>
      </w:r>
      <w:r w:rsidR="00D20CA0" w:rsidRPr="00532F44">
        <w:t xml:space="preserve">the </w:t>
      </w:r>
      <w:r w:rsidR="00407CD7" w:rsidRPr="00532F44">
        <w:t>increased benefits in terms of stroke risk reduction</w:t>
      </w:r>
      <w:r w:rsidR="00D20CA0" w:rsidRPr="00532F44">
        <w:t xml:space="preserve"> seen in higher</w:t>
      </w:r>
      <w:r w:rsidR="00570EFD" w:rsidRPr="00532F44">
        <w:t>-</w:t>
      </w:r>
      <w:r w:rsidR="00D20CA0" w:rsidRPr="00532F44">
        <w:t>risk patients</w:t>
      </w:r>
      <w:r w:rsidR="00407CD7" w:rsidRPr="00532F44">
        <w:t xml:space="preserve">. </w:t>
      </w:r>
      <w:r w:rsidR="00B24433" w:rsidRPr="00532F44">
        <w:t xml:space="preserve">If TTE were found to be superior to TOE at identifying certain types of LA ABN which expose patients to increased stroke risks, then </w:t>
      </w:r>
      <w:r w:rsidR="00E36064" w:rsidRPr="00532F44">
        <w:t>the true benefits of TTE in improving patient management would be underestimated</w:t>
      </w:r>
      <w:r w:rsidR="00B24433" w:rsidRPr="00532F44">
        <w:t xml:space="preserve">. </w:t>
      </w:r>
      <w:r w:rsidR="00407CD7" w:rsidRPr="00532F44">
        <w:t xml:space="preserve"> </w:t>
      </w:r>
      <w:r w:rsidR="00C32E52" w:rsidRPr="00532F44">
        <w:t xml:space="preserve">This relatively small study, of fewer than 400 patients, also formed the basis of our estimates of the TPHR.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r w:rsidR="00F00EDF" w:rsidRPr="00532F44">
        <w:t xml:space="preserve">  </w:t>
      </w:r>
      <w:r w:rsidR="00E36870" w:rsidRPr="00532F44">
        <w:t>This has made the assessment of the benefits of TTE uncertain</w:t>
      </w:r>
      <w:r w:rsidR="00654FFC" w:rsidRPr="00532F44">
        <w:t>.</w:t>
      </w:r>
      <w:r w:rsidR="00B56A7D" w:rsidRPr="00532F44">
        <w:t xml:space="preserve"> </w:t>
      </w:r>
      <w:r w:rsidR="00570EFD" w:rsidRPr="00532F44">
        <w:t xml:space="preserve">A further </w:t>
      </w:r>
      <w:r w:rsidR="00B56A7D" w:rsidRPr="00532F44">
        <w:t xml:space="preserve">limitation is that </w:t>
      </w:r>
      <w:r w:rsidR="00B24433" w:rsidRPr="00532F44">
        <w:t>t</w:t>
      </w:r>
      <w:r w:rsidR="00E36870" w:rsidRPr="00532F44">
        <w:t xml:space="preserve">he risk of death unrelated to bleeding or stroke events was taken from </w:t>
      </w:r>
      <w:proofErr w:type="spellStart"/>
      <w:r w:rsidR="00E36870" w:rsidRPr="00532F44">
        <w:t>lifetables</w:t>
      </w:r>
      <w:proofErr w:type="spellEnd"/>
      <w:r w:rsidR="00E36870" w:rsidRPr="00532F44">
        <w:t xml:space="preserve"> and were not adjusted for the probability of bleeding or stroke mortality</w:t>
      </w:r>
      <w:r w:rsidR="00654FFC" w:rsidRPr="00532F44">
        <w:t>.</w:t>
      </w:r>
    </w:p>
    <w:p w:rsidR="004850ED" w:rsidRPr="00532F44" w:rsidRDefault="004850ED" w:rsidP="004850ED">
      <w:r w:rsidRPr="00532F44">
        <w:t xml:space="preserve">A key uncertainty is whether there are other benefits that are accrued from a TTE other than identifying LA ABN. If these exist, and produce even small net QALY gains (&gt; 0.0033) then TTE would be cost effective in all scenarios. </w:t>
      </w:r>
      <w:r w:rsidR="00F00EDF" w:rsidRPr="00532F44">
        <w:t xml:space="preserve">As </w:t>
      </w:r>
      <w:r w:rsidR="00F16C06">
        <w:fldChar w:fldCharType="begin"/>
      </w:r>
      <w:r w:rsidR="00F16C06">
        <w:instrText xml:space="preserve"> REF _Ref335141468 \h  \* MERGEFORMAT </w:instrText>
      </w:r>
      <w:r w:rsidR="00F16C06">
        <w:fldChar w:fldCharType="separate"/>
      </w:r>
      <w:r w:rsidR="00F00EDF" w:rsidRPr="00532F44">
        <w:t>Table 7</w:t>
      </w:r>
      <w:r w:rsidR="00F16C06">
        <w:fldChar w:fldCharType="end"/>
      </w:r>
      <w:r w:rsidR="00F00EDF" w:rsidRPr="00532F44">
        <w:t xml:space="preserve">b indicates, the structural sensitivity analyses for this scenario indicate that even a diagnostic strategy with a joint sensitivity </w:t>
      </w:r>
      <w:r w:rsidR="00D62831" w:rsidRPr="00532F44">
        <w:t xml:space="preserve">of one and </w:t>
      </w:r>
      <w:del w:id="1" w:author="User" w:date="2012-10-04T12:56:00Z">
        <w:r w:rsidR="00F00EDF" w:rsidRPr="00532F44" w:rsidDel="003762FF">
          <w:delText xml:space="preserve">and </w:delText>
        </w:r>
      </w:del>
      <w:r w:rsidR="00F00EDF" w:rsidRPr="00532F44">
        <w:t xml:space="preserve">specificity of zero may be cost effective. The implications of this result </w:t>
      </w:r>
      <w:r w:rsidR="00D62831" w:rsidRPr="00532F44">
        <w:t>require further research</w:t>
      </w:r>
      <w:r w:rsidR="00F00EDF" w:rsidRPr="00532F44">
        <w:t xml:space="preserve">. </w:t>
      </w:r>
    </w:p>
    <w:p w:rsidR="0005390C" w:rsidRPr="00532F44" w:rsidRDefault="0005390C" w:rsidP="003378D6">
      <w:pPr>
        <w:pStyle w:val="Heading2"/>
        <w:numPr>
          <w:ilvl w:val="0"/>
          <w:numId w:val="0"/>
        </w:numPr>
      </w:pPr>
      <w:r w:rsidRPr="00532F44">
        <w:t>Implications for Research</w:t>
      </w:r>
    </w:p>
    <w:p w:rsidR="0061601D" w:rsidRPr="00532F44" w:rsidRDefault="00F00EDF" w:rsidP="008D11C1">
      <w:r w:rsidRPr="00532F44">
        <w:t xml:space="preserve">For some scenarios </w:t>
      </w:r>
      <w:r w:rsidR="00C46C92" w:rsidRPr="00532F44">
        <w:t xml:space="preserve">the </w:t>
      </w:r>
      <w:r w:rsidR="00D20CA0" w:rsidRPr="00532F44">
        <w:t xml:space="preserve">cost effectiveness estimates generated by the model </w:t>
      </w:r>
      <w:r w:rsidR="00C46C92" w:rsidRPr="00532F44">
        <w:t xml:space="preserve">depend </w:t>
      </w:r>
      <w:r w:rsidR="00903CA6" w:rsidRPr="00532F44">
        <w:t>heavily</w:t>
      </w:r>
      <w:r w:rsidR="00C46C92" w:rsidRPr="00532F44">
        <w:t xml:space="preserve"> on </w:t>
      </w:r>
      <w:r w:rsidR="00CB6661" w:rsidRPr="00532F44">
        <w:t xml:space="preserve">sensitivity and specificity </w:t>
      </w:r>
      <w:r w:rsidR="00903CA6" w:rsidRPr="00532F44">
        <w:t>estimates</w:t>
      </w:r>
      <w:r w:rsidR="00CB6661" w:rsidRPr="00532F44">
        <w:t xml:space="preserve">, as well as the </w:t>
      </w:r>
      <w:r w:rsidR="00903CA6" w:rsidRPr="00532F44">
        <w:t>true proportion of genuinely high risk (LA ABN</w:t>
      </w:r>
      <w:r w:rsidR="00FB3E31" w:rsidRPr="00532F44">
        <w:t xml:space="preserve"> positive</w:t>
      </w:r>
      <w:r w:rsidR="00903CA6" w:rsidRPr="00532F44">
        <w:t xml:space="preserve">) patients </w:t>
      </w:r>
      <w:r w:rsidR="00FB3E31" w:rsidRPr="00532F44">
        <w:t xml:space="preserve">in </w:t>
      </w:r>
      <w:r w:rsidR="00D20CA0" w:rsidRPr="00532F44">
        <w:t>this sub-</w:t>
      </w:r>
      <w:r w:rsidR="0061601D" w:rsidRPr="00532F44">
        <w:t>population of apparently ‘low risk’ patients</w:t>
      </w:r>
      <w:r w:rsidR="00903CA6" w:rsidRPr="00532F44">
        <w:t>.</w:t>
      </w:r>
      <w:r w:rsidR="002857F0" w:rsidRPr="00532F44">
        <w:t xml:space="preserve"> </w:t>
      </w:r>
      <w:r w:rsidR="004850ED" w:rsidRPr="00532F44">
        <w:t>T</w:t>
      </w:r>
      <w:r w:rsidR="0061601D" w:rsidRPr="00532F44">
        <w:t xml:space="preserve">he </w:t>
      </w:r>
      <w:r w:rsidR="002857F0" w:rsidRPr="00532F44">
        <w:t xml:space="preserve">model depends strongly on data reported in a single, relatively small study conducted outside of the UK, and so may </w:t>
      </w:r>
      <w:r w:rsidR="00D20CA0" w:rsidRPr="00532F44">
        <w:t>misrepresent</w:t>
      </w:r>
      <w:r w:rsidR="002857F0" w:rsidRPr="00532F44">
        <w:t xml:space="preserve"> the true </w:t>
      </w:r>
      <w:r w:rsidR="00D20CA0" w:rsidRPr="00532F44">
        <w:t xml:space="preserve">values of the </w:t>
      </w:r>
      <w:r w:rsidR="002857F0" w:rsidRPr="00532F44">
        <w:t>sensitivity</w:t>
      </w:r>
      <w:r w:rsidR="00D20CA0" w:rsidRPr="00532F44">
        <w:t xml:space="preserve"> of TTE</w:t>
      </w:r>
      <w:r w:rsidR="002857F0" w:rsidRPr="00532F44">
        <w:t xml:space="preserve">, </w:t>
      </w:r>
      <w:r w:rsidR="00D20CA0" w:rsidRPr="00532F44">
        <w:t xml:space="preserve">the </w:t>
      </w:r>
      <w:r w:rsidR="002857F0" w:rsidRPr="00532F44">
        <w:t xml:space="preserve">specificity </w:t>
      </w:r>
      <w:r w:rsidR="00D20CA0" w:rsidRPr="00532F44">
        <w:t xml:space="preserve">of TTE, </w:t>
      </w:r>
      <w:r w:rsidR="002857F0" w:rsidRPr="00532F44">
        <w:t>and TPHR.</w:t>
      </w:r>
      <w:r w:rsidR="00E36870" w:rsidRPr="00532F44">
        <w:t xml:space="preserve"> </w:t>
      </w:r>
      <w:r w:rsidR="00736D21" w:rsidRPr="00532F44">
        <w:t>Having a more robust source of evidence for these parameters is likely to significantly improve the accuracy and validity of the mathematic</w:t>
      </w:r>
      <w:r w:rsidR="00A11AEA" w:rsidRPr="00532F44">
        <w:t>al</w:t>
      </w:r>
      <w:r w:rsidR="00736D21" w:rsidRPr="00532F44">
        <w:t xml:space="preserve"> models. </w:t>
      </w:r>
      <w:r w:rsidRPr="00532F44">
        <w:t>The extent to which these cost-effectiveness estimated relate to healthcare in the US depends on how similar the populations and healthcare systems are, which could be a matter for further research.</w:t>
      </w:r>
    </w:p>
    <w:p w:rsidR="004850ED" w:rsidRPr="00532F44" w:rsidRDefault="00736D21" w:rsidP="008D11C1">
      <w:r w:rsidRPr="00532F44">
        <w:t>Additional research that would improve the validity of the model include</w:t>
      </w:r>
      <w:r w:rsidR="00B56A7D" w:rsidRPr="00532F44">
        <w:t xml:space="preserve"> </w:t>
      </w:r>
      <w:r w:rsidRPr="00532F44">
        <w:t>identifying any additional net benefits to the management of newly diagnosed AF patient that could result from routine screening with TTE at time of diagnosis.</w:t>
      </w:r>
      <w:r w:rsidR="00E55A94" w:rsidRPr="00532F44">
        <w:t xml:space="preserve"> </w:t>
      </w:r>
    </w:p>
    <w:p w:rsidR="0005390C" w:rsidRPr="00532F44" w:rsidRDefault="0005390C" w:rsidP="003378D6">
      <w:pPr>
        <w:pStyle w:val="Heading2"/>
        <w:numPr>
          <w:ilvl w:val="0"/>
          <w:numId w:val="0"/>
        </w:numPr>
      </w:pPr>
      <w:r w:rsidRPr="00532F44">
        <w:t>Implications for clinical practice</w:t>
      </w:r>
    </w:p>
    <w:p w:rsidR="00A42D14" w:rsidRPr="00532F44" w:rsidRDefault="00DB7C63" w:rsidP="008D11C1">
      <w:r w:rsidRPr="00532F44">
        <w:t>Should TTE be recommended for those patients with CHADS</w:t>
      </w:r>
      <w:r w:rsidRPr="00532F44">
        <w:rPr>
          <w:vertAlign w:val="subscript"/>
        </w:rPr>
        <w:t>2</w:t>
      </w:r>
      <w:r w:rsidRPr="00532F44">
        <w:t xml:space="preserve"> scores of zero or one point, there will be an increase in the number of TTEs performed. This is unlikely to place a great burden on the majority of hospitals who are likely to have staff trained in the use of TTE machines.</w:t>
      </w:r>
      <w:r w:rsidR="00C918EC" w:rsidRPr="00532F44">
        <w:t xml:space="preserve"> </w:t>
      </w:r>
      <w:r w:rsidR="00903CA6" w:rsidRPr="00532F44">
        <w:t xml:space="preserve">It is likely that additional bed days are made available due to the reduction in stroke following appropriate management, although there is likely to be an increase in bleed related admissions. </w:t>
      </w:r>
    </w:p>
    <w:p w:rsidR="004850ED" w:rsidRPr="00532F44" w:rsidRDefault="004850ED" w:rsidP="003378D6">
      <w:pPr>
        <w:pStyle w:val="Heading2"/>
        <w:numPr>
          <w:ilvl w:val="0"/>
          <w:numId w:val="0"/>
        </w:numPr>
      </w:pPr>
      <w:r w:rsidRPr="00532F44">
        <w:lastRenderedPageBreak/>
        <w:t>Conclusion</w:t>
      </w:r>
    </w:p>
    <w:p w:rsidR="00911187" w:rsidRPr="00532F44" w:rsidRDefault="00911187" w:rsidP="008D11C1">
      <w:r w:rsidRPr="00532F44">
        <w:t>This paper presented the results of mathematical models which simulated the effects of using TTE to help make the decision whether to prescribe an OAC in a range of patient types. It found that using TTE appears cost effective when the OAC of choice is warfarin and the patient population has a CHADS</w:t>
      </w:r>
      <w:r w:rsidRPr="00532F44">
        <w:rPr>
          <w:vertAlign w:val="subscript"/>
        </w:rPr>
        <w:t>2</w:t>
      </w:r>
      <w:r w:rsidRPr="00532F44">
        <w:t xml:space="preserve"> risks score of one point rather than z</w:t>
      </w:r>
      <w:r w:rsidR="00C314AC" w:rsidRPr="00532F44">
        <w:t xml:space="preserve">ero points. It also found that when </w:t>
      </w:r>
      <w:proofErr w:type="spellStart"/>
      <w:r w:rsidR="00C314AC" w:rsidRPr="00532F44">
        <w:t>rivaroxaban</w:t>
      </w:r>
      <w:proofErr w:type="spellEnd"/>
      <w:r w:rsidR="00C314AC" w:rsidRPr="00532F44">
        <w:t xml:space="preserve"> or </w:t>
      </w:r>
      <w:proofErr w:type="spellStart"/>
      <w:r w:rsidR="00C314AC" w:rsidRPr="00532F44">
        <w:t>dabigatran</w:t>
      </w:r>
      <w:proofErr w:type="spellEnd"/>
      <w:r w:rsidRPr="00532F44">
        <w:t xml:space="preserve"> </w:t>
      </w:r>
      <w:r w:rsidR="00C314AC" w:rsidRPr="00532F44">
        <w:t xml:space="preserve">is </w:t>
      </w:r>
      <w:r w:rsidRPr="00532F44">
        <w:t>the OACs of choice then it appears cost-effective to use TTE in patients aged 65 years. As higher CHADS</w:t>
      </w:r>
      <w:r w:rsidRPr="00532F44">
        <w:rPr>
          <w:vertAlign w:val="subscript"/>
        </w:rPr>
        <w:t>2</w:t>
      </w:r>
      <w:r w:rsidRPr="00532F44">
        <w:t xml:space="preserve"> scores represent increased estimated stroke risk, and stroke risk is also known to increase with age, these results suggest that, irrespective of the OAC, it may be both clinically effective and cost effective to use TTE to help inform the decision in all but the patients with the lowest stroke risk.</w:t>
      </w:r>
    </w:p>
    <w:p w:rsidR="00795047" w:rsidRPr="00532F44" w:rsidRDefault="00795047" w:rsidP="00EB5B27">
      <w:pPr>
        <w:pStyle w:val="Header"/>
        <w:spacing w:before="60" w:after="60" w:line="360" w:lineRule="auto"/>
        <w:rPr>
          <w:sz w:val="22"/>
          <w:szCs w:val="22"/>
        </w:rPr>
      </w:pPr>
    </w:p>
    <w:p w:rsidR="00155DF4" w:rsidRPr="00532F44" w:rsidRDefault="00155DF4" w:rsidP="00EB5B27">
      <w:pPr>
        <w:pStyle w:val="Header"/>
        <w:spacing w:before="60" w:after="60" w:line="360" w:lineRule="auto"/>
        <w:rPr>
          <w:sz w:val="22"/>
          <w:szCs w:val="22"/>
        </w:rPr>
      </w:pPr>
    </w:p>
    <w:p w:rsidR="00D20CA0" w:rsidRPr="00532F44" w:rsidRDefault="00D20CA0">
      <w:pPr>
        <w:pStyle w:val="NormalWeb"/>
        <w:ind w:left="640" w:hanging="640"/>
        <w:divId w:val="570163234"/>
        <w:sectPr w:rsidR="00D20CA0" w:rsidRPr="00532F44" w:rsidSect="00834F71">
          <w:pgSz w:w="11906" w:h="16838"/>
          <w:pgMar w:top="1440" w:right="1440" w:bottom="1440" w:left="1440" w:header="709" w:footer="709" w:gutter="0"/>
          <w:cols w:space="708"/>
          <w:docGrid w:linePitch="360"/>
        </w:sectPr>
      </w:pPr>
    </w:p>
    <w:p w:rsidR="00D20CA0" w:rsidRPr="00532F44" w:rsidRDefault="00D20CA0" w:rsidP="003378D6">
      <w:pPr>
        <w:pStyle w:val="Heading1"/>
        <w:numPr>
          <w:ilvl w:val="0"/>
          <w:numId w:val="0"/>
        </w:numPr>
        <w:divId w:val="570163234"/>
      </w:pPr>
      <w:r w:rsidRPr="00532F44">
        <w:lastRenderedPageBreak/>
        <w:t>References</w:t>
      </w:r>
    </w:p>
    <w:commentRangeStart w:id="2"/>
    <w:p w:rsidR="008E6143" w:rsidRPr="008E6143" w:rsidRDefault="008E6143">
      <w:pPr>
        <w:pStyle w:val="NormalWeb"/>
        <w:ind w:left="640" w:hanging="640"/>
        <w:divId w:val="1403333626"/>
        <w:rPr>
          <w:rFonts w:ascii="Calibri" w:hAnsi="Calibri" w:cs="Calibri"/>
          <w:sz w:val="22"/>
        </w:rPr>
      </w:pPr>
      <w:r>
        <w:fldChar w:fldCharType="begin" w:fldLock="1"/>
      </w:r>
      <w:r>
        <w:instrText xml:space="preserve">ADDIN Mendeley Bibliography CSL_BIBLIOGRAPHY </w:instrText>
      </w:r>
      <w:r>
        <w:fldChar w:fldCharType="separate"/>
      </w:r>
      <w:r w:rsidRPr="008E6143">
        <w:rPr>
          <w:rFonts w:ascii="Calibri" w:hAnsi="Calibri" w:cs="Calibri"/>
          <w:sz w:val="22"/>
        </w:rPr>
        <w:t xml:space="preserve">1 </w:t>
      </w:r>
      <w:r w:rsidRPr="008E6143">
        <w:rPr>
          <w:rFonts w:ascii="Calibri" w:hAnsi="Calibri" w:cs="Calibri"/>
          <w:sz w:val="22"/>
        </w:rPr>
        <w:tab/>
        <w:t xml:space="preserve">Go AS, </w:t>
      </w:r>
      <w:proofErr w:type="spellStart"/>
      <w:r w:rsidRPr="008E6143">
        <w:rPr>
          <w:rFonts w:ascii="Calibri" w:hAnsi="Calibri" w:cs="Calibri"/>
          <w:sz w:val="22"/>
        </w:rPr>
        <w:t>Hylek</w:t>
      </w:r>
      <w:proofErr w:type="spellEnd"/>
      <w:r w:rsidRPr="008E6143">
        <w:rPr>
          <w:rFonts w:ascii="Calibri" w:hAnsi="Calibri" w:cs="Calibri"/>
          <w:sz w:val="22"/>
        </w:rPr>
        <w:t xml:space="preserve"> EM, Phillips KA, </w:t>
      </w:r>
      <w:r w:rsidRPr="008E6143">
        <w:rPr>
          <w:rFonts w:ascii="Calibri" w:hAnsi="Calibri" w:cs="Calibri"/>
          <w:i/>
          <w:iCs/>
          <w:sz w:val="22"/>
        </w:rPr>
        <w:t>et al.</w:t>
      </w:r>
      <w:r w:rsidRPr="008E6143">
        <w:rPr>
          <w:rFonts w:ascii="Calibri" w:hAnsi="Calibri" w:cs="Calibri"/>
          <w:sz w:val="22"/>
        </w:rPr>
        <w:t xml:space="preserve"> Prevalence of diagnosed atrial fibrillation in adults: national implications for rhythm management and stroke prevention: the </w:t>
      </w:r>
      <w:proofErr w:type="spellStart"/>
      <w:r w:rsidRPr="008E6143">
        <w:rPr>
          <w:rFonts w:ascii="Calibri" w:hAnsi="Calibri" w:cs="Calibri"/>
          <w:sz w:val="22"/>
        </w:rPr>
        <w:t>AnTicoagulation</w:t>
      </w:r>
      <w:proofErr w:type="spellEnd"/>
      <w:r w:rsidRPr="008E6143">
        <w:rPr>
          <w:rFonts w:ascii="Calibri" w:hAnsi="Calibri" w:cs="Calibri"/>
          <w:sz w:val="22"/>
        </w:rPr>
        <w:t xml:space="preserve"> and Risk Factors in Atrial Fibrillation (ATRIA) Study. </w:t>
      </w:r>
      <w:r w:rsidRPr="008E6143">
        <w:rPr>
          <w:rFonts w:ascii="Calibri" w:hAnsi="Calibri" w:cs="Calibri"/>
          <w:i/>
          <w:iCs/>
          <w:sz w:val="22"/>
        </w:rPr>
        <w:t>JAMA : the journal of the American Medical Association</w:t>
      </w:r>
      <w:r w:rsidRPr="008E6143">
        <w:rPr>
          <w:rFonts w:ascii="Calibri" w:hAnsi="Calibri" w:cs="Calibri"/>
          <w:sz w:val="22"/>
        </w:rPr>
        <w:t xml:space="preserve"> 2001</w:t>
      </w:r>
      <w:proofErr w:type="gramStart"/>
      <w:r w:rsidRPr="008E6143">
        <w:rPr>
          <w:rFonts w:ascii="Calibri" w:hAnsi="Calibri" w:cs="Calibri"/>
          <w:sz w:val="22"/>
        </w:rPr>
        <w:t>;</w:t>
      </w:r>
      <w:r w:rsidRPr="008E6143">
        <w:rPr>
          <w:rFonts w:ascii="Calibri" w:hAnsi="Calibri" w:cs="Calibri"/>
          <w:b/>
          <w:bCs/>
          <w:sz w:val="22"/>
        </w:rPr>
        <w:t>285</w:t>
      </w:r>
      <w:r w:rsidRPr="008E6143">
        <w:rPr>
          <w:rFonts w:ascii="Calibri" w:hAnsi="Calibri" w:cs="Calibri"/>
          <w:sz w:val="22"/>
        </w:rPr>
        <w:t>:2370</w:t>
      </w:r>
      <w:proofErr w:type="gramEnd"/>
      <w:r w:rsidRPr="008E6143">
        <w:rPr>
          <w:rFonts w:ascii="Calibri" w:hAnsi="Calibri" w:cs="Calibri"/>
          <w:sz w:val="22"/>
        </w:rPr>
        <w:t>–5.</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 </w:t>
      </w:r>
      <w:r w:rsidRPr="008E6143">
        <w:rPr>
          <w:rFonts w:ascii="Calibri" w:hAnsi="Calibri" w:cs="Calibri"/>
          <w:sz w:val="22"/>
        </w:rPr>
        <w:tab/>
      </w:r>
      <w:proofErr w:type="spellStart"/>
      <w:r w:rsidRPr="008E6143">
        <w:rPr>
          <w:rFonts w:ascii="Calibri" w:hAnsi="Calibri" w:cs="Calibri"/>
          <w:sz w:val="22"/>
        </w:rPr>
        <w:t>Rivaroxaban</w:t>
      </w:r>
      <w:proofErr w:type="spellEnd"/>
      <w:r w:rsidRPr="008E6143">
        <w:rPr>
          <w:rFonts w:ascii="Calibri" w:hAnsi="Calibri" w:cs="Calibri"/>
          <w:sz w:val="22"/>
        </w:rPr>
        <w:t xml:space="preserve">-once daily, oral, direct factor </w:t>
      </w:r>
      <w:proofErr w:type="spellStart"/>
      <w:r w:rsidRPr="008E6143">
        <w:rPr>
          <w:rFonts w:ascii="Calibri" w:hAnsi="Calibri" w:cs="Calibri"/>
          <w:sz w:val="22"/>
        </w:rPr>
        <w:t>Xa</w:t>
      </w:r>
      <w:proofErr w:type="spellEnd"/>
      <w:r w:rsidRPr="008E6143">
        <w:rPr>
          <w:rFonts w:ascii="Calibri" w:hAnsi="Calibri" w:cs="Calibri"/>
          <w:sz w:val="22"/>
        </w:rPr>
        <w:t xml:space="preserve"> inhibition compared with vitamin K antagonism for prevention of stroke and Embolism Trial in Atrial Fibrillation: rationale and design of the ROCKET AF study. </w:t>
      </w:r>
      <w:r w:rsidRPr="008E6143">
        <w:rPr>
          <w:rFonts w:ascii="Calibri" w:hAnsi="Calibri" w:cs="Calibri"/>
          <w:i/>
          <w:iCs/>
          <w:sz w:val="22"/>
        </w:rPr>
        <w:t>American heart journal</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159</w:t>
      </w:r>
      <w:r w:rsidRPr="008E6143">
        <w:rPr>
          <w:rFonts w:ascii="Calibri" w:hAnsi="Calibri" w:cs="Calibri"/>
          <w:sz w:val="22"/>
        </w:rPr>
        <w:t>:340</w:t>
      </w:r>
      <w:proofErr w:type="gramEnd"/>
      <w:r w:rsidRPr="008E6143">
        <w:rPr>
          <w:rFonts w:ascii="Calibri" w:hAnsi="Calibri" w:cs="Calibri"/>
          <w:sz w:val="22"/>
        </w:rPr>
        <w:t>–347.e1.</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3 </w:t>
      </w:r>
      <w:r w:rsidRPr="008E6143">
        <w:rPr>
          <w:rFonts w:ascii="Calibri" w:hAnsi="Calibri" w:cs="Calibri"/>
          <w:sz w:val="22"/>
        </w:rPr>
        <w:tab/>
      </w:r>
      <w:proofErr w:type="spellStart"/>
      <w:r w:rsidRPr="008E6143">
        <w:rPr>
          <w:rFonts w:ascii="Calibri" w:hAnsi="Calibri" w:cs="Calibri"/>
          <w:sz w:val="22"/>
        </w:rPr>
        <w:t>Camm</w:t>
      </w:r>
      <w:proofErr w:type="spellEnd"/>
      <w:r w:rsidRPr="008E6143">
        <w:rPr>
          <w:rFonts w:ascii="Calibri" w:hAnsi="Calibri" w:cs="Calibri"/>
          <w:sz w:val="22"/>
        </w:rPr>
        <w:t xml:space="preserve"> AJ, </w:t>
      </w:r>
      <w:proofErr w:type="spellStart"/>
      <w:r w:rsidRPr="008E6143">
        <w:rPr>
          <w:rFonts w:ascii="Calibri" w:hAnsi="Calibri" w:cs="Calibri"/>
          <w:sz w:val="22"/>
        </w:rPr>
        <w:t>Kirchhof</w:t>
      </w:r>
      <w:proofErr w:type="spellEnd"/>
      <w:r w:rsidRPr="008E6143">
        <w:rPr>
          <w:rFonts w:ascii="Calibri" w:hAnsi="Calibri" w:cs="Calibri"/>
          <w:sz w:val="22"/>
        </w:rPr>
        <w:t xml:space="preserve"> P, Lip GY, </w:t>
      </w:r>
      <w:r w:rsidRPr="008E6143">
        <w:rPr>
          <w:rFonts w:ascii="Calibri" w:hAnsi="Calibri" w:cs="Calibri"/>
          <w:i/>
          <w:iCs/>
          <w:sz w:val="22"/>
        </w:rPr>
        <w:t>et al.</w:t>
      </w:r>
      <w:r w:rsidRPr="008E6143">
        <w:rPr>
          <w:rFonts w:ascii="Calibri" w:hAnsi="Calibri" w:cs="Calibri"/>
          <w:sz w:val="22"/>
        </w:rPr>
        <w:t xml:space="preserve"> Guidelines for the management of atrial fibrillation: the Task Force for the Management of Atrial Fibrillation of the European Society of Cardiology (ESC). </w:t>
      </w:r>
      <w:proofErr w:type="spellStart"/>
      <w:r w:rsidRPr="008E6143">
        <w:rPr>
          <w:rFonts w:ascii="Calibri" w:hAnsi="Calibri" w:cs="Calibri"/>
          <w:i/>
          <w:iCs/>
          <w:sz w:val="22"/>
        </w:rPr>
        <w:t>Eur</w:t>
      </w:r>
      <w:proofErr w:type="spellEnd"/>
      <w:r w:rsidRPr="008E6143">
        <w:rPr>
          <w:rFonts w:ascii="Calibri" w:hAnsi="Calibri" w:cs="Calibri"/>
          <w:i/>
          <w:iCs/>
          <w:sz w:val="22"/>
        </w:rPr>
        <w:t xml:space="preserve"> Heart J</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31</w:t>
      </w:r>
      <w:r w:rsidRPr="008E6143">
        <w:rPr>
          <w:rFonts w:ascii="Calibri" w:hAnsi="Calibri" w:cs="Calibri"/>
          <w:sz w:val="22"/>
        </w:rPr>
        <w:t>:2369</w:t>
      </w:r>
      <w:proofErr w:type="gramEnd"/>
      <w:r w:rsidRPr="008E6143">
        <w:rPr>
          <w:rFonts w:ascii="Calibri" w:hAnsi="Calibri" w:cs="Calibri"/>
          <w:sz w:val="22"/>
        </w:rPr>
        <w:t>–429.</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4 </w:t>
      </w:r>
      <w:r w:rsidRPr="008E6143">
        <w:rPr>
          <w:rFonts w:ascii="Calibri" w:hAnsi="Calibri" w:cs="Calibri"/>
          <w:sz w:val="22"/>
        </w:rPr>
        <w:tab/>
      </w:r>
      <w:proofErr w:type="spellStart"/>
      <w:r w:rsidRPr="008E6143">
        <w:rPr>
          <w:rFonts w:ascii="Calibri" w:hAnsi="Calibri" w:cs="Calibri"/>
          <w:sz w:val="22"/>
        </w:rPr>
        <w:t>Transesophageal</w:t>
      </w:r>
      <w:proofErr w:type="spellEnd"/>
      <w:r w:rsidRPr="008E6143">
        <w:rPr>
          <w:rFonts w:ascii="Calibri" w:hAnsi="Calibri" w:cs="Calibri"/>
          <w:sz w:val="22"/>
        </w:rPr>
        <w:t xml:space="preserve"> echocardiographic correlates of thromboembolism in high-risk patients with </w:t>
      </w:r>
      <w:proofErr w:type="spellStart"/>
      <w:r w:rsidRPr="008E6143">
        <w:rPr>
          <w:rFonts w:ascii="Calibri" w:hAnsi="Calibri" w:cs="Calibri"/>
          <w:sz w:val="22"/>
        </w:rPr>
        <w:t>nonvalvular</w:t>
      </w:r>
      <w:proofErr w:type="spellEnd"/>
      <w:r w:rsidRPr="008E6143">
        <w:rPr>
          <w:rFonts w:ascii="Calibri" w:hAnsi="Calibri" w:cs="Calibri"/>
          <w:sz w:val="22"/>
        </w:rPr>
        <w:t xml:space="preserve"> atrial fibrillation. </w:t>
      </w:r>
      <w:proofErr w:type="gramStart"/>
      <w:r w:rsidRPr="008E6143">
        <w:rPr>
          <w:rFonts w:ascii="Calibri" w:hAnsi="Calibri" w:cs="Calibri"/>
          <w:sz w:val="22"/>
        </w:rPr>
        <w:t>The Stroke Prevention in Atrial Fibrillation Investigators Committee on Echocardiography.</w:t>
      </w:r>
      <w:proofErr w:type="gramEnd"/>
      <w:r w:rsidRPr="008E6143">
        <w:rPr>
          <w:rFonts w:ascii="Calibri" w:hAnsi="Calibri" w:cs="Calibri"/>
          <w:sz w:val="22"/>
        </w:rPr>
        <w:t xml:space="preserve"> </w:t>
      </w:r>
      <w:r w:rsidRPr="008E6143">
        <w:rPr>
          <w:rFonts w:ascii="Calibri" w:hAnsi="Calibri" w:cs="Calibri"/>
          <w:i/>
          <w:iCs/>
          <w:sz w:val="22"/>
        </w:rPr>
        <w:t>Ann Intern Med</w:t>
      </w:r>
      <w:r w:rsidRPr="008E6143">
        <w:rPr>
          <w:rFonts w:ascii="Calibri" w:hAnsi="Calibri" w:cs="Calibri"/>
          <w:sz w:val="22"/>
        </w:rPr>
        <w:t xml:space="preserve"> 1998</w:t>
      </w:r>
      <w:proofErr w:type="gramStart"/>
      <w:r w:rsidRPr="008E6143">
        <w:rPr>
          <w:rFonts w:ascii="Calibri" w:hAnsi="Calibri" w:cs="Calibri"/>
          <w:sz w:val="22"/>
        </w:rPr>
        <w:t>;</w:t>
      </w:r>
      <w:r w:rsidRPr="008E6143">
        <w:rPr>
          <w:rFonts w:ascii="Calibri" w:hAnsi="Calibri" w:cs="Calibri"/>
          <w:b/>
          <w:bCs/>
          <w:sz w:val="22"/>
        </w:rPr>
        <w:t>128</w:t>
      </w:r>
      <w:r w:rsidRPr="008E6143">
        <w:rPr>
          <w:rFonts w:ascii="Calibri" w:hAnsi="Calibri" w:cs="Calibri"/>
          <w:sz w:val="22"/>
        </w:rPr>
        <w:t>:639</w:t>
      </w:r>
      <w:proofErr w:type="gramEnd"/>
      <w:r w:rsidRPr="008E6143">
        <w:rPr>
          <w:rFonts w:ascii="Calibri" w:hAnsi="Calibri" w:cs="Calibri"/>
          <w:sz w:val="22"/>
        </w:rPr>
        <w:t>–47.</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5 </w:t>
      </w:r>
      <w:r w:rsidRPr="008E6143">
        <w:rPr>
          <w:rFonts w:ascii="Calibri" w:hAnsi="Calibri" w:cs="Calibri"/>
          <w:sz w:val="22"/>
        </w:rPr>
        <w:tab/>
      </w:r>
      <w:proofErr w:type="spellStart"/>
      <w:r w:rsidRPr="008E6143">
        <w:rPr>
          <w:rFonts w:ascii="Calibri" w:hAnsi="Calibri" w:cs="Calibri"/>
          <w:sz w:val="22"/>
        </w:rPr>
        <w:t>Providencia</w:t>
      </w:r>
      <w:proofErr w:type="spellEnd"/>
      <w:r w:rsidRPr="008E6143">
        <w:rPr>
          <w:rFonts w:ascii="Calibri" w:hAnsi="Calibri" w:cs="Calibri"/>
          <w:sz w:val="22"/>
        </w:rPr>
        <w:t xml:space="preserve"> R, </w:t>
      </w:r>
      <w:proofErr w:type="spellStart"/>
      <w:r w:rsidRPr="008E6143">
        <w:rPr>
          <w:rFonts w:ascii="Calibri" w:hAnsi="Calibri" w:cs="Calibri"/>
          <w:sz w:val="22"/>
        </w:rPr>
        <w:t>Botelho</w:t>
      </w:r>
      <w:proofErr w:type="spellEnd"/>
      <w:r w:rsidRPr="008E6143">
        <w:rPr>
          <w:rFonts w:ascii="Calibri" w:hAnsi="Calibri" w:cs="Calibri"/>
          <w:sz w:val="22"/>
        </w:rPr>
        <w:t xml:space="preserve"> A, </w:t>
      </w:r>
      <w:proofErr w:type="spellStart"/>
      <w:r w:rsidRPr="008E6143">
        <w:rPr>
          <w:rFonts w:ascii="Calibri" w:hAnsi="Calibri" w:cs="Calibri"/>
          <w:sz w:val="22"/>
        </w:rPr>
        <w:t>Trigo</w:t>
      </w:r>
      <w:proofErr w:type="spellEnd"/>
      <w:r w:rsidRPr="008E6143">
        <w:rPr>
          <w:rFonts w:ascii="Calibri" w:hAnsi="Calibri" w:cs="Calibri"/>
          <w:sz w:val="22"/>
        </w:rPr>
        <w:t xml:space="preserve"> J, </w:t>
      </w:r>
      <w:r w:rsidRPr="008E6143">
        <w:rPr>
          <w:rFonts w:ascii="Calibri" w:hAnsi="Calibri" w:cs="Calibri"/>
          <w:i/>
          <w:iCs/>
          <w:sz w:val="22"/>
        </w:rPr>
        <w:t>et al.</w:t>
      </w:r>
      <w:r w:rsidRPr="008E6143">
        <w:rPr>
          <w:rFonts w:ascii="Calibri" w:hAnsi="Calibri" w:cs="Calibri"/>
          <w:sz w:val="22"/>
        </w:rPr>
        <w:t xml:space="preserve"> Possible refinement of clinical thromboembolism assessment in patients with atrial fibrillation using echocardiographic parameters. </w:t>
      </w:r>
      <w:proofErr w:type="spellStart"/>
      <w:r w:rsidRPr="008E6143">
        <w:rPr>
          <w:rFonts w:ascii="Calibri" w:hAnsi="Calibri" w:cs="Calibri"/>
          <w:i/>
          <w:iCs/>
          <w:sz w:val="22"/>
        </w:rPr>
        <w:t>Europace</w:t>
      </w:r>
      <w:proofErr w:type="spellEnd"/>
      <w:r w:rsidRPr="008E6143">
        <w:rPr>
          <w:rFonts w:ascii="Calibri" w:hAnsi="Calibri" w:cs="Calibri"/>
          <w:sz w:val="22"/>
        </w:rPr>
        <w:t xml:space="preserve"> 2012</w:t>
      </w:r>
      <w:proofErr w:type="gramStart"/>
      <w:r w:rsidRPr="008E6143">
        <w:rPr>
          <w:rFonts w:ascii="Calibri" w:hAnsi="Calibri" w:cs="Calibri"/>
          <w:sz w:val="22"/>
        </w:rPr>
        <w:t>;</w:t>
      </w:r>
      <w:r w:rsidRPr="008E6143">
        <w:rPr>
          <w:rFonts w:ascii="Calibri" w:hAnsi="Calibri" w:cs="Calibri"/>
          <w:b/>
          <w:bCs/>
          <w:sz w:val="22"/>
        </w:rPr>
        <w:t>14</w:t>
      </w:r>
      <w:r w:rsidRPr="008E6143">
        <w:rPr>
          <w:rFonts w:ascii="Calibri" w:hAnsi="Calibri" w:cs="Calibri"/>
          <w:sz w:val="22"/>
        </w:rPr>
        <w:t>:36</w:t>
      </w:r>
      <w:proofErr w:type="gramEnd"/>
      <w:r w:rsidRPr="008E6143">
        <w:rPr>
          <w:rFonts w:ascii="Calibri" w:hAnsi="Calibri" w:cs="Calibri"/>
          <w:sz w:val="22"/>
        </w:rPr>
        <w:t>–45.</w:t>
      </w:r>
    </w:p>
    <w:p w:rsidR="008E6143" w:rsidRPr="008E6143" w:rsidRDefault="008E6143" w:rsidP="008E6143">
      <w:pPr>
        <w:pStyle w:val="NormalWeb"/>
        <w:ind w:left="640" w:hanging="640"/>
        <w:divId w:val="1403333626"/>
        <w:rPr>
          <w:rFonts w:ascii="Calibri" w:hAnsi="Calibri" w:cs="Calibri"/>
          <w:sz w:val="22"/>
        </w:rPr>
      </w:pPr>
      <w:r w:rsidRPr="008E6143">
        <w:rPr>
          <w:rFonts w:ascii="Calibri" w:hAnsi="Calibri" w:cs="Calibri"/>
          <w:sz w:val="22"/>
        </w:rPr>
        <w:t xml:space="preserve">6 </w:t>
      </w:r>
      <w:r w:rsidRPr="008E6143">
        <w:rPr>
          <w:rFonts w:ascii="Calibri" w:hAnsi="Calibri" w:cs="Calibri"/>
          <w:sz w:val="22"/>
        </w:rPr>
        <w:tab/>
        <w:t>NICE. Guide to the methods of technology appraisal. NICE methods guide. 2008</w:t>
      </w:r>
      <w:proofErr w:type="gramStart"/>
      <w:r w:rsidRPr="008E6143">
        <w:rPr>
          <w:rFonts w:ascii="Calibri" w:hAnsi="Calibri" w:cs="Calibri"/>
          <w:sz w:val="22"/>
        </w:rPr>
        <w:t>;:</w:t>
      </w:r>
      <w:proofErr w:type="gramEnd"/>
      <w:r w:rsidRPr="008E6143">
        <w:rPr>
          <w:rFonts w:ascii="Calibri" w:hAnsi="Calibri" w:cs="Calibri"/>
          <w:sz w:val="22"/>
        </w:rPr>
        <w:t>80.</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7 </w:t>
      </w:r>
      <w:r w:rsidRPr="008E6143">
        <w:rPr>
          <w:rFonts w:ascii="Calibri" w:hAnsi="Calibri" w:cs="Calibri"/>
          <w:sz w:val="22"/>
        </w:rPr>
        <w:tab/>
        <w:t xml:space="preserve">NICE. </w:t>
      </w:r>
      <w:proofErr w:type="spellStart"/>
      <w:proofErr w:type="gramStart"/>
      <w:r w:rsidRPr="008E6143">
        <w:rPr>
          <w:rFonts w:ascii="Calibri" w:hAnsi="Calibri" w:cs="Calibri"/>
          <w:sz w:val="22"/>
        </w:rPr>
        <w:t>Rivaroxaban</w:t>
      </w:r>
      <w:proofErr w:type="spellEnd"/>
      <w:r w:rsidRPr="008E6143">
        <w:rPr>
          <w:rFonts w:ascii="Calibri" w:hAnsi="Calibri" w:cs="Calibri"/>
          <w:sz w:val="22"/>
        </w:rPr>
        <w:t xml:space="preserve"> for the prevention of stroke and systemic embolism in people with atrial fibrillation.</w:t>
      </w:r>
      <w:proofErr w:type="gramEnd"/>
      <w:r w:rsidRPr="008E6143">
        <w:rPr>
          <w:rFonts w:ascii="Calibri" w:hAnsi="Calibri" w:cs="Calibri"/>
          <w:sz w:val="22"/>
        </w:rPr>
        <w:t xml:space="preserve"> NICE technology appraisal guidance 256. 2012</w:t>
      </w:r>
      <w:proofErr w:type="gramStart"/>
      <w:r w:rsidRPr="008E6143">
        <w:rPr>
          <w:rFonts w:ascii="Calibri" w:hAnsi="Calibri" w:cs="Calibri"/>
          <w:sz w:val="22"/>
        </w:rPr>
        <w:t>.http</w:t>
      </w:r>
      <w:proofErr w:type="gramEnd"/>
      <w:r w:rsidRPr="008E6143">
        <w:rPr>
          <w:rFonts w:ascii="Calibri" w:hAnsi="Calibri" w:cs="Calibri"/>
          <w:sz w:val="22"/>
        </w:rPr>
        <w:t>://www.nice.org.uk/nicemedia/live/13746/59295/59295.pdf (accessed 28 Sep2012).</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8 </w:t>
      </w:r>
      <w:r w:rsidRPr="008E6143">
        <w:rPr>
          <w:rFonts w:ascii="Calibri" w:hAnsi="Calibri" w:cs="Calibri"/>
          <w:sz w:val="22"/>
        </w:rPr>
        <w:tab/>
        <w:t xml:space="preserve">NICE. </w:t>
      </w:r>
      <w:proofErr w:type="spellStart"/>
      <w:proofErr w:type="gramStart"/>
      <w:r w:rsidRPr="008E6143">
        <w:rPr>
          <w:rFonts w:ascii="Calibri" w:hAnsi="Calibri" w:cs="Calibri"/>
          <w:sz w:val="22"/>
        </w:rPr>
        <w:t>Dabigatran</w:t>
      </w:r>
      <w:proofErr w:type="spellEnd"/>
      <w:r w:rsidRPr="008E6143">
        <w:rPr>
          <w:rFonts w:ascii="Calibri" w:hAnsi="Calibri" w:cs="Calibri"/>
          <w:sz w:val="22"/>
        </w:rPr>
        <w:t xml:space="preserve"> </w:t>
      </w:r>
      <w:proofErr w:type="spellStart"/>
      <w:r w:rsidRPr="008E6143">
        <w:rPr>
          <w:rFonts w:ascii="Calibri" w:hAnsi="Calibri" w:cs="Calibri"/>
          <w:sz w:val="22"/>
        </w:rPr>
        <w:t>etexilate</w:t>
      </w:r>
      <w:proofErr w:type="spellEnd"/>
      <w:r w:rsidRPr="008E6143">
        <w:rPr>
          <w:rFonts w:ascii="Calibri" w:hAnsi="Calibri" w:cs="Calibri"/>
          <w:sz w:val="22"/>
        </w:rPr>
        <w:t xml:space="preserve"> for the prevention of stroke and systemic embolism in atrial fibrillation.</w:t>
      </w:r>
      <w:proofErr w:type="gramEnd"/>
      <w:r w:rsidRPr="008E6143">
        <w:rPr>
          <w:rFonts w:ascii="Calibri" w:hAnsi="Calibri" w:cs="Calibri"/>
          <w:sz w:val="22"/>
        </w:rPr>
        <w:t xml:space="preserve"> NICE technology appraisal guidance 249. 2012</w:t>
      </w:r>
      <w:proofErr w:type="gramStart"/>
      <w:r w:rsidRPr="008E6143">
        <w:rPr>
          <w:rFonts w:ascii="Calibri" w:hAnsi="Calibri" w:cs="Calibri"/>
          <w:sz w:val="22"/>
        </w:rPr>
        <w:t>.http</w:t>
      </w:r>
      <w:proofErr w:type="gramEnd"/>
      <w:r w:rsidRPr="008E6143">
        <w:rPr>
          <w:rFonts w:ascii="Calibri" w:hAnsi="Calibri" w:cs="Calibri"/>
          <w:sz w:val="22"/>
        </w:rPr>
        <w:t>://www.nice.org.uk/nicemedia/live/13677/58470/58470.pdf (accessed 28 Sep2012).</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9 </w:t>
      </w:r>
      <w:r w:rsidRPr="008E6143">
        <w:rPr>
          <w:rFonts w:ascii="Calibri" w:hAnsi="Calibri" w:cs="Calibri"/>
          <w:sz w:val="22"/>
        </w:rPr>
        <w:tab/>
        <w:t xml:space="preserve">Simpson EL, Stevenson MD, Scope </w:t>
      </w:r>
      <w:proofErr w:type="gramStart"/>
      <w:r w:rsidRPr="008E6143">
        <w:rPr>
          <w:rFonts w:ascii="Calibri" w:hAnsi="Calibri" w:cs="Calibri"/>
          <w:sz w:val="22"/>
        </w:rPr>
        <w:t>A</w:t>
      </w:r>
      <w:proofErr w:type="gramEnd"/>
      <w:r w:rsidRPr="008E6143">
        <w:rPr>
          <w:rFonts w:ascii="Calibri" w:hAnsi="Calibri" w:cs="Calibri"/>
          <w:sz w:val="22"/>
        </w:rPr>
        <w:t xml:space="preserve">, </w:t>
      </w:r>
      <w:r w:rsidRPr="008E6143">
        <w:rPr>
          <w:rFonts w:ascii="Calibri" w:hAnsi="Calibri" w:cs="Calibri"/>
          <w:i/>
          <w:iCs/>
          <w:sz w:val="22"/>
        </w:rPr>
        <w:t>et al.</w:t>
      </w:r>
      <w:r w:rsidRPr="008E6143">
        <w:rPr>
          <w:rFonts w:ascii="Calibri" w:hAnsi="Calibri" w:cs="Calibri"/>
          <w:sz w:val="22"/>
        </w:rPr>
        <w:t xml:space="preserve"> Echocardiography in newly diagnosed atrial fibrillation patients: a systematic review and economic evaluation. 2012. </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10 </w:t>
      </w:r>
      <w:r w:rsidRPr="008E6143">
        <w:rPr>
          <w:rFonts w:ascii="Calibri" w:hAnsi="Calibri" w:cs="Calibri"/>
          <w:sz w:val="22"/>
        </w:rPr>
        <w:tab/>
        <w:t xml:space="preserve">PVS TM-STF on. Medical aspects of the persistent vegetative state: second of two parts. </w:t>
      </w:r>
      <w:r w:rsidRPr="008E6143">
        <w:rPr>
          <w:rFonts w:ascii="Calibri" w:hAnsi="Calibri" w:cs="Calibri"/>
          <w:i/>
          <w:iCs/>
          <w:sz w:val="22"/>
        </w:rPr>
        <w:t>The New England Journal of Medicine</w:t>
      </w:r>
      <w:r w:rsidRPr="008E6143">
        <w:rPr>
          <w:rFonts w:ascii="Calibri" w:hAnsi="Calibri" w:cs="Calibri"/>
          <w:sz w:val="22"/>
        </w:rPr>
        <w:t xml:space="preserve"> 1994;</w:t>
      </w:r>
      <w:r w:rsidRPr="008E6143">
        <w:rPr>
          <w:rFonts w:ascii="Calibri" w:hAnsi="Calibri" w:cs="Calibri"/>
          <w:b/>
          <w:bCs/>
          <w:sz w:val="22"/>
        </w:rPr>
        <w:t>330</w:t>
      </w:r>
      <w:r w:rsidRPr="008E6143">
        <w:rPr>
          <w:rFonts w:ascii="Calibri" w:hAnsi="Calibri" w:cs="Calibri"/>
          <w:sz w:val="22"/>
        </w:rPr>
        <w:t>.http://www.nejm.org/doi/full/10.1056/NEJM199406023302206</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11 </w:t>
      </w:r>
      <w:r w:rsidRPr="008E6143">
        <w:rPr>
          <w:rFonts w:ascii="Calibri" w:hAnsi="Calibri" w:cs="Calibri"/>
          <w:sz w:val="22"/>
        </w:rPr>
        <w:tab/>
      </w:r>
      <w:proofErr w:type="spellStart"/>
      <w:r w:rsidRPr="008E6143">
        <w:rPr>
          <w:rFonts w:ascii="Calibri" w:hAnsi="Calibri" w:cs="Calibri"/>
          <w:sz w:val="22"/>
        </w:rPr>
        <w:t>Eikelboom</w:t>
      </w:r>
      <w:proofErr w:type="spellEnd"/>
      <w:r w:rsidRPr="008E6143">
        <w:rPr>
          <w:rFonts w:ascii="Calibri" w:hAnsi="Calibri" w:cs="Calibri"/>
          <w:sz w:val="22"/>
        </w:rPr>
        <w:t xml:space="preserve"> JW, </w:t>
      </w:r>
      <w:proofErr w:type="spellStart"/>
      <w:r w:rsidRPr="008E6143">
        <w:rPr>
          <w:rFonts w:ascii="Calibri" w:hAnsi="Calibri" w:cs="Calibri"/>
          <w:sz w:val="22"/>
        </w:rPr>
        <w:t>Wallentin</w:t>
      </w:r>
      <w:proofErr w:type="spellEnd"/>
      <w:r w:rsidRPr="008E6143">
        <w:rPr>
          <w:rFonts w:ascii="Calibri" w:hAnsi="Calibri" w:cs="Calibri"/>
          <w:sz w:val="22"/>
        </w:rPr>
        <w:t xml:space="preserve"> L, Connolly SJ, </w:t>
      </w:r>
      <w:r w:rsidRPr="008E6143">
        <w:rPr>
          <w:rFonts w:ascii="Calibri" w:hAnsi="Calibri" w:cs="Calibri"/>
          <w:i/>
          <w:iCs/>
          <w:sz w:val="22"/>
        </w:rPr>
        <w:t>et al.</w:t>
      </w:r>
      <w:r w:rsidRPr="008E6143">
        <w:rPr>
          <w:rFonts w:ascii="Calibri" w:hAnsi="Calibri" w:cs="Calibri"/>
          <w:sz w:val="22"/>
        </w:rPr>
        <w:t xml:space="preserve"> Risk of bleeding with 2 doses of </w:t>
      </w:r>
      <w:proofErr w:type="spellStart"/>
      <w:r w:rsidRPr="008E6143">
        <w:rPr>
          <w:rFonts w:ascii="Calibri" w:hAnsi="Calibri" w:cs="Calibri"/>
          <w:sz w:val="22"/>
        </w:rPr>
        <w:t>dabigatran</w:t>
      </w:r>
      <w:proofErr w:type="spellEnd"/>
      <w:r w:rsidRPr="008E6143">
        <w:rPr>
          <w:rFonts w:ascii="Calibri" w:hAnsi="Calibri" w:cs="Calibri"/>
          <w:sz w:val="22"/>
        </w:rPr>
        <w:t xml:space="preserve"> compared with warfarin in older and younger patients with atrial fibrillation: an analysis of the randomized evaluation of long-term anticoagulant therapy (RE-LY) trial. </w:t>
      </w:r>
      <w:r w:rsidRPr="008E6143">
        <w:rPr>
          <w:rFonts w:ascii="Calibri" w:hAnsi="Calibri" w:cs="Calibri"/>
          <w:i/>
          <w:iCs/>
          <w:sz w:val="22"/>
        </w:rPr>
        <w:t>Circulation</w:t>
      </w:r>
      <w:r w:rsidRPr="008E6143">
        <w:rPr>
          <w:rFonts w:ascii="Calibri" w:hAnsi="Calibri" w:cs="Calibri"/>
          <w:sz w:val="22"/>
        </w:rPr>
        <w:t xml:space="preserve"> 2011</w:t>
      </w:r>
      <w:proofErr w:type="gramStart"/>
      <w:r w:rsidRPr="008E6143">
        <w:rPr>
          <w:rFonts w:ascii="Calibri" w:hAnsi="Calibri" w:cs="Calibri"/>
          <w:sz w:val="22"/>
        </w:rPr>
        <w:t>;</w:t>
      </w:r>
      <w:r w:rsidRPr="008E6143">
        <w:rPr>
          <w:rFonts w:ascii="Calibri" w:hAnsi="Calibri" w:cs="Calibri"/>
          <w:b/>
          <w:bCs/>
          <w:sz w:val="22"/>
        </w:rPr>
        <w:t>123</w:t>
      </w:r>
      <w:r w:rsidRPr="008E6143">
        <w:rPr>
          <w:rFonts w:ascii="Calibri" w:hAnsi="Calibri" w:cs="Calibri"/>
          <w:sz w:val="22"/>
        </w:rPr>
        <w:t>:2363</w:t>
      </w:r>
      <w:proofErr w:type="gramEnd"/>
      <w:r w:rsidRPr="008E6143">
        <w:rPr>
          <w:rFonts w:ascii="Calibri" w:hAnsi="Calibri" w:cs="Calibri"/>
          <w:sz w:val="22"/>
        </w:rPr>
        <w:t>–72.</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12 </w:t>
      </w:r>
      <w:r w:rsidRPr="008E6143">
        <w:rPr>
          <w:rFonts w:ascii="Calibri" w:hAnsi="Calibri" w:cs="Calibri"/>
          <w:sz w:val="22"/>
        </w:rPr>
        <w:tab/>
        <w:t xml:space="preserve">Claxton K, </w:t>
      </w:r>
      <w:proofErr w:type="spellStart"/>
      <w:r w:rsidRPr="008E6143">
        <w:rPr>
          <w:rFonts w:ascii="Calibri" w:hAnsi="Calibri" w:cs="Calibri"/>
          <w:sz w:val="22"/>
        </w:rPr>
        <w:t>Posnett</w:t>
      </w:r>
      <w:proofErr w:type="spellEnd"/>
      <w:r w:rsidRPr="008E6143">
        <w:rPr>
          <w:rFonts w:ascii="Calibri" w:hAnsi="Calibri" w:cs="Calibri"/>
          <w:sz w:val="22"/>
        </w:rPr>
        <w:t xml:space="preserve"> J. </w:t>
      </w:r>
      <w:proofErr w:type="gramStart"/>
      <w:r w:rsidRPr="008E6143">
        <w:rPr>
          <w:rFonts w:ascii="Calibri" w:hAnsi="Calibri" w:cs="Calibri"/>
          <w:sz w:val="22"/>
        </w:rPr>
        <w:t>An economic approach to clinical trial design and research priority-setting.</w:t>
      </w:r>
      <w:proofErr w:type="gramEnd"/>
      <w:r w:rsidRPr="008E6143">
        <w:rPr>
          <w:rFonts w:ascii="Calibri" w:hAnsi="Calibri" w:cs="Calibri"/>
          <w:sz w:val="22"/>
        </w:rPr>
        <w:t xml:space="preserve"> </w:t>
      </w:r>
      <w:r w:rsidRPr="008E6143">
        <w:rPr>
          <w:rFonts w:ascii="Calibri" w:hAnsi="Calibri" w:cs="Calibri"/>
          <w:i/>
          <w:iCs/>
          <w:sz w:val="22"/>
        </w:rPr>
        <w:t>Health Economics</w:t>
      </w:r>
      <w:r w:rsidRPr="008E6143">
        <w:rPr>
          <w:rFonts w:ascii="Calibri" w:hAnsi="Calibri" w:cs="Calibri"/>
          <w:sz w:val="22"/>
        </w:rPr>
        <w:t xml:space="preserve"> 1996</w:t>
      </w:r>
      <w:proofErr w:type="gramStart"/>
      <w:r w:rsidRPr="008E6143">
        <w:rPr>
          <w:rFonts w:ascii="Calibri" w:hAnsi="Calibri" w:cs="Calibri"/>
          <w:sz w:val="22"/>
        </w:rPr>
        <w:t>;</w:t>
      </w:r>
      <w:r w:rsidRPr="008E6143">
        <w:rPr>
          <w:rFonts w:ascii="Calibri" w:hAnsi="Calibri" w:cs="Calibri"/>
          <w:b/>
          <w:bCs/>
          <w:sz w:val="22"/>
        </w:rPr>
        <w:t>5</w:t>
      </w:r>
      <w:r w:rsidRPr="008E6143">
        <w:rPr>
          <w:rFonts w:ascii="Calibri" w:hAnsi="Calibri" w:cs="Calibri"/>
          <w:sz w:val="22"/>
        </w:rPr>
        <w:t>:513</w:t>
      </w:r>
      <w:proofErr w:type="gramEnd"/>
      <w:r w:rsidRPr="008E6143">
        <w:rPr>
          <w:rFonts w:ascii="Calibri" w:hAnsi="Calibri" w:cs="Calibri"/>
          <w:sz w:val="22"/>
        </w:rPr>
        <w:t>–24.</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lastRenderedPageBreak/>
        <w:t xml:space="preserve">13 </w:t>
      </w:r>
      <w:r w:rsidRPr="008E6143">
        <w:rPr>
          <w:rFonts w:ascii="Calibri" w:hAnsi="Calibri" w:cs="Calibri"/>
          <w:sz w:val="22"/>
        </w:rPr>
        <w:tab/>
        <w:t>Office for National Statistics. Population Estimates by Marital Status, Mid-2010. 2012. http://www.ons.gov.uk/ons/publications/re-reference-tables.html?edition=tcm:77-231283</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14 </w:t>
      </w:r>
      <w:r w:rsidRPr="008E6143">
        <w:rPr>
          <w:rFonts w:ascii="Calibri" w:hAnsi="Calibri" w:cs="Calibri"/>
          <w:sz w:val="22"/>
        </w:rPr>
        <w:tab/>
        <w:t xml:space="preserve">Stewart S. Population prevalence, incidence, and predictors of atrial fibrillation in the Renfrew/Paisley study. </w:t>
      </w:r>
      <w:r w:rsidRPr="008E6143">
        <w:rPr>
          <w:rFonts w:ascii="Calibri" w:hAnsi="Calibri" w:cs="Calibri"/>
          <w:i/>
          <w:iCs/>
          <w:sz w:val="22"/>
        </w:rPr>
        <w:t>Heart</w:t>
      </w:r>
      <w:r w:rsidRPr="008E6143">
        <w:rPr>
          <w:rFonts w:ascii="Calibri" w:hAnsi="Calibri" w:cs="Calibri"/>
          <w:sz w:val="22"/>
        </w:rPr>
        <w:t xml:space="preserve"> 2001</w:t>
      </w:r>
      <w:proofErr w:type="gramStart"/>
      <w:r w:rsidRPr="008E6143">
        <w:rPr>
          <w:rFonts w:ascii="Calibri" w:hAnsi="Calibri" w:cs="Calibri"/>
          <w:sz w:val="22"/>
        </w:rPr>
        <w:t>;</w:t>
      </w:r>
      <w:r w:rsidRPr="008E6143">
        <w:rPr>
          <w:rFonts w:ascii="Calibri" w:hAnsi="Calibri" w:cs="Calibri"/>
          <w:b/>
          <w:bCs/>
          <w:sz w:val="22"/>
        </w:rPr>
        <w:t>86</w:t>
      </w:r>
      <w:r w:rsidRPr="008E6143">
        <w:rPr>
          <w:rFonts w:ascii="Calibri" w:hAnsi="Calibri" w:cs="Calibri"/>
          <w:sz w:val="22"/>
        </w:rPr>
        <w:t>:516</w:t>
      </w:r>
      <w:proofErr w:type="gramEnd"/>
      <w:r w:rsidRPr="008E6143">
        <w:rPr>
          <w:rFonts w:ascii="Calibri" w:hAnsi="Calibri" w:cs="Calibri"/>
          <w:sz w:val="22"/>
        </w:rPr>
        <w:t>–21.</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15 </w:t>
      </w:r>
      <w:r w:rsidRPr="008E6143">
        <w:rPr>
          <w:rFonts w:ascii="Calibri" w:hAnsi="Calibri" w:cs="Calibri"/>
          <w:sz w:val="22"/>
        </w:rPr>
        <w:tab/>
        <w:t>NICE. Guide to the methods of technology appraisal. 2008</w:t>
      </w:r>
      <w:proofErr w:type="gramStart"/>
      <w:r w:rsidRPr="008E6143">
        <w:rPr>
          <w:rFonts w:ascii="Calibri" w:hAnsi="Calibri" w:cs="Calibri"/>
          <w:sz w:val="22"/>
        </w:rPr>
        <w:t>.http</w:t>
      </w:r>
      <w:proofErr w:type="gramEnd"/>
      <w:r w:rsidRPr="008E6143">
        <w:rPr>
          <w:rFonts w:ascii="Calibri" w:hAnsi="Calibri" w:cs="Calibri"/>
          <w:sz w:val="22"/>
        </w:rPr>
        <w:t>://www.nice.org.uk/media/B52/A7/TAMethodsGuideUpdatedJune2008.pdf</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16 </w:t>
      </w:r>
      <w:r w:rsidRPr="008E6143">
        <w:rPr>
          <w:rFonts w:ascii="Calibri" w:hAnsi="Calibri" w:cs="Calibri"/>
          <w:sz w:val="22"/>
        </w:rPr>
        <w:tab/>
      </w:r>
      <w:proofErr w:type="spellStart"/>
      <w:r w:rsidRPr="008E6143">
        <w:rPr>
          <w:rFonts w:ascii="Calibri" w:hAnsi="Calibri" w:cs="Calibri"/>
          <w:sz w:val="22"/>
        </w:rPr>
        <w:t>Inglehart</w:t>
      </w:r>
      <w:proofErr w:type="spellEnd"/>
      <w:r w:rsidRPr="008E6143">
        <w:rPr>
          <w:rFonts w:ascii="Calibri" w:hAnsi="Calibri" w:cs="Calibri"/>
          <w:sz w:val="22"/>
        </w:rPr>
        <w:t xml:space="preserve"> D. Simulating stable stochastic systems, V: Comparison of ratio estimators. </w:t>
      </w:r>
      <w:r w:rsidRPr="008E6143">
        <w:rPr>
          <w:rFonts w:ascii="Calibri" w:hAnsi="Calibri" w:cs="Calibri"/>
          <w:i/>
          <w:iCs/>
          <w:sz w:val="22"/>
        </w:rPr>
        <w:t>Naval Research Logistics</w:t>
      </w:r>
      <w:r w:rsidRPr="008E6143">
        <w:rPr>
          <w:rFonts w:ascii="Calibri" w:hAnsi="Calibri" w:cs="Calibri"/>
          <w:sz w:val="22"/>
        </w:rPr>
        <w:t xml:space="preserve"> 1975</w:t>
      </w:r>
      <w:proofErr w:type="gramStart"/>
      <w:r w:rsidRPr="008E6143">
        <w:rPr>
          <w:rFonts w:ascii="Calibri" w:hAnsi="Calibri" w:cs="Calibri"/>
          <w:sz w:val="22"/>
        </w:rPr>
        <w:t>;</w:t>
      </w:r>
      <w:r w:rsidRPr="008E6143">
        <w:rPr>
          <w:rFonts w:ascii="Calibri" w:hAnsi="Calibri" w:cs="Calibri"/>
          <w:b/>
          <w:bCs/>
          <w:sz w:val="22"/>
        </w:rPr>
        <w:t>22</w:t>
      </w:r>
      <w:r w:rsidRPr="008E6143">
        <w:rPr>
          <w:rFonts w:ascii="Calibri" w:hAnsi="Calibri" w:cs="Calibri"/>
          <w:sz w:val="22"/>
        </w:rPr>
        <w:t>:553</w:t>
      </w:r>
      <w:proofErr w:type="gramEnd"/>
      <w:r w:rsidRPr="008E6143">
        <w:rPr>
          <w:rFonts w:ascii="Calibri" w:hAnsi="Calibri" w:cs="Calibri"/>
          <w:sz w:val="22"/>
        </w:rPr>
        <w:t>–65.</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17 </w:t>
      </w:r>
      <w:r w:rsidRPr="008E6143">
        <w:rPr>
          <w:rFonts w:ascii="Calibri" w:hAnsi="Calibri" w:cs="Calibri"/>
          <w:sz w:val="22"/>
        </w:rPr>
        <w:tab/>
        <w:t xml:space="preserve">Lip GY, </w:t>
      </w:r>
      <w:proofErr w:type="spellStart"/>
      <w:r w:rsidRPr="008E6143">
        <w:rPr>
          <w:rFonts w:ascii="Calibri" w:hAnsi="Calibri" w:cs="Calibri"/>
          <w:sz w:val="22"/>
        </w:rPr>
        <w:t>Nieuwlaat</w:t>
      </w:r>
      <w:proofErr w:type="spellEnd"/>
      <w:r w:rsidRPr="008E6143">
        <w:rPr>
          <w:rFonts w:ascii="Calibri" w:hAnsi="Calibri" w:cs="Calibri"/>
          <w:sz w:val="22"/>
        </w:rPr>
        <w:t xml:space="preserve"> R, </w:t>
      </w:r>
      <w:proofErr w:type="spellStart"/>
      <w:r w:rsidRPr="008E6143">
        <w:rPr>
          <w:rFonts w:ascii="Calibri" w:hAnsi="Calibri" w:cs="Calibri"/>
          <w:sz w:val="22"/>
        </w:rPr>
        <w:t>Pisters</w:t>
      </w:r>
      <w:proofErr w:type="spellEnd"/>
      <w:r w:rsidRPr="008E6143">
        <w:rPr>
          <w:rFonts w:ascii="Calibri" w:hAnsi="Calibri" w:cs="Calibri"/>
          <w:sz w:val="22"/>
        </w:rPr>
        <w:t xml:space="preserve"> R, </w:t>
      </w:r>
      <w:r w:rsidRPr="008E6143">
        <w:rPr>
          <w:rFonts w:ascii="Calibri" w:hAnsi="Calibri" w:cs="Calibri"/>
          <w:i/>
          <w:iCs/>
          <w:sz w:val="22"/>
        </w:rPr>
        <w:t>et al.</w:t>
      </w:r>
      <w:r w:rsidRPr="008E6143">
        <w:rPr>
          <w:rFonts w:ascii="Calibri" w:hAnsi="Calibri" w:cs="Calibri"/>
          <w:sz w:val="22"/>
        </w:rPr>
        <w:t xml:space="preserve"> Refining clinical risk stratification for predicting stroke and thromboembolism in atrial fibrillation using a novel risk factor-based approach: the euro heart survey on atrial fibrillation. </w:t>
      </w:r>
      <w:r w:rsidRPr="008E6143">
        <w:rPr>
          <w:rFonts w:ascii="Calibri" w:hAnsi="Calibri" w:cs="Calibri"/>
          <w:i/>
          <w:iCs/>
          <w:sz w:val="22"/>
        </w:rPr>
        <w:t>Chest</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137</w:t>
      </w:r>
      <w:r w:rsidRPr="008E6143">
        <w:rPr>
          <w:rFonts w:ascii="Calibri" w:hAnsi="Calibri" w:cs="Calibri"/>
          <w:sz w:val="22"/>
        </w:rPr>
        <w:t>:263</w:t>
      </w:r>
      <w:proofErr w:type="gramEnd"/>
      <w:r w:rsidRPr="008E6143">
        <w:rPr>
          <w:rFonts w:ascii="Calibri" w:hAnsi="Calibri" w:cs="Calibri"/>
          <w:sz w:val="22"/>
        </w:rPr>
        <w:t>–72.</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18 </w:t>
      </w:r>
      <w:r w:rsidRPr="008E6143">
        <w:rPr>
          <w:rFonts w:ascii="Calibri" w:hAnsi="Calibri" w:cs="Calibri"/>
          <w:sz w:val="22"/>
        </w:rPr>
        <w:tab/>
      </w:r>
      <w:proofErr w:type="spellStart"/>
      <w:r w:rsidRPr="008E6143">
        <w:rPr>
          <w:rFonts w:ascii="Calibri" w:hAnsi="Calibri" w:cs="Calibri"/>
          <w:sz w:val="22"/>
        </w:rPr>
        <w:t>Olesen</w:t>
      </w:r>
      <w:proofErr w:type="spellEnd"/>
      <w:r w:rsidRPr="008E6143">
        <w:rPr>
          <w:rFonts w:ascii="Calibri" w:hAnsi="Calibri" w:cs="Calibri"/>
          <w:sz w:val="22"/>
        </w:rPr>
        <w:t xml:space="preserve"> JB, Lip GYH, Hansen ML, </w:t>
      </w:r>
      <w:r w:rsidRPr="008E6143">
        <w:rPr>
          <w:rFonts w:ascii="Calibri" w:hAnsi="Calibri" w:cs="Calibri"/>
          <w:i/>
          <w:iCs/>
          <w:sz w:val="22"/>
        </w:rPr>
        <w:t>et al.</w:t>
      </w:r>
      <w:r w:rsidRPr="008E6143">
        <w:rPr>
          <w:rFonts w:ascii="Calibri" w:hAnsi="Calibri" w:cs="Calibri"/>
          <w:sz w:val="22"/>
        </w:rPr>
        <w:t xml:space="preserve"> Validation of risk stratification schemes for predicting stroke and thromboembolism in patients with atrial fibrillation: nationwide cohort study. </w:t>
      </w:r>
      <w:r w:rsidRPr="008E6143">
        <w:rPr>
          <w:rFonts w:ascii="Calibri" w:hAnsi="Calibri" w:cs="Calibri"/>
          <w:i/>
          <w:iCs/>
          <w:sz w:val="22"/>
        </w:rPr>
        <w:t>BMJ</w:t>
      </w:r>
      <w:r w:rsidRPr="008E6143">
        <w:rPr>
          <w:rFonts w:ascii="Calibri" w:hAnsi="Calibri" w:cs="Calibri"/>
          <w:sz w:val="22"/>
        </w:rPr>
        <w:t xml:space="preserve"> 2011</w:t>
      </w:r>
      <w:proofErr w:type="gramStart"/>
      <w:r w:rsidRPr="008E6143">
        <w:rPr>
          <w:rFonts w:ascii="Calibri" w:hAnsi="Calibri" w:cs="Calibri"/>
          <w:sz w:val="22"/>
        </w:rPr>
        <w:t>;</w:t>
      </w:r>
      <w:r w:rsidRPr="008E6143">
        <w:rPr>
          <w:rFonts w:ascii="Calibri" w:hAnsi="Calibri" w:cs="Calibri"/>
          <w:b/>
          <w:bCs/>
          <w:sz w:val="22"/>
        </w:rPr>
        <w:t>342</w:t>
      </w:r>
      <w:r w:rsidRPr="008E6143">
        <w:rPr>
          <w:rFonts w:ascii="Calibri" w:hAnsi="Calibri" w:cs="Calibri"/>
          <w:sz w:val="22"/>
        </w:rPr>
        <w:t>:d124</w:t>
      </w:r>
      <w:proofErr w:type="gramEnd"/>
      <w:r w:rsidRPr="008E6143">
        <w:rPr>
          <w:rFonts w:ascii="Calibri" w:hAnsi="Calibri" w:cs="Calibri"/>
          <w:sz w:val="22"/>
        </w:rPr>
        <w:t>–d124.</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19 </w:t>
      </w:r>
      <w:r w:rsidRPr="008E6143">
        <w:rPr>
          <w:rFonts w:ascii="Calibri" w:hAnsi="Calibri" w:cs="Calibri"/>
          <w:sz w:val="22"/>
        </w:rPr>
        <w:tab/>
        <w:t xml:space="preserve">ONS. </w:t>
      </w:r>
      <w:proofErr w:type="gramStart"/>
      <w:r w:rsidRPr="008E6143">
        <w:rPr>
          <w:rFonts w:ascii="Calibri" w:hAnsi="Calibri" w:cs="Calibri"/>
          <w:sz w:val="22"/>
        </w:rPr>
        <w:t>Interim Life Tables.</w:t>
      </w:r>
      <w:proofErr w:type="gramEnd"/>
      <w:r w:rsidRPr="008E6143">
        <w:rPr>
          <w:rFonts w:ascii="Calibri" w:hAnsi="Calibri" w:cs="Calibri"/>
          <w:sz w:val="22"/>
        </w:rPr>
        <w:t xml:space="preserve"> 2011;</w:t>
      </w:r>
      <w:r w:rsidRPr="008E6143">
        <w:rPr>
          <w:rFonts w:ascii="Calibri" w:hAnsi="Calibri" w:cs="Calibri"/>
          <w:b/>
          <w:bCs/>
          <w:sz w:val="22"/>
        </w:rPr>
        <w:t>2012</w:t>
      </w:r>
      <w:r w:rsidRPr="008E6143">
        <w:rPr>
          <w:rFonts w:ascii="Calibri" w:hAnsi="Calibri" w:cs="Calibri"/>
          <w:sz w:val="22"/>
        </w:rPr>
        <w:t>.http://www.ons.gov.uk/ons/taxonomy/index.html?nscl=Interim+Life+Tables</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20 </w:t>
      </w:r>
      <w:r w:rsidRPr="008E6143">
        <w:rPr>
          <w:rFonts w:ascii="Calibri" w:hAnsi="Calibri" w:cs="Calibri"/>
          <w:sz w:val="22"/>
        </w:rPr>
        <w:tab/>
      </w:r>
      <w:proofErr w:type="spellStart"/>
      <w:r w:rsidRPr="008E6143">
        <w:rPr>
          <w:rFonts w:ascii="Calibri" w:hAnsi="Calibri" w:cs="Calibri"/>
          <w:sz w:val="22"/>
        </w:rPr>
        <w:t>Friberg</w:t>
      </w:r>
      <w:proofErr w:type="spellEnd"/>
      <w:r w:rsidRPr="008E6143">
        <w:rPr>
          <w:rFonts w:ascii="Calibri" w:hAnsi="Calibri" w:cs="Calibri"/>
          <w:sz w:val="22"/>
        </w:rPr>
        <w:t xml:space="preserve"> L, </w:t>
      </w:r>
      <w:proofErr w:type="spellStart"/>
      <w:r w:rsidRPr="008E6143">
        <w:rPr>
          <w:rFonts w:ascii="Calibri" w:hAnsi="Calibri" w:cs="Calibri"/>
          <w:sz w:val="22"/>
        </w:rPr>
        <w:t>Rosenqvist</w:t>
      </w:r>
      <w:proofErr w:type="spellEnd"/>
      <w:r w:rsidRPr="008E6143">
        <w:rPr>
          <w:rFonts w:ascii="Calibri" w:hAnsi="Calibri" w:cs="Calibri"/>
          <w:sz w:val="22"/>
        </w:rPr>
        <w:t xml:space="preserve"> M, Lip GYH. Evaluation of risk stratification schemes for ischaemic stroke and bleeding in 182 678 patients with atrial fibrillation: the Swedish Atrial Fibrillation cohort study. </w:t>
      </w:r>
      <w:r w:rsidRPr="008E6143">
        <w:rPr>
          <w:rFonts w:ascii="Calibri" w:hAnsi="Calibri" w:cs="Calibri"/>
          <w:i/>
          <w:iCs/>
          <w:sz w:val="22"/>
        </w:rPr>
        <w:t>European heart journal</w:t>
      </w:r>
      <w:r w:rsidRPr="008E6143">
        <w:rPr>
          <w:rFonts w:ascii="Calibri" w:hAnsi="Calibri" w:cs="Calibri"/>
          <w:sz w:val="22"/>
        </w:rPr>
        <w:t xml:space="preserve"> Published Online First: 13 January 2012. doi:10.1093/</w:t>
      </w:r>
      <w:proofErr w:type="spellStart"/>
      <w:r w:rsidRPr="008E6143">
        <w:rPr>
          <w:rFonts w:ascii="Calibri" w:hAnsi="Calibri" w:cs="Calibri"/>
          <w:sz w:val="22"/>
        </w:rPr>
        <w:t>eurheartj</w:t>
      </w:r>
      <w:proofErr w:type="spellEnd"/>
      <w:r w:rsidRPr="008E6143">
        <w:rPr>
          <w:rFonts w:ascii="Calibri" w:hAnsi="Calibri" w:cs="Calibri"/>
          <w:sz w:val="22"/>
        </w:rPr>
        <w:t>/ehr488</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21 </w:t>
      </w:r>
      <w:r w:rsidRPr="008E6143">
        <w:rPr>
          <w:rFonts w:ascii="Calibri" w:hAnsi="Calibri" w:cs="Calibri"/>
          <w:sz w:val="22"/>
        </w:rPr>
        <w:tab/>
        <w:t xml:space="preserve">Connolly SJ, </w:t>
      </w:r>
      <w:proofErr w:type="spellStart"/>
      <w:r w:rsidRPr="008E6143">
        <w:rPr>
          <w:rFonts w:ascii="Calibri" w:hAnsi="Calibri" w:cs="Calibri"/>
          <w:sz w:val="22"/>
        </w:rPr>
        <w:t>Ezekowitz</w:t>
      </w:r>
      <w:proofErr w:type="spellEnd"/>
      <w:r w:rsidRPr="008E6143">
        <w:rPr>
          <w:rFonts w:ascii="Calibri" w:hAnsi="Calibri" w:cs="Calibri"/>
          <w:sz w:val="22"/>
        </w:rPr>
        <w:t xml:space="preserve"> MD, Yusuf S, </w:t>
      </w:r>
      <w:r w:rsidRPr="008E6143">
        <w:rPr>
          <w:rFonts w:ascii="Calibri" w:hAnsi="Calibri" w:cs="Calibri"/>
          <w:i/>
          <w:iCs/>
          <w:sz w:val="22"/>
        </w:rPr>
        <w:t>et al.</w:t>
      </w:r>
      <w:r w:rsidRPr="008E6143">
        <w:rPr>
          <w:rFonts w:ascii="Calibri" w:hAnsi="Calibri" w:cs="Calibri"/>
          <w:sz w:val="22"/>
        </w:rPr>
        <w:t xml:space="preserve"> </w:t>
      </w:r>
      <w:proofErr w:type="spellStart"/>
      <w:r w:rsidRPr="008E6143">
        <w:rPr>
          <w:rFonts w:ascii="Calibri" w:hAnsi="Calibri" w:cs="Calibri"/>
          <w:sz w:val="22"/>
        </w:rPr>
        <w:t>Dabigatran</w:t>
      </w:r>
      <w:proofErr w:type="spellEnd"/>
      <w:r w:rsidRPr="008E6143">
        <w:rPr>
          <w:rFonts w:ascii="Calibri" w:hAnsi="Calibri" w:cs="Calibri"/>
          <w:sz w:val="22"/>
        </w:rPr>
        <w:t xml:space="preserve"> versus warfarin in patients with atrial fibrillation. </w:t>
      </w:r>
      <w:r w:rsidRPr="008E6143">
        <w:rPr>
          <w:rFonts w:ascii="Calibri" w:hAnsi="Calibri" w:cs="Calibri"/>
          <w:i/>
          <w:iCs/>
          <w:sz w:val="22"/>
        </w:rPr>
        <w:t xml:space="preserve">N </w:t>
      </w:r>
      <w:proofErr w:type="spellStart"/>
      <w:r w:rsidRPr="008E6143">
        <w:rPr>
          <w:rFonts w:ascii="Calibri" w:hAnsi="Calibri" w:cs="Calibri"/>
          <w:i/>
          <w:iCs/>
          <w:sz w:val="22"/>
        </w:rPr>
        <w:t>Engl</w:t>
      </w:r>
      <w:proofErr w:type="spellEnd"/>
      <w:r w:rsidRPr="008E6143">
        <w:rPr>
          <w:rFonts w:ascii="Calibri" w:hAnsi="Calibri" w:cs="Calibri"/>
          <w:i/>
          <w:iCs/>
          <w:sz w:val="22"/>
        </w:rPr>
        <w:t xml:space="preserve"> J Med</w:t>
      </w:r>
      <w:r w:rsidRPr="008E6143">
        <w:rPr>
          <w:rFonts w:ascii="Calibri" w:hAnsi="Calibri" w:cs="Calibri"/>
          <w:sz w:val="22"/>
        </w:rPr>
        <w:t xml:space="preserve"> 2009</w:t>
      </w:r>
      <w:proofErr w:type="gramStart"/>
      <w:r w:rsidRPr="008E6143">
        <w:rPr>
          <w:rFonts w:ascii="Calibri" w:hAnsi="Calibri" w:cs="Calibri"/>
          <w:sz w:val="22"/>
        </w:rPr>
        <w:t>;</w:t>
      </w:r>
      <w:r w:rsidRPr="008E6143">
        <w:rPr>
          <w:rFonts w:ascii="Calibri" w:hAnsi="Calibri" w:cs="Calibri"/>
          <w:b/>
          <w:bCs/>
          <w:sz w:val="22"/>
        </w:rPr>
        <w:t>361</w:t>
      </w:r>
      <w:r w:rsidRPr="008E6143">
        <w:rPr>
          <w:rFonts w:ascii="Calibri" w:hAnsi="Calibri" w:cs="Calibri"/>
          <w:sz w:val="22"/>
        </w:rPr>
        <w:t>:1139</w:t>
      </w:r>
      <w:proofErr w:type="gramEnd"/>
      <w:r w:rsidRPr="008E6143">
        <w:rPr>
          <w:rFonts w:ascii="Calibri" w:hAnsi="Calibri" w:cs="Calibri"/>
          <w:sz w:val="22"/>
        </w:rPr>
        <w:t>–51.</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22 </w:t>
      </w:r>
      <w:r w:rsidRPr="008E6143">
        <w:rPr>
          <w:rFonts w:ascii="Calibri" w:hAnsi="Calibri" w:cs="Calibri"/>
          <w:sz w:val="22"/>
        </w:rPr>
        <w:tab/>
        <w:t xml:space="preserve">Lip GYH, Edwards SJ. Stroke prevention with aspirin, warfarin and </w:t>
      </w:r>
      <w:proofErr w:type="spellStart"/>
      <w:r w:rsidRPr="008E6143">
        <w:rPr>
          <w:rFonts w:ascii="Calibri" w:hAnsi="Calibri" w:cs="Calibri"/>
          <w:sz w:val="22"/>
        </w:rPr>
        <w:t>ximelagatran</w:t>
      </w:r>
      <w:proofErr w:type="spellEnd"/>
      <w:r w:rsidRPr="008E6143">
        <w:rPr>
          <w:rFonts w:ascii="Calibri" w:hAnsi="Calibri" w:cs="Calibri"/>
          <w:sz w:val="22"/>
        </w:rPr>
        <w:t xml:space="preserve"> in patients with non-</w:t>
      </w:r>
      <w:proofErr w:type="spellStart"/>
      <w:r w:rsidRPr="008E6143">
        <w:rPr>
          <w:rFonts w:ascii="Calibri" w:hAnsi="Calibri" w:cs="Calibri"/>
          <w:sz w:val="22"/>
        </w:rPr>
        <w:t>valvular</w:t>
      </w:r>
      <w:proofErr w:type="spellEnd"/>
      <w:r w:rsidRPr="008E6143">
        <w:rPr>
          <w:rFonts w:ascii="Calibri" w:hAnsi="Calibri" w:cs="Calibri"/>
          <w:sz w:val="22"/>
        </w:rPr>
        <w:t xml:space="preserve"> atrial fibrillation: a systematic review and meta-analysis. </w:t>
      </w:r>
      <w:r w:rsidRPr="008E6143">
        <w:rPr>
          <w:rFonts w:ascii="Calibri" w:hAnsi="Calibri" w:cs="Calibri"/>
          <w:i/>
          <w:iCs/>
          <w:sz w:val="22"/>
        </w:rPr>
        <w:t>Thrombosis research</w:t>
      </w:r>
      <w:r w:rsidRPr="008E6143">
        <w:rPr>
          <w:rFonts w:ascii="Calibri" w:hAnsi="Calibri" w:cs="Calibri"/>
          <w:sz w:val="22"/>
        </w:rPr>
        <w:t xml:space="preserve"> 2006</w:t>
      </w:r>
      <w:proofErr w:type="gramStart"/>
      <w:r w:rsidRPr="008E6143">
        <w:rPr>
          <w:rFonts w:ascii="Calibri" w:hAnsi="Calibri" w:cs="Calibri"/>
          <w:sz w:val="22"/>
        </w:rPr>
        <w:t>;</w:t>
      </w:r>
      <w:r w:rsidRPr="008E6143">
        <w:rPr>
          <w:rFonts w:ascii="Calibri" w:hAnsi="Calibri" w:cs="Calibri"/>
          <w:b/>
          <w:bCs/>
          <w:sz w:val="22"/>
        </w:rPr>
        <w:t>118</w:t>
      </w:r>
      <w:r w:rsidRPr="008E6143">
        <w:rPr>
          <w:rFonts w:ascii="Calibri" w:hAnsi="Calibri" w:cs="Calibri"/>
          <w:sz w:val="22"/>
        </w:rPr>
        <w:t>:321</w:t>
      </w:r>
      <w:proofErr w:type="gramEnd"/>
      <w:r w:rsidRPr="008E6143">
        <w:rPr>
          <w:rFonts w:ascii="Calibri" w:hAnsi="Calibri" w:cs="Calibri"/>
          <w:sz w:val="22"/>
        </w:rPr>
        <w:t>–33.</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23 </w:t>
      </w:r>
      <w:r w:rsidRPr="008E6143">
        <w:rPr>
          <w:rFonts w:ascii="Calibri" w:hAnsi="Calibri" w:cs="Calibri"/>
          <w:sz w:val="22"/>
        </w:rPr>
        <w:tab/>
      </w:r>
      <w:proofErr w:type="spellStart"/>
      <w:r w:rsidRPr="008E6143">
        <w:rPr>
          <w:rFonts w:ascii="Calibri" w:hAnsi="Calibri" w:cs="Calibri"/>
          <w:sz w:val="22"/>
        </w:rPr>
        <w:t>Rivero</w:t>
      </w:r>
      <w:proofErr w:type="spellEnd"/>
      <w:r w:rsidRPr="008E6143">
        <w:rPr>
          <w:rFonts w:ascii="Calibri" w:hAnsi="Calibri" w:cs="Calibri"/>
          <w:sz w:val="22"/>
        </w:rPr>
        <w:t xml:space="preserve">-Arias O, </w:t>
      </w:r>
      <w:proofErr w:type="spellStart"/>
      <w:r w:rsidRPr="008E6143">
        <w:rPr>
          <w:rFonts w:ascii="Calibri" w:hAnsi="Calibri" w:cs="Calibri"/>
          <w:sz w:val="22"/>
        </w:rPr>
        <w:t>Ouellet</w:t>
      </w:r>
      <w:proofErr w:type="spellEnd"/>
      <w:r w:rsidRPr="008E6143">
        <w:rPr>
          <w:rFonts w:ascii="Calibri" w:hAnsi="Calibri" w:cs="Calibri"/>
          <w:sz w:val="22"/>
        </w:rPr>
        <w:t xml:space="preserve"> M, </w:t>
      </w:r>
      <w:proofErr w:type="spellStart"/>
      <w:r w:rsidRPr="008E6143">
        <w:rPr>
          <w:rFonts w:ascii="Calibri" w:hAnsi="Calibri" w:cs="Calibri"/>
          <w:sz w:val="22"/>
        </w:rPr>
        <w:t>Gray</w:t>
      </w:r>
      <w:proofErr w:type="spellEnd"/>
      <w:r w:rsidRPr="008E6143">
        <w:rPr>
          <w:rFonts w:ascii="Calibri" w:hAnsi="Calibri" w:cs="Calibri"/>
          <w:sz w:val="22"/>
        </w:rPr>
        <w:t xml:space="preserve"> A, </w:t>
      </w:r>
      <w:r w:rsidRPr="008E6143">
        <w:rPr>
          <w:rFonts w:ascii="Calibri" w:hAnsi="Calibri" w:cs="Calibri"/>
          <w:i/>
          <w:iCs/>
          <w:sz w:val="22"/>
        </w:rPr>
        <w:t>et al.</w:t>
      </w:r>
      <w:r w:rsidRPr="008E6143">
        <w:rPr>
          <w:rFonts w:ascii="Calibri" w:hAnsi="Calibri" w:cs="Calibri"/>
          <w:sz w:val="22"/>
        </w:rPr>
        <w:t xml:space="preserve"> Mapping the Modified Rankin Scale (</w:t>
      </w:r>
      <w:proofErr w:type="spellStart"/>
      <w:r w:rsidRPr="008E6143">
        <w:rPr>
          <w:rFonts w:ascii="Calibri" w:hAnsi="Calibri" w:cs="Calibri"/>
          <w:sz w:val="22"/>
        </w:rPr>
        <w:t>mRS</w:t>
      </w:r>
      <w:proofErr w:type="spellEnd"/>
      <w:r w:rsidRPr="008E6143">
        <w:rPr>
          <w:rFonts w:ascii="Calibri" w:hAnsi="Calibri" w:cs="Calibri"/>
          <w:sz w:val="22"/>
        </w:rPr>
        <w:t xml:space="preserve">) Measurement into the Generic </w:t>
      </w:r>
      <w:proofErr w:type="spellStart"/>
      <w:r w:rsidRPr="008E6143">
        <w:rPr>
          <w:rFonts w:ascii="Calibri" w:hAnsi="Calibri" w:cs="Calibri"/>
          <w:sz w:val="22"/>
        </w:rPr>
        <w:t>EuroQol</w:t>
      </w:r>
      <w:proofErr w:type="spellEnd"/>
      <w:r w:rsidRPr="008E6143">
        <w:rPr>
          <w:rFonts w:ascii="Calibri" w:hAnsi="Calibri" w:cs="Calibri"/>
          <w:sz w:val="22"/>
        </w:rPr>
        <w:t xml:space="preserve"> (EQ-5D) Health Outcome. </w:t>
      </w:r>
      <w:r w:rsidRPr="008E6143">
        <w:rPr>
          <w:rFonts w:ascii="Calibri" w:hAnsi="Calibri" w:cs="Calibri"/>
          <w:i/>
          <w:iCs/>
          <w:sz w:val="22"/>
        </w:rPr>
        <w:t>Medical Decision Making</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30</w:t>
      </w:r>
      <w:r w:rsidRPr="008E6143">
        <w:rPr>
          <w:rFonts w:ascii="Calibri" w:hAnsi="Calibri" w:cs="Calibri"/>
          <w:sz w:val="22"/>
        </w:rPr>
        <w:t>:341</w:t>
      </w:r>
      <w:proofErr w:type="gramEnd"/>
      <w:r w:rsidRPr="008E6143">
        <w:rPr>
          <w:rFonts w:ascii="Calibri" w:hAnsi="Calibri" w:cs="Calibri"/>
          <w:sz w:val="22"/>
        </w:rPr>
        <w:t>–54.</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24 </w:t>
      </w:r>
      <w:r w:rsidRPr="008E6143">
        <w:rPr>
          <w:rFonts w:ascii="Calibri" w:hAnsi="Calibri" w:cs="Calibri"/>
          <w:sz w:val="22"/>
        </w:rPr>
        <w:tab/>
        <w:t xml:space="preserve">Simpson EL, Stevenson MD, </w:t>
      </w:r>
      <w:proofErr w:type="spellStart"/>
      <w:r w:rsidRPr="008E6143">
        <w:rPr>
          <w:rFonts w:ascii="Calibri" w:hAnsi="Calibri" w:cs="Calibri"/>
          <w:sz w:val="22"/>
        </w:rPr>
        <w:t>Rawdin</w:t>
      </w:r>
      <w:proofErr w:type="spellEnd"/>
      <w:r w:rsidRPr="008E6143">
        <w:rPr>
          <w:rFonts w:ascii="Calibri" w:hAnsi="Calibri" w:cs="Calibri"/>
          <w:sz w:val="22"/>
        </w:rPr>
        <w:t xml:space="preserve"> A, </w:t>
      </w:r>
      <w:r w:rsidRPr="008E6143">
        <w:rPr>
          <w:rFonts w:ascii="Calibri" w:hAnsi="Calibri" w:cs="Calibri"/>
          <w:i/>
          <w:iCs/>
          <w:sz w:val="22"/>
        </w:rPr>
        <w:t>et al.</w:t>
      </w:r>
      <w:r w:rsidRPr="008E6143">
        <w:rPr>
          <w:rFonts w:ascii="Calibri" w:hAnsi="Calibri" w:cs="Calibri"/>
          <w:sz w:val="22"/>
        </w:rPr>
        <w:t xml:space="preserve"> Thrombophilia testing in people with venous thromboembolism: systematic review and cost-effectiveness analysis. </w:t>
      </w:r>
      <w:r w:rsidRPr="008E6143">
        <w:rPr>
          <w:rFonts w:ascii="Calibri" w:hAnsi="Calibri" w:cs="Calibri"/>
          <w:i/>
          <w:iCs/>
          <w:sz w:val="22"/>
        </w:rPr>
        <w:t>Health Technology Assessment</w:t>
      </w:r>
      <w:r w:rsidRPr="008E6143">
        <w:rPr>
          <w:rFonts w:ascii="Calibri" w:hAnsi="Calibri" w:cs="Calibri"/>
          <w:sz w:val="22"/>
        </w:rPr>
        <w:t xml:space="preserve"> 2009</w:t>
      </w:r>
      <w:proofErr w:type="gramStart"/>
      <w:r w:rsidRPr="008E6143">
        <w:rPr>
          <w:rFonts w:ascii="Calibri" w:hAnsi="Calibri" w:cs="Calibri"/>
          <w:sz w:val="22"/>
        </w:rPr>
        <w:t>;</w:t>
      </w:r>
      <w:r w:rsidRPr="008E6143">
        <w:rPr>
          <w:rFonts w:ascii="Calibri" w:hAnsi="Calibri" w:cs="Calibri"/>
          <w:b/>
          <w:bCs/>
          <w:sz w:val="22"/>
        </w:rPr>
        <w:t>13</w:t>
      </w:r>
      <w:proofErr w:type="gramEnd"/>
      <w:r w:rsidRPr="008E6143">
        <w:rPr>
          <w:rFonts w:ascii="Calibri" w:hAnsi="Calibri" w:cs="Calibri"/>
          <w:sz w:val="22"/>
        </w:rPr>
        <w:t xml:space="preserve">. </w:t>
      </w:r>
      <w:proofErr w:type="gramStart"/>
      <w:r w:rsidRPr="008E6143">
        <w:rPr>
          <w:rFonts w:ascii="Calibri" w:hAnsi="Calibri" w:cs="Calibri"/>
          <w:sz w:val="22"/>
        </w:rPr>
        <w:t>doi:</w:t>
      </w:r>
      <w:proofErr w:type="gramEnd"/>
      <w:r w:rsidRPr="008E6143">
        <w:rPr>
          <w:rFonts w:ascii="Calibri" w:hAnsi="Calibri" w:cs="Calibri"/>
          <w:sz w:val="22"/>
        </w:rPr>
        <w:t>10.3310/hta13020</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25 </w:t>
      </w:r>
      <w:r w:rsidRPr="008E6143">
        <w:rPr>
          <w:rFonts w:ascii="Calibri" w:hAnsi="Calibri" w:cs="Calibri"/>
          <w:sz w:val="22"/>
        </w:rPr>
        <w:tab/>
      </w:r>
      <w:proofErr w:type="spellStart"/>
      <w:r w:rsidRPr="008E6143">
        <w:rPr>
          <w:rFonts w:ascii="Calibri" w:hAnsi="Calibri" w:cs="Calibri"/>
          <w:sz w:val="22"/>
        </w:rPr>
        <w:t>Ara</w:t>
      </w:r>
      <w:proofErr w:type="spellEnd"/>
      <w:r w:rsidRPr="008E6143">
        <w:rPr>
          <w:rFonts w:ascii="Calibri" w:hAnsi="Calibri" w:cs="Calibri"/>
          <w:sz w:val="22"/>
        </w:rPr>
        <w:t xml:space="preserve"> R, Brazier JE. </w:t>
      </w:r>
      <w:proofErr w:type="gramStart"/>
      <w:r w:rsidRPr="008E6143">
        <w:rPr>
          <w:rFonts w:ascii="Calibri" w:hAnsi="Calibri" w:cs="Calibri"/>
          <w:sz w:val="22"/>
        </w:rPr>
        <w:t>Populating an economic model with health state utility values: moving toward better practice.</w:t>
      </w:r>
      <w:proofErr w:type="gramEnd"/>
      <w:r w:rsidRPr="008E6143">
        <w:rPr>
          <w:rFonts w:ascii="Calibri" w:hAnsi="Calibri" w:cs="Calibri"/>
          <w:sz w:val="22"/>
        </w:rPr>
        <w:t xml:space="preserve"> </w:t>
      </w:r>
      <w:r w:rsidRPr="008E6143">
        <w:rPr>
          <w:rFonts w:ascii="Calibri" w:hAnsi="Calibri" w:cs="Calibri"/>
          <w:i/>
          <w:iCs/>
          <w:sz w:val="22"/>
        </w:rPr>
        <w:t xml:space="preserve">Value in health : the journal of the International Society for </w:t>
      </w:r>
      <w:proofErr w:type="spellStart"/>
      <w:r w:rsidRPr="008E6143">
        <w:rPr>
          <w:rFonts w:ascii="Calibri" w:hAnsi="Calibri" w:cs="Calibri"/>
          <w:i/>
          <w:iCs/>
          <w:sz w:val="22"/>
        </w:rPr>
        <w:t>Pharmacoeconomics</w:t>
      </w:r>
      <w:proofErr w:type="spellEnd"/>
      <w:r w:rsidRPr="008E6143">
        <w:rPr>
          <w:rFonts w:ascii="Calibri" w:hAnsi="Calibri" w:cs="Calibri"/>
          <w:i/>
          <w:iCs/>
          <w:sz w:val="22"/>
        </w:rPr>
        <w:t xml:space="preserve"> and Outcomes Research</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13</w:t>
      </w:r>
      <w:r w:rsidRPr="008E6143">
        <w:rPr>
          <w:rFonts w:ascii="Calibri" w:hAnsi="Calibri" w:cs="Calibri"/>
          <w:sz w:val="22"/>
        </w:rPr>
        <w:t>:509</w:t>
      </w:r>
      <w:proofErr w:type="gramEnd"/>
      <w:r w:rsidRPr="008E6143">
        <w:rPr>
          <w:rFonts w:ascii="Calibri" w:hAnsi="Calibri" w:cs="Calibri"/>
          <w:sz w:val="22"/>
        </w:rPr>
        <w:t>–18.</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26 </w:t>
      </w:r>
      <w:r w:rsidRPr="008E6143">
        <w:rPr>
          <w:rFonts w:ascii="Calibri" w:hAnsi="Calibri" w:cs="Calibri"/>
          <w:sz w:val="22"/>
        </w:rPr>
        <w:tab/>
        <w:t xml:space="preserve">NICE. </w:t>
      </w:r>
      <w:proofErr w:type="spellStart"/>
      <w:r w:rsidRPr="008E6143">
        <w:rPr>
          <w:rFonts w:ascii="Calibri" w:hAnsi="Calibri" w:cs="Calibri"/>
          <w:sz w:val="22"/>
        </w:rPr>
        <w:t>Dabigatran</w:t>
      </w:r>
      <w:proofErr w:type="spellEnd"/>
      <w:r w:rsidRPr="008E6143">
        <w:rPr>
          <w:rFonts w:ascii="Calibri" w:hAnsi="Calibri" w:cs="Calibri"/>
          <w:sz w:val="22"/>
        </w:rPr>
        <w:t xml:space="preserve"> </w:t>
      </w:r>
      <w:proofErr w:type="spellStart"/>
      <w:r w:rsidRPr="008E6143">
        <w:rPr>
          <w:rFonts w:ascii="Calibri" w:hAnsi="Calibri" w:cs="Calibri"/>
          <w:sz w:val="22"/>
        </w:rPr>
        <w:t>etexilate</w:t>
      </w:r>
      <w:proofErr w:type="spellEnd"/>
      <w:r w:rsidRPr="008E6143">
        <w:rPr>
          <w:rFonts w:ascii="Calibri" w:hAnsi="Calibri" w:cs="Calibri"/>
          <w:sz w:val="22"/>
        </w:rPr>
        <w:t xml:space="preserve"> for the prevention of stroke and systemic embolism in atrial fibrillation: Final appraisal determination. 2011;</w:t>
      </w:r>
      <w:r w:rsidRPr="008E6143">
        <w:rPr>
          <w:rFonts w:ascii="Calibri" w:hAnsi="Calibri" w:cs="Calibri"/>
          <w:b/>
          <w:bCs/>
          <w:sz w:val="22"/>
        </w:rPr>
        <w:t>2012</w:t>
      </w:r>
      <w:r w:rsidRPr="008E6143">
        <w:rPr>
          <w:rFonts w:ascii="Calibri" w:hAnsi="Calibri" w:cs="Calibri"/>
          <w:sz w:val="22"/>
        </w:rPr>
        <w:t>.http://www.nice.org.uk/nicemedia/live/12225/56899/56899.pdf</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lastRenderedPageBreak/>
        <w:t xml:space="preserve">27 </w:t>
      </w:r>
      <w:r w:rsidRPr="008E6143">
        <w:rPr>
          <w:rFonts w:ascii="Calibri" w:hAnsi="Calibri" w:cs="Calibri"/>
          <w:sz w:val="22"/>
        </w:rPr>
        <w:tab/>
      </w:r>
      <w:proofErr w:type="spellStart"/>
      <w:r w:rsidRPr="008E6143">
        <w:rPr>
          <w:rFonts w:ascii="Calibri" w:hAnsi="Calibri" w:cs="Calibri"/>
          <w:sz w:val="22"/>
        </w:rPr>
        <w:t>Sandercock</w:t>
      </w:r>
      <w:proofErr w:type="spellEnd"/>
      <w:r w:rsidRPr="008E6143">
        <w:rPr>
          <w:rFonts w:ascii="Calibri" w:hAnsi="Calibri" w:cs="Calibri"/>
          <w:sz w:val="22"/>
        </w:rPr>
        <w:t xml:space="preserve"> P, Berge E, Dennis M, </w:t>
      </w:r>
      <w:r w:rsidRPr="008E6143">
        <w:rPr>
          <w:rFonts w:ascii="Calibri" w:hAnsi="Calibri" w:cs="Calibri"/>
          <w:i/>
          <w:iCs/>
          <w:sz w:val="22"/>
        </w:rPr>
        <w:t>et al.</w:t>
      </w:r>
      <w:r w:rsidRPr="008E6143">
        <w:rPr>
          <w:rFonts w:ascii="Calibri" w:hAnsi="Calibri" w:cs="Calibri"/>
          <w:sz w:val="22"/>
        </w:rPr>
        <w:t xml:space="preserve"> </w:t>
      </w:r>
      <w:proofErr w:type="gramStart"/>
      <w:r w:rsidRPr="008E6143">
        <w:rPr>
          <w:rFonts w:ascii="Calibri" w:hAnsi="Calibri" w:cs="Calibri"/>
          <w:sz w:val="22"/>
        </w:rPr>
        <w:t xml:space="preserve">A systematic review of the effectiveness, cost-effectiveness and barriers to implementation of thrombolytic and </w:t>
      </w:r>
      <w:proofErr w:type="spellStart"/>
      <w:r w:rsidRPr="008E6143">
        <w:rPr>
          <w:rFonts w:ascii="Calibri" w:hAnsi="Calibri" w:cs="Calibri"/>
          <w:sz w:val="22"/>
        </w:rPr>
        <w:t>neuroprotective</w:t>
      </w:r>
      <w:proofErr w:type="spellEnd"/>
      <w:r w:rsidRPr="008E6143">
        <w:rPr>
          <w:rFonts w:ascii="Calibri" w:hAnsi="Calibri" w:cs="Calibri"/>
          <w:sz w:val="22"/>
        </w:rPr>
        <w:t xml:space="preserve"> therapy for acute ischaemic stroke in the NHS.</w:t>
      </w:r>
      <w:proofErr w:type="gramEnd"/>
      <w:r w:rsidRPr="008E6143">
        <w:rPr>
          <w:rFonts w:ascii="Calibri" w:hAnsi="Calibri" w:cs="Calibri"/>
          <w:sz w:val="22"/>
        </w:rPr>
        <w:t xml:space="preserve"> </w:t>
      </w:r>
      <w:r w:rsidRPr="008E6143">
        <w:rPr>
          <w:rFonts w:ascii="Calibri" w:hAnsi="Calibri" w:cs="Calibri"/>
          <w:i/>
          <w:iCs/>
          <w:sz w:val="22"/>
        </w:rPr>
        <w:t>Health Technology Assessment</w:t>
      </w:r>
      <w:r w:rsidRPr="008E6143">
        <w:rPr>
          <w:rFonts w:ascii="Calibri" w:hAnsi="Calibri" w:cs="Calibri"/>
          <w:sz w:val="22"/>
        </w:rPr>
        <w:t xml:space="preserve"> 2002</w:t>
      </w:r>
      <w:proofErr w:type="gramStart"/>
      <w:r w:rsidRPr="008E6143">
        <w:rPr>
          <w:rFonts w:ascii="Calibri" w:hAnsi="Calibri" w:cs="Calibri"/>
          <w:sz w:val="22"/>
        </w:rPr>
        <w:t>;</w:t>
      </w:r>
      <w:r w:rsidRPr="008E6143">
        <w:rPr>
          <w:rFonts w:ascii="Calibri" w:hAnsi="Calibri" w:cs="Calibri"/>
          <w:b/>
          <w:bCs/>
          <w:sz w:val="22"/>
        </w:rPr>
        <w:t>6</w:t>
      </w:r>
      <w:proofErr w:type="gramEnd"/>
      <w:r w:rsidRPr="008E6143">
        <w:rPr>
          <w:rFonts w:ascii="Calibri" w:hAnsi="Calibri" w:cs="Calibri"/>
          <w:sz w:val="22"/>
        </w:rPr>
        <w:t>.</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28 </w:t>
      </w:r>
      <w:r w:rsidRPr="008E6143">
        <w:rPr>
          <w:rFonts w:ascii="Calibri" w:hAnsi="Calibri" w:cs="Calibri"/>
          <w:sz w:val="22"/>
        </w:rPr>
        <w:tab/>
      </w:r>
      <w:proofErr w:type="spellStart"/>
      <w:r w:rsidRPr="008E6143">
        <w:rPr>
          <w:rFonts w:ascii="Calibri" w:hAnsi="Calibri" w:cs="Calibri"/>
          <w:sz w:val="22"/>
        </w:rPr>
        <w:t>DoH</w:t>
      </w:r>
      <w:proofErr w:type="spellEnd"/>
      <w:r w:rsidRPr="008E6143">
        <w:rPr>
          <w:rFonts w:ascii="Calibri" w:hAnsi="Calibri" w:cs="Calibri"/>
          <w:sz w:val="22"/>
        </w:rPr>
        <w:t>. NHS Reference Costs 2009-2010. 2011;</w:t>
      </w:r>
      <w:r w:rsidRPr="008E6143">
        <w:rPr>
          <w:rFonts w:ascii="Calibri" w:hAnsi="Calibri" w:cs="Calibri"/>
          <w:b/>
          <w:bCs/>
          <w:sz w:val="22"/>
        </w:rPr>
        <w:t>2012</w:t>
      </w:r>
      <w:r w:rsidRPr="008E6143">
        <w:rPr>
          <w:rFonts w:ascii="Calibri" w:hAnsi="Calibri" w:cs="Calibri"/>
          <w:sz w:val="22"/>
        </w:rPr>
        <w:t>.http://www.dh.gov.uk/en/Publicationsandstatistics/Publications/PublicationsPolicyAndGuidance/DH_123459</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29 </w:t>
      </w:r>
      <w:r w:rsidRPr="008E6143">
        <w:rPr>
          <w:rFonts w:ascii="Calibri" w:hAnsi="Calibri" w:cs="Calibri"/>
          <w:sz w:val="22"/>
        </w:rPr>
        <w:tab/>
        <w:t xml:space="preserve">NHS. </w:t>
      </w:r>
      <w:proofErr w:type="gramStart"/>
      <w:r w:rsidRPr="008E6143">
        <w:rPr>
          <w:rFonts w:ascii="Calibri" w:hAnsi="Calibri" w:cs="Calibri"/>
          <w:sz w:val="22"/>
        </w:rPr>
        <w:t>National Stroke Strategy Impact Assessment.</w:t>
      </w:r>
      <w:proofErr w:type="gramEnd"/>
      <w:r w:rsidRPr="008E6143">
        <w:rPr>
          <w:rFonts w:ascii="Calibri" w:hAnsi="Calibri" w:cs="Calibri"/>
          <w:sz w:val="22"/>
        </w:rPr>
        <w:t xml:space="preserve"> 2007;</w:t>
      </w:r>
      <w:r w:rsidRPr="008E6143">
        <w:rPr>
          <w:rFonts w:ascii="Calibri" w:hAnsi="Calibri" w:cs="Calibri"/>
          <w:b/>
          <w:bCs/>
          <w:sz w:val="22"/>
        </w:rPr>
        <w:t>2012</w:t>
      </w:r>
      <w:r w:rsidRPr="008E6143">
        <w:rPr>
          <w:rFonts w:ascii="Calibri" w:hAnsi="Calibri" w:cs="Calibri"/>
          <w:sz w:val="22"/>
        </w:rPr>
        <w:t>.http://www.dh.gov.uk/prod_consum_dh/groups/dh_digitalassets/documents/digitalasset/dh_081054.pdf</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30 </w:t>
      </w:r>
      <w:r w:rsidRPr="008E6143">
        <w:rPr>
          <w:rFonts w:ascii="Calibri" w:hAnsi="Calibri" w:cs="Calibri"/>
          <w:sz w:val="22"/>
        </w:rPr>
        <w:tab/>
        <w:t xml:space="preserve">Curtis L. Unit Costs of Health and Social Care 2010. Kent: 2010. </w:t>
      </w:r>
    </w:p>
    <w:p w:rsidR="00834F71" w:rsidRPr="00532F44" w:rsidRDefault="008E6143" w:rsidP="008E6143">
      <w:pPr>
        <w:pStyle w:val="NormalWeb"/>
        <w:ind w:left="640" w:hanging="640"/>
        <w:divId w:val="1363896004"/>
      </w:pPr>
      <w:r>
        <w:fldChar w:fldCharType="end"/>
      </w:r>
      <w:commentRangeEnd w:id="2"/>
      <w:r>
        <w:rPr>
          <w:rStyle w:val="CommentReference"/>
          <w:rFonts w:eastAsia="Times New Roman"/>
        </w:rPr>
        <w:commentReference w:id="2"/>
      </w: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834F71" w:rsidP="00834F71">
      <w:pPr>
        <w:divId w:val="1548566716"/>
      </w:pPr>
      <w:r w:rsidRPr="00532F44">
        <w:rPr>
          <w:noProof/>
          <w:lang w:val="en-GB" w:eastAsia="en-GB" w:bidi="ar-SA"/>
        </w:rPr>
        <w:lastRenderedPageBreak/>
        <w:drawing>
          <wp:inline distT="0" distB="0" distL="0" distR="0" wp14:anchorId="250379D5" wp14:editId="1165A6AA">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1" cstate="print"/>
                    <a:stretch>
                      <a:fillRect/>
                    </a:stretch>
                  </pic:blipFill>
                  <pic:spPr>
                    <a:xfrm>
                      <a:off x="0" y="0"/>
                      <a:ext cx="8863330" cy="3696970"/>
                    </a:xfrm>
                    <a:prstGeom prst="rect">
                      <a:avLst/>
                    </a:prstGeom>
                  </pic:spPr>
                </pic:pic>
              </a:graphicData>
            </a:graphic>
          </wp:inline>
        </w:drawing>
      </w:r>
    </w:p>
    <w:p w:rsidR="00834F71" w:rsidRPr="00532F44" w:rsidRDefault="00834F71" w:rsidP="00834F71">
      <w:pPr>
        <w:pStyle w:val="Caption"/>
        <w:divId w:val="1548566716"/>
        <w:rPr>
          <w:color w:val="auto"/>
        </w:rPr>
      </w:pPr>
      <w:bookmarkStart w:id="3" w:name="_Ref321241706"/>
      <w:r w:rsidRPr="00532F44">
        <w:rPr>
          <w:color w:val="auto"/>
        </w:rPr>
        <w:t xml:space="preserve">Figure </w:t>
      </w:r>
      <w:r w:rsidR="006C1146" w:rsidRPr="00532F44">
        <w:rPr>
          <w:color w:val="auto"/>
        </w:rPr>
        <w:fldChar w:fldCharType="begin"/>
      </w:r>
      <w:r w:rsidR="00AC692E" w:rsidRPr="00532F44">
        <w:rPr>
          <w:color w:val="auto"/>
        </w:rPr>
        <w:instrText xml:space="preserve"> SEQ Figure \* ARABIC </w:instrText>
      </w:r>
      <w:r w:rsidR="006C1146" w:rsidRPr="00532F44">
        <w:rPr>
          <w:color w:val="auto"/>
        </w:rPr>
        <w:fldChar w:fldCharType="separate"/>
      </w:r>
      <w:r w:rsidR="00850455" w:rsidRPr="00532F44">
        <w:rPr>
          <w:noProof/>
          <w:color w:val="auto"/>
        </w:rPr>
        <w:t>1</w:t>
      </w:r>
      <w:r w:rsidR="006C1146" w:rsidRPr="00532F44">
        <w:rPr>
          <w:noProof/>
          <w:color w:val="auto"/>
        </w:rPr>
        <w:fldChar w:fldCharType="end"/>
      </w:r>
      <w:bookmarkEnd w:id="3"/>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920A0B">
            <w:pPr>
              <w:rPr>
                <w:b/>
              </w:rPr>
            </w:pPr>
            <w:r w:rsidRPr="00532F44">
              <w:rPr>
                <w:b/>
              </w:rPr>
              <w:t xml:space="preserve">Prescribe </w:t>
            </w:r>
            <w:proofErr w:type="spellStart"/>
            <w:r w:rsidRPr="00532F44">
              <w:rPr>
                <w:b/>
              </w:rPr>
              <w:t>Dabigatran</w:t>
            </w:r>
            <w:proofErr w:type="spellEnd"/>
          </w:p>
        </w:tc>
        <w:tc>
          <w:tcPr>
            <w:tcW w:w="1722" w:type="dxa"/>
          </w:tcPr>
          <w:p w:rsidR="00183C66" w:rsidRPr="00532F44" w:rsidRDefault="00183C66" w:rsidP="00920A0B">
            <w:pPr>
              <w:rPr>
                <w:b/>
              </w:rPr>
            </w:pPr>
            <w:r w:rsidRPr="00532F44">
              <w:rPr>
                <w:b/>
              </w:rPr>
              <w:t>Prescribe Warfarin</w:t>
            </w:r>
          </w:p>
        </w:tc>
        <w:tc>
          <w:tcPr>
            <w:tcW w:w="1722" w:type="dxa"/>
          </w:tcPr>
          <w:p w:rsidR="00183C66" w:rsidRPr="00532F44" w:rsidRDefault="00183C66" w:rsidP="00920A0B">
            <w:pPr>
              <w:rPr>
                <w:b/>
              </w:rPr>
            </w:pPr>
            <w:r w:rsidRPr="00532F44">
              <w:rPr>
                <w:b/>
              </w:rPr>
              <w:t xml:space="preserve">Prescribe </w:t>
            </w:r>
            <w:proofErr w:type="spellStart"/>
            <w:r w:rsidRPr="00532F44">
              <w:rPr>
                <w:b/>
              </w:rPr>
              <w:t>Rivaroxaban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920A0B">
            <w:pPr>
              <w:rPr>
                <w:b/>
              </w:rPr>
            </w:pPr>
            <w:r w:rsidRPr="00532F44">
              <w:rPr>
                <w:b/>
              </w:rPr>
              <w:t>Scenarios considered</w:t>
            </w:r>
            <w:r w:rsidR="00BC4AAE" w:rsidRPr="00532F44">
              <w:rPr>
                <w:b/>
              </w:rPr>
              <w:t xml:space="preserve"> for </w:t>
            </w:r>
            <w:proofErr w:type="spellStart"/>
            <w:r w:rsidR="00BC4AAE" w:rsidRPr="00532F44">
              <w:rPr>
                <w:b/>
              </w:rPr>
              <w:t>Dabigatran</w:t>
            </w:r>
            <w:proofErr w:type="spellEnd"/>
          </w:p>
        </w:tc>
        <w:tc>
          <w:tcPr>
            <w:tcW w:w="1722" w:type="dxa"/>
          </w:tcPr>
          <w:p w:rsidR="00183C66" w:rsidRPr="00532F44" w:rsidRDefault="00C0617D" w:rsidP="00920A0B">
            <w:pPr>
              <w:rPr>
                <w:b/>
              </w:rPr>
            </w:pPr>
            <w:r w:rsidRPr="00532F44">
              <w:rPr>
                <w:b/>
              </w:rPr>
              <w:t>Scenarios considered</w:t>
            </w:r>
            <w:r w:rsidR="00BC4AAE" w:rsidRPr="00532F44">
              <w:rPr>
                <w:b/>
              </w:rPr>
              <w:t xml:space="preserve"> for Warfarin</w:t>
            </w:r>
          </w:p>
        </w:tc>
        <w:tc>
          <w:tcPr>
            <w:tcW w:w="1722" w:type="dxa"/>
          </w:tcPr>
          <w:p w:rsidR="00183C66" w:rsidRPr="00532F44" w:rsidRDefault="00C0617D" w:rsidP="00920A0B">
            <w:pPr>
              <w:keepNext/>
              <w:rPr>
                <w:b/>
              </w:rPr>
            </w:pPr>
            <w:r w:rsidRPr="00532F44">
              <w:rPr>
                <w:b/>
              </w:rPr>
              <w:t>Scenarios considered</w:t>
            </w:r>
            <w:r w:rsidR="00BC4AAE" w:rsidRPr="00532F44">
              <w:rPr>
                <w:b/>
              </w:rPr>
              <w:t xml:space="preserve"> for </w:t>
            </w:r>
            <w:proofErr w:type="spellStart"/>
            <w:r w:rsidR="00BC4AAE" w:rsidRPr="00532F44">
              <w:rPr>
                <w:b/>
              </w:rPr>
              <w:t>Rivaroxaban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183C66">
            <w:r w:rsidRPr="00532F44">
              <w:t>Males, age 50, CHADS</w:t>
            </w:r>
            <w:r w:rsidRPr="00532F44">
              <w:rPr>
                <w:vertAlign w:val="subscript"/>
              </w:rPr>
              <w:t>2</w:t>
            </w:r>
            <w:r w:rsidRPr="00532F44">
              <w:t xml:space="preserve"> score of one</w:t>
            </w:r>
          </w:p>
        </w:tc>
        <w:tc>
          <w:tcPr>
            <w:tcW w:w="1721" w:type="dxa"/>
          </w:tcPr>
          <w:p w:rsidR="00183C66" w:rsidRPr="00532F44" w:rsidRDefault="00BC4AAE" w:rsidP="00920A0B">
            <w:r w:rsidRPr="00532F44">
              <w:t>No</w:t>
            </w:r>
            <w:r w:rsidR="009A3B70" w:rsidRPr="00532F44">
              <w:t xml:space="preserve"> </w:t>
            </w:r>
            <w:r w:rsidR="00896DA7" w:rsidRPr="00532F44">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No</w:t>
            </w:r>
            <w:r w:rsidR="00896DA7" w:rsidRPr="00532F44">
              <w:t xml:space="preserve"> *</w:t>
            </w:r>
          </w:p>
        </w:tc>
      </w:tr>
      <w:tr w:rsidR="00183C66" w:rsidRPr="00532F44" w:rsidTr="00BC4AAE">
        <w:trPr>
          <w:divId w:val="1548566716"/>
          <w:trHeight w:val="165"/>
        </w:trPr>
        <w:tc>
          <w:tcPr>
            <w:tcW w:w="4077" w:type="dxa"/>
          </w:tcPr>
          <w:p w:rsidR="00183C66" w:rsidRPr="00532F44" w:rsidRDefault="00183C66" w:rsidP="00183C66">
            <w:r w:rsidRPr="00532F44">
              <w:t>Females, age 50, CHADS</w:t>
            </w:r>
            <w:r w:rsidRPr="00532F44">
              <w:rPr>
                <w:vertAlign w:val="subscript"/>
              </w:rPr>
              <w:t>2</w:t>
            </w:r>
            <w:r w:rsidRPr="00532F44">
              <w:t xml:space="preserve"> score of one</w:t>
            </w:r>
          </w:p>
        </w:tc>
        <w:tc>
          <w:tcPr>
            <w:tcW w:w="1721" w:type="dxa"/>
          </w:tcPr>
          <w:p w:rsidR="00183C66" w:rsidRPr="00532F44" w:rsidRDefault="00BC4AAE" w:rsidP="00920A0B">
            <w:r w:rsidRPr="00532F44">
              <w:t>No</w:t>
            </w:r>
            <w:r w:rsidR="009A3B70" w:rsidRPr="00532F44">
              <w:t xml:space="preserve"> </w:t>
            </w:r>
            <w:r w:rsidR="00896DA7" w:rsidRPr="00532F44">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No</w:t>
            </w:r>
            <w:r w:rsidR="00896DA7" w:rsidRPr="00532F44">
              <w:t xml:space="preserve"> *</w:t>
            </w:r>
          </w:p>
        </w:tc>
      </w:tr>
      <w:tr w:rsidR="00183C66" w:rsidRPr="00532F44" w:rsidTr="00BC4AAE">
        <w:trPr>
          <w:divId w:val="1548566716"/>
          <w:trHeight w:val="165"/>
        </w:trPr>
        <w:tc>
          <w:tcPr>
            <w:tcW w:w="4077" w:type="dxa"/>
          </w:tcPr>
          <w:p w:rsidR="00183C66" w:rsidRPr="00532F44" w:rsidRDefault="00183C66" w:rsidP="00920A0B">
            <w:r w:rsidRPr="00532F44">
              <w:t>Males, age 65, CHADS</w:t>
            </w:r>
            <w:r w:rsidRPr="00532F44">
              <w:rPr>
                <w:vertAlign w:val="subscript"/>
              </w:rPr>
              <w:t>2</w:t>
            </w:r>
            <w:r w:rsidRPr="00532F44">
              <w:t xml:space="preserve"> score of one</w:t>
            </w:r>
          </w:p>
        </w:tc>
        <w:tc>
          <w:tcPr>
            <w:tcW w:w="1721" w:type="dxa"/>
          </w:tcPr>
          <w:p w:rsidR="00183C66" w:rsidRPr="00532F44" w:rsidRDefault="00BC4AAE" w:rsidP="00920A0B">
            <w:r w:rsidRPr="00532F44">
              <w:t>No</w:t>
            </w:r>
            <w:r w:rsidR="009A3B70" w:rsidRPr="00532F44">
              <w:t xml:space="preserve"> </w:t>
            </w:r>
            <w:r w:rsidR="00896DA7" w:rsidRPr="00532F44">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No</w:t>
            </w:r>
            <w:r w:rsidR="00896DA7" w:rsidRPr="00532F44">
              <w:t xml:space="preserve"> *</w:t>
            </w:r>
          </w:p>
        </w:tc>
      </w:tr>
      <w:tr w:rsidR="00C0617D" w:rsidRPr="00532F44" w:rsidTr="00C0617D">
        <w:trPr>
          <w:divId w:val="1548566716"/>
          <w:trHeight w:val="184"/>
        </w:trPr>
        <w:tc>
          <w:tcPr>
            <w:tcW w:w="4077" w:type="dxa"/>
            <w:tcBorders>
              <w:bottom w:val="single" w:sz="4" w:space="0" w:color="auto"/>
            </w:tcBorders>
          </w:tcPr>
          <w:p w:rsidR="00C0617D" w:rsidRPr="00532F44" w:rsidRDefault="00C0617D" w:rsidP="003762FF">
            <w:r w:rsidRPr="00532F44">
              <w:t>Females, age 65, CHADS</w:t>
            </w:r>
            <w:r w:rsidRPr="00532F44">
              <w:rPr>
                <w:vertAlign w:val="subscript"/>
              </w:rPr>
              <w:t>2</w:t>
            </w:r>
            <w:r w:rsidRPr="00532F44">
              <w:t xml:space="preserve"> score of one</w:t>
            </w:r>
          </w:p>
        </w:tc>
        <w:tc>
          <w:tcPr>
            <w:tcW w:w="1721" w:type="dxa"/>
            <w:tcBorders>
              <w:bottom w:val="single" w:sz="4" w:space="0" w:color="auto"/>
            </w:tcBorders>
          </w:tcPr>
          <w:p w:rsidR="00C0617D" w:rsidRPr="00532F44" w:rsidRDefault="00C0617D" w:rsidP="003762FF">
            <w:r w:rsidRPr="00532F44">
              <w:t>No</w:t>
            </w:r>
            <w:r w:rsidR="009A3B70" w:rsidRPr="00532F44">
              <w:t xml:space="preserve"> </w:t>
            </w:r>
            <w:r w:rsidR="00896DA7" w:rsidRPr="00532F44">
              <w:t>*</w:t>
            </w:r>
          </w:p>
        </w:tc>
        <w:tc>
          <w:tcPr>
            <w:tcW w:w="1722" w:type="dxa"/>
            <w:tcBorders>
              <w:bottom w:val="single" w:sz="4" w:space="0" w:color="auto"/>
            </w:tcBorders>
          </w:tcPr>
          <w:p w:rsidR="00C0617D" w:rsidRPr="00532F44" w:rsidRDefault="00C0617D" w:rsidP="003762FF">
            <w:r w:rsidRPr="00532F44">
              <w:t>Yes</w:t>
            </w:r>
          </w:p>
        </w:tc>
        <w:tc>
          <w:tcPr>
            <w:tcW w:w="1722" w:type="dxa"/>
            <w:tcBorders>
              <w:bottom w:val="single" w:sz="4" w:space="0" w:color="auto"/>
            </w:tcBorders>
          </w:tcPr>
          <w:p w:rsidR="00C0617D" w:rsidRPr="00532F44" w:rsidRDefault="00C0617D" w:rsidP="003762FF">
            <w:pPr>
              <w:keepNext/>
            </w:pPr>
            <w:r w:rsidRPr="00532F44">
              <w:t>No</w:t>
            </w:r>
            <w:r w:rsidR="00896DA7" w:rsidRPr="00532F44">
              <w:t xml:space="preserve"> *</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4" w:name="_Ref321227101"/>
      <w:r w:rsidRPr="00532F44">
        <w:rPr>
          <w:color w:val="auto"/>
        </w:rPr>
        <w:t xml:space="preserve">Table </w:t>
      </w:r>
      <w:r w:rsidR="006C1146" w:rsidRPr="00532F44">
        <w:rPr>
          <w:color w:val="auto"/>
        </w:rPr>
        <w:fldChar w:fldCharType="begin"/>
      </w:r>
      <w:r w:rsidR="00AC692E" w:rsidRPr="00532F44">
        <w:rPr>
          <w:color w:val="auto"/>
        </w:rPr>
        <w:instrText xml:space="preserve"> SEQ Table \* ARABIC </w:instrText>
      </w:r>
      <w:r w:rsidR="006C1146" w:rsidRPr="00532F44">
        <w:rPr>
          <w:color w:val="auto"/>
        </w:rPr>
        <w:fldChar w:fldCharType="separate"/>
      </w:r>
      <w:r w:rsidR="000C4858" w:rsidRPr="00532F44">
        <w:rPr>
          <w:noProof/>
          <w:color w:val="auto"/>
        </w:rPr>
        <w:t>1</w:t>
      </w:r>
      <w:r w:rsidR="006C1146" w:rsidRPr="00532F44">
        <w:rPr>
          <w:noProof/>
          <w:color w:val="auto"/>
        </w:rPr>
        <w:fldChar w:fldCharType="end"/>
      </w:r>
      <w:bookmarkEnd w:id="4"/>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3225C4" w:rsidRPr="00532F44" w:rsidRDefault="003225C4" w:rsidP="003225C4">
      <w:pPr>
        <w:divId w:val="1548566716"/>
        <w:rPr>
          <w:lang w:val="en-GB"/>
        </w:rPr>
        <w:sectPr w:rsidR="003225C4" w:rsidRPr="00532F44" w:rsidSect="009B762A">
          <w:pgSz w:w="11906" w:h="16838"/>
          <w:pgMar w:top="1440" w:right="1440" w:bottom="1440" w:left="1440" w:header="708" w:footer="708" w:gutter="0"/>
          <w:cols w:space="708"/>
          <w:docGrid w:linePitch="360"/>
        </w:sectPr>
      </w:pPr>
    </w:p>
    <w:p w:rsidR="003225C4" w:rsidRPr="00532F44" w:rsidRDefault="003225C4" w:rsidP="003225C4">
      <w:pPr>
        <w:divId w:val="1548566716"/>
        <w:rPr>
          <w:lang w:val="en-GB"/>
        </w:rPr>
      </w:pPr>
    </w:p>
    <w:tbl>
      <w:tblPr>
        <w:tblStyle w:val="TableGrid"/>
        <w:tblW w:w="0" w:type="auto"/>
        <w:tblLook w:val="04A0" w:firstRow="1" w:lastRow="0" w:firstColumn="1" w:lastColumn="0" w:noHBand="0" w:noVBand="1"/>
      </w:tblPr>
      <w:tblGrid>
        <w:gridCol w:w="1951"/>
        <w:gridCol w:w="3497"/>
        <w:gridCol w:w="4299"/>
        <w:gridCol w:w="3969"/>
      </w:tblGrid>
      <w:tr w:rsidR="003225C4" w:rsidRPr="00532F44" w:rsidTr="003225C4">
        <w:trPr>
          <w:divId w:val="1548566716"/>
        </w:trPr>
        <w:tc>
          <w:tcPr>
            <w:tcW w:w="1951" w:type="dxa"/>
            <w:tcBorders>
              <w:top w:val="nil"/>
              <w:left w:val="nil"/>
            </w:tcBorders>
          </w:tcPr>
          <w:p w:rsidR="00E5262E" w:rsidRPr="00532F44" w:rsidRDefault="00E5262E" w:rsidP="00920A0B"/>
        </w:tc>
        <w:tc>
          <w:tcPr>
            <w:tcW w:w="3497" w:type="dxa"/>
          </w:tcPr>
          <w:p w:rsidR="00E5262E" w:rsidRPr="00532F44" w:rsidRDefault="00E5262E" w:rsidP="00920A0B">
            <w:pPr>
              <w:rPr>
                <w:b/>
              </w:rPr>
            </w:pPr>
            <w:r w:rsidRPr="00532F44">
              <w:rPr>
                <w:b/>
              </w:rPr>
              <w:t>Category</w:t>
            </w:r>
          </w:p>
        </w:tc>
        <w:tc>
          <w:tcPr>
            <w:tcW w:w="4299" w:type="dxa"/>
          </w:tcPr>
          <w:p w:rsidR="00E5262E" w:rsidRPr="00532F44" w:rsidRDefault="00E5262E" w:rsidP="00920A0B">
            <w:pPr>
              <w:rPr>
                <w:b/>
              </w:rPr>
            </w:pPr>
            <w:r w:rsidRPr="00532F44">
              <w:rPr>
                <w:b/>
              </w:rPr>
              <w:t>Description</w:t>
            </w:r>
          </w:p>
        </w:tc>
        <w:tc>
          <w:tcPr>
            <w:tcW w:w="3969" w:type="dxa"/>
          </w:tcPr>
          <w:p w:rsidR="00E5262E" w:rsidRPr="00532F44" w:rsidRDefault="00E5262E" w:rsidP="00920A0B">
            <w:pPr>
              <w:rPr>
                <w:b/>
              </w:rPr>
            </w:pPr>
            <w:r w:rsidRPr="00532F44">
              <w:rPr>
                <w:b/>
              </w:rPr>
              <w:t>References</w:t>
            </w:r>
          </w:p>
        </w:tc>
      </w:tr>
      <w:tr w:rsidR="003225C4" w:rsidRPr="00532F44" w:rsidTr="003225C4">
        <w:trPr>
          <w:divId w:val="1548566716"/>
          <w:trHeight w:val="288"/>
        </w:trPr>
        <w:tc>
          <w:tcPr>
            <w:tcW w:w="1951" w:type="dxa"/>
            <w:vMerge w:val="restart"/>
          </w:tcPr>
          <w:p w:rsidR="00E5262E" w:rsidRPr="00532F44" w:rsidRDefault="00E5262E" w:rsidP="00920A0B">
            <w:pPr>
              <w:rPr>
                <w:b/>
              </w:rPr>
            </w:pPr>
            <w:r w:rsidRPr="00532F44">
              <w:rPr>
                <w:b/>
              </w:rPr>
              <w:t>Risks/Probabilities</w:t>
            </w:r>
          </w:p>
        </w:tc>
        <w:tc>
          <w:tcPr>
            <w:tcW w:w="3497" w:type="dxa"/>
          </w:tcPr>
          <w:p w:rsidR="00E5262E" w:rsidRPr="00532F44" w:rsidRDefault="00E5262E" w:rsidP="00920A0B">
            <w:r w:rsidRPr="00532F44">
              <w:t>Death from other causes</w:t>
            </w:r>
          </w:p>
        </w:tc>
        <w:tc>
          <w:tcPr>
            <w:tcW w:w="4299" w:type="dxa"/>
          </w:tcPr>
          <w:p w:rsidR="00E5262E" w:rsidRPr="00532F44" w:rsidRDefault="00E5262E" w:rsidP="00920A0B">
            <w:r w:rsidRPr="00532F44">
              <w:t>Nonparametric</w:t>
            </w:r>
          </w:p>
        </w:tc>
        <w:tc>
          <w:tcPr>
            <w:tcW w:w="3969" w:type="dxa"/>
          </w:tcPr>
          <w:p w:rsidR="00E5262E" w:rsidRPr="00532F44" w:rsidRDefault="00E5262E" w:rsidP="003225C4">
            <w:r w:rsidRPr="00532F44">
              <w:t xml:space="preserve">UK </w:t>
            </w:r>
            <w:proofErr w:type="spellStart"/>
            <w:r w:rsidRPr="00532F44">
              <w:t>Lifetables</w:t>
            </w:r>
            <w:bookmarkStart w:id="5" w:name="_GoBack"/>
            <w:bookmarkEnd w:id="5"/>
            <w:proofErr w:type="spellEnd"/>
            <w:r w:rsidRPr="00532F44">
              <w:t xml:space="preserve">.  </w:t>
            </w:r>
            <w:r w:rsidR="006C1146" w:rsidRPr="00532F44">
              <w:fldChar w:fldCharType="begin" w:fldLock="1"/>
            </w:r>
            <w:r w:rsidR="008E6143">
              <w:instrText>ADDIN CSL_CITATION { "citationItems" : [ { "id" : "ITEM-1", "itemData" : { "author" : [ { "family" : "ONS", "given" : "" } ], "id" : "ITEM-1", "issue" : "12 January", "issued" : { "date-parts" : [ [ "2011" ] ] }, "publisher" : "ONS", "publisher-place" : "Cardiff", "title" : "Interim Life Tables", "type" : "article", "volume" : "2012" }, "uris" : [ "http://www.mendeley.com/documents/?uuid=259139d0-3b10-43e3-97d9-041d472bd4a9" ] } ], "mendeley" : { "previouslyFormattedCitation" : "[19]" }, "properties" : { "noteIndex" : 0 }, "schema" : "https://github.com/citation-style-language/schema/raw/master/csl-citation.json" }</w:instrText>
            </w:r>
            <w:r w:rsidR="006C1146" w:rsidRPr="00532F44">
              <w:fldChar w:fldCharType="separate"/>
            </w:r>
            <w:r w:rsidR="009137B7" w:rsidRPr="009137B7">
              <w:rPr>
                <w:noProof/>
              </w:rPr>
              <w:t>[19]</w:t>
            </w:r>
            <w:r w:rsidR="006C1146" w:rsidRPr="00532F44">
              <w:fldChar w:fldCharType="end"/>
            </w:r>
          </w:p>
        </w:tc>
      </w:tr>
      <w:tr w:rsidR="003225C4" w:rsidRPr="00532F44" w:rsidTr="003225C4">
        <w:trPr>
          <w:divId w:val="1548566716"/>
          <w:trHeight w:val="964"/>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Sensitivity and Specificity of TTE in detecting LA ABN</w:t>
            </w:r>
          </w:p>
        </w:tc>
        <w:tc>
          <w:tcPr>
            <w:tcW w:w="4299" w:type="dxa"/>
          </w:tcPr>
          <w:p w:rsidR="00E5262E" w:rsidRPr="00532F44" w:rsidRDefault="00E5262E" w:rsidP="00920A0B">
            <w:r w:rsidRPr="00532F44">
              <w:t xml:space="preserve">Jointly estimated from </w:t>
            </w:r>
            <w:proofErr w:type="spellStart"/>
            <w:r w:rsidRPr="00532F44">
              <w:t>Dirichlet</w:t>
            </w:r>
            <w:proofErr w:type="spellEnd"/>
            <w:r w:rsidRPr="00532F44">
              <w:t xml:space="preserve"> distribution </w:t>
            </w:r>
          </w:p>
          <w:p w:rsidR="00E5262E" w:rsidRPr="00532F44" w:rsidRDefault="00E5262E" w:rsidP="00920A0B">
            <w:r w:rsidRPr="00532F44">
              <w:t xml:space="preserve">(FN, TP, TN, FP) = </w:t>
            </w:r>
          </w:p>
          <w:p w:rsidR="00E5262E" w:rsidRPr="00532F44" w:rsidRDefault="00E5262E" w:rsidP="00920A0B">
            <w:r w:rsidRPr="00532F44">
              <w:t>(5, 87, 83, 159)</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p>
        </w:tc>
      </w:tr>
      <w:tr w:rsidR="003225C4" w:rsidRPr="00532F44" w:rsidTr="003225C4">
        <w:trPr>
          <w:divId w:val="1548566716"/>
          <w:trHeight w:val="107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Proportion of patients with LA ABN</w:t>
            </w:r>
          </w:p>
        </w:tc>
        <w:tc>
          <w:tcPr>
            <w:tcW w:w="4299" w:type="dxa"/>
          </w:tcPr>
          <w:p w:rsidR="00E5262E" w:rsidRPr="00532F44" w:rsidRDefault="00E5262E" w:rsidP="00920A0B">
            <w:r w:rsidRPr="00532F44">
              <w:t>Beta(2.5, 22.5) for CHADS</w:t>
            </w:r>
            <w:r w:rsidRPr="00532F44">
              <w:rPr>
                <w:vertAlign w:val="subscript"/>
              </w:rPr>
              <w:t>2</w:t>
            </w:r>
          </w:p>
          <w:p w:rsidR="00E5262E" w:rsidRPr="00532F44" w:rsidRDefault="00E5262E" w:rsidP="00920A0B">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5262E" w:rsidRPr="00532F44" w:rsidRDefault="00E5262E" w:rsidP="00920A0B">
            <w:pPr>
              <w:jc w:val="left"/>
            </w:pPr>
            <w:r w:rsidRPr="00532F44">
              <w:t>(Both with prior of 0.5 added to both cell counts.)</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p>
        </w:tc>
      </w:tr>
      <w:tr w:rsidR="003225C4" w:rsidRPr="00532F44" w:rsidTr="003225C4">
        <w:trPr>
          <w:divId w:val="1548566716"/>
          <w:trHeight w:val="25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Annual stroke risk by CHADS</w:t>
            </w:r>
            <w:r w:rsidRPr="00532F44">
              <w:rPr>
                <w:vertAlign w:val="subscript"/>
              </w:rPr>
              <w:t>2</w:t>
            </w:r>
            <w:r w:rsidRPr="00532F44">
              <w:t xml:space="preserve"> score</w:t>
            </w:r>
          </w:p>
        </w:tc>
        <w:tc>
          <w:tcPr>
            <w:tcW w:w="4299" w:type="dxa"/>
          </w:tcPr>
          <w:p w:rsidR="00E5262E" w:rsidRPr="00532F44" w:rsidRDefault="00E5262E" w:rsidP="00920A0B">
            <w:pPr>
              <w:jc w:val="left"/>
            </w:pPr>
            <w:r w:rsidRPr="00532F44">
              <w:t>Simulated from Lognormal distribution</w:t>
            </w:r>
          </w:p>
        </w:tc>
        <w:tc>
          <w:tcPr>
            <w:tcW w:w="3969" w:type="dxa"/>
          </w:tcPr>
          <w:p w:rsidR="00E5262E" w:rsidRPr="00532F44" w:rsidRDefault="00E5262E" w:rsidP="00920A0B">
            <w:proofErr w:type="spellStart"/>
            <w:r w:rsidRPr="00532F44">
              <w:t>Friberg</w:t>
            </w:r>
            <w:proofErr w:type="spellEnd"/>
            <w:r w:rsidRPr="00532F44">
              <w:t xml:space="preserve"> 2012</w:t>
            </w:r>
            <w:r w:rsidR="006C1146" w:rsidRPr="00532F44">
              <w:fldChar w:fldCharType="begin" w:fldLock="1"/>
            </w:r>
            <w:r w:rsidR="008E6143">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"family" : "Friberg", "given" : "Leif" }, { "family" : "Rosenqvist", "given" : "M\u00e5rten" }, { "family" : "Lip", "given" : "Gregory Y H"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"[20]" }, "properties" : { "noteIndex" : 0 }, "schema" : "https://github.com/citation-style-language/schema/raw/master/csl-citation.json" }</w:instrText>
            </w:r>
            <w:r w:rsidR="006C1146" w:rsidRPr="00532F44">
              <w:fldChar w:fldCharType="separate"/>
            </w:r>
            <w:r w:rsidR="009137B7" w:rsidRPr="009137B7">
              <w:rPr>
                <w:noProof/>
              </w:rPr>
              <w:t>[20]</w:t>
            </w:r>
            <w:r w:rsidR="006C1146" w:rsidRPr="00532F44">
              <w:fldChar w:fldCharType="end"/>
            </w:r>
          </w:p>
        </w:tc>
      </w:tr>
      <w:tr w:rsidR="003225C4" w:rsidRPr="00532F44" w:rsidTr="003225C4">
        <w:trPr>
          <w:divId w:val="1548566716"/>
          <w:trHeight w:val="28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stroke risk in those with LA ABN </w:t>
            </w:r>
          </w:p>
        </w:tc>
        <w:tc>
          <w:tcPr>
            <w:tcW w:w="4299" w:type="dxa"/>
          </w:tcPr>
          <w:p w:rsidR="00E5262E" w:rsidRPr="00532F44" w:rsidRDefault="00E5262E" w:rsidP="00920A0B">
            <w:pPr>
              <w:jc w:val="left"/>
            </w:pPr>
            <w:r w:rsidRPr="00532F44">
              <w:t>Simulated from Lognormal distribution</w:t>
            </w:r>
          </w:p>
        </w:tc>
        <w:tc>
          <w:tcPr>
            <w:tcW w:w="3969" w:type="dxa"/>
          </w:tcPr>
          <w:p w:rsidR="00E5262E" w:rsidRPr="00532F44" w:rsidRDefault="00E5262E" w:rsidP="003225C4">
            <w:r w:rsidRPr="00532F44">
              <w:t xml:space="preserve">Connolly et al 2009 </w:t>
            </w:r>
            <w:r w:rsidR="006C1146" w:rsidRPr="00532F44">
              <w:fldChar w:fldCharType="begin" w:fldLock="1"/>
            </w:r>
            <w:r w:rsidR="008E6143">
              <w:instrText>ADDIN CSL_CITATION { "citationItems" : [ { "id" : "ITEM-1", "itemData" : { "DOI" : "NEJMoa0905561 [pii]\n10.1056/NEJMoa0905561", "ISBN" : "1533-4406 (Electronic)\n0028-4793 (Linking)", "abstract" : "BACKGROUND: Warfarin reduces the risk of stroke in patients with atrial fibrillation but increases the risk of hemorrhage and is difficult to use. Dabigatran is a new oral direct thrombin inhibitor. METHODS: In this noninferiority trial, we randomly assigned 18,113 patients who had atrial fibrillation and a risk of stroke to receive, in a blinded fashion, fixed doses of dabigatran--110 mg or 150 mg twice daily--or, in an unblinded fashion, adjusted-dose warfarin. The median duration of the follow-up period was 2.0 years. The primary outcome was stroke or systemic embolism. RESULTS: Rates of the primary outcome were 1.69% per year in the warfarin group, as compared with 1.53% per year in the group that received 110 mg of dabigatran (relative risk with dabigatran, 0.91; 95% confidence interval [CI], 0.74 to 1.11; P&lt;0.001 for noninferiority) and 1.11% per year in the group that received 150 mg of dabigatran (relative risk, 0.66; 95% CI, 0.53 to 0.82; P&lt;0.001 for superiority). The rate of major bleeding was 3.36% per year in the warfarin group, as compared with 2.71% per year in the group receiving 110 mg of dabigatran (P=0.003) and 3.11% per year in the group receiving 150 mg of dabigatran (P=0.31). The rate of hemorrhagic stroke was 0.38% per year in the warfarin group, as compared with 0.12% per year with 110 mg of dabigatran (P&lt;0.001) and 0.10% per year with 150 mg of dabigatran (P&lt;0.001). The mortality rate was 4.13% per year in the warfarin group, as compared with 3.75% per year with 110 mg of dabigatran (P=0.13) and 3.64% per year with 150 mg of dabigatran (P=0.051). CONCLUSIONS: In patients with atrial fibrillation, dabigatran given at a dose of 110 mg was associated with rates of stroke and systemic embolism that were similar to those associated with warfarin, as well as lower rates of major hemorrhage. Dabigatran administered at a dose of 150 mg, as compared with warfarin, was associated with lower rates of stroke and systemic embolism but similar rates of major hemorrhage. (ClinicalTrials.gov number, NCT00262600.)", "author" : [ { "family" : "Connolly", "given" : "S J" }, { "family" : "Ezekowitz", "given" : "M D" }, { "family" : "Yusuf", "given" : "S" }, { "family" : "Eikelboom", "given" : "J" }, { "family" : "Oldgren", "given" : "J" }, { "family" : "Parekh", "given" : "A" }, { "family" : "Pogue", "given" : "J" }, { "family" : "Reilly", "given" : "P A" }, { "family" : "Themeles", "given" : "E" }, { "family" : "Varrone", "given" : "J" }, { "family" : "Wang", "given" : "S" }, { "family" : "Alings", "given" : "M" }, { "family" : "Xavier", "given" : "D" }, { "family" : "Zhu", "given" : "J" }, { "family" : "Diaz", "given" : "R" }, { "family" : "Lewis", "given" : "B S" }, { "family" : "Darius", "given" : "H" }, { "family" : "Diener", "given" : "H C" }, { "family" : "Joyner", "given" : "C D" }, { "family" : "Wallentin", "given" : "L" } ], "container-title" : "N Engl J Med", "edition" : "2009/09/01", "id" : "ITEM-1", "issue" : "12", "issued" : { "date-parts" : [ [ "2009" ] ] }, "note" : "Connolly, Stuart J\nEzekowitz, Michael D\nYusuf, Salim\nEikelboom, John\nOldgren, Jonas\nParekh, Amit\nPogue, Janice\nReilly, Paul A\nThemeles, Ellison\nVarrone, Jeanne\nWang, Susan\nAlings, Marco\nXavier, Denis\nZhu, Jun\nDiaz, Rafael\nLewis, Basil S\nDarius, Harald\nDiener, Hans-Christoph\nJoyner, Campbell D\nWallentin, Lars\nRE-LY Steering Committee and Investigators\nComparative Study\nMulticenter Study\nRandomized Controlled Trial\nResearch Support, Non-U.S. Gov't\nUnited States\nThe New England journal of medicine\nN Engl J Med. 2009 Sep 17;361(12):1139-51. Epub 2009 Aug 30.", "page" : "1139-1151", "title" : "Dabigatran versus warfarin in patients with atrial fibrillation", "type" : "article-journal", "volume" : "361" }, "uris" : [ "http://www.mendeley.com/documents/?uuid=b15534d5-dfe1-42ed-8f1a-7ade251f010e" ] } ], "mendeley" : { "previouslyFormattedCitation" : "[21]" }, "properties" : { "noteIndex" : 0 }, "schema" : "https://github.com/citation-style-language/schema/raw/master/csl-citation.json" }</w:instrText>
            </w:r>
            <w:r w:rsidR="006C1146" w:rsidRPr="00532F44">
              <w:fldChar w:fldCharType="separate"/>
            </w:r>
            <w:r w:rsidR="009137B7" w:rsidRPr="009137B7">
              <w:rPr>
                <w:noProof/>
              </w:rPr>
              <w:t>[21]</w:t>
            </w:r>
            <w:r w:rsidR="006C1146" w:rsidRPr="00532F44">
              <w:fldChar w:fldCharType="end"/>
            </w:r>
          </w:p>
        </w:tc>
      </w:tr>
      <w:tr w:rsidR="003225C4" w:rsidRPr="00532F44" w:rsidTr="003225C4">
        <w:trPr>
          <w:divId w:val="1548566716"/>
          <w:trHeight w:val="131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Relative risk (RR) of stroke in patients receiving </w:t>
            </w:r>
            <w:proofErr w:type="spellStart"/>
            <w:r w:rsidRPr="00532F44">
              <w:t>dabigatran</w:t>
            </w:r>
            <w:proofErr w:type="spellEnd"/>
          </w:p>
        </w:tc>
        <w:tc>
          <w:tcPr>
            <w:tcW w:w="4299" w:type="dxa"/>
          </w:tcPr>
          <w:p w:rsidR="00E5262E" w:rsidRPr="00532F44" w:rsidRDefault="00E5262E" w:rsidP="00920A0B">
            <w:pPr>
              <w:jc w:val="left"/>
            </w:pPr>
            <w:r w:rsidRPr="00532F44">
              <w:t>Indirect comparison simulation approach</w:t>
            </w:r>
          </w:p>
        </w:tc>
        <w:tc>
          <w:tcPr>
            <w:tcW w:w="3969" w:type="dxa"/>
          </w:tcPr>
          <w:p w:rsidR="00E5262E" w:rsidRPr="00532F44" w:rsidRDefault="00E5262E" w:rsidP="00920A0B">
            <w:r w:rsidRPr="00532F44">
              <w:t xml:space="preserve">Lip et al 2006 for RR of warfarin compared with placebo </w:t>
            </w:r>
            <w:r w:rsidR="006C1146" w:rsidRPr="00532F44">
              <w:fldChar w:fldCharType="begin" w:fldLock="1"/>
            </w:r>
            <w:r w:rsidR="008E6143">
              <w:instrText>ADDIN CSL_CITATION { "citationItems" : [ { "id" : "ITEM-1", "itemData" : { "DOI" : "10.1016/j.thromres.2005.08.007", "abstract" : "To compare the effectiveness of aspirin, warfarin, and ximelagatran as thromboprophylaxis in patients with non-valvular atrial fibrillation (NVAF).", "author" : [ { "family" : "Lip", "given" : "Gregory Y H" }, { "family" : "Edwards", "given" : "Steven J"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006C1146" w:rsidRPr="00532F44">
              <w:fldChar w:fldCharType="separate"/>
            </w:r>
            <w:r w:rsidR="009137B7" w:rsidRPr="009137B7">
              <w:rPr>
                <w:noProof/>
              </w:rPr>
              <w:t>[22]</w:t>
            </w:r>
            <w:r w:rsidR="006C1146" w:rsidRPr="00532F44">
              <w:fldChar w:fldCharType="end"/>
            </w:r>
          </w:p>
          <w:p w:rsidR="00E5262E" w:rsidRPr="00532F44" w:rsidRDefault="00E5262E" w:rsidP="003225C4">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compared with warfarin</w:t>
            </w:r>
            <w:r w:rsidR="006C1146" w:rsidRPr="00532F44">
              <w:fldChar w:fldCharType="begin" w:fldLock="1"/>
            </w:r>
            <w:r w:rsidR="008E6143">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6C1146" w:rsidRPr="00532F44">
              <w:fldChar w:fldCharType="separate"/>
            </w:r>
            <w:r w:rsidR="009137B7" w:rsidRPr="009137B7">
              <w:rPr>
                <w:noProof/>
              </w:rPr>
              <w:t>[11]</w:t>
            </w:r>
            <w:r w:rsidR="006C1146" w:rsidRPr="00532F44">
              <w:fldChar w:fldCharType="end"/>
            </w:r>
          </w:p>
        </w:tc>
      </w:tr>
      <w:tr w:rsidR="003225C4" w:rsidRPr="00532F44" w:rsidTr="003225C4">
        <w:trPr>
          <w:divId w:val="1548566716"/>
          <w:trHeight w:val="710"/>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major bleeding risk for patients receiving </w:t>
            </w:r>
            <w:proofErr w:type="spellStart"/>
            <w:r w:rsidRPr="00532F44">
              <w:t>dabigatran</w:t>
            </w:r>
            <w:proofErr w:type="spellEnd"/>
          </w:p>
        </w:tc>
        <w:tc>
          <w:tcPr>
            <w:tcW w:w="4299" w:type="dxa"/>
          </w:tcPr>
          <w:p w:rsidR="00E5262E" w:rsidRPr="00532F44" w:rsidRDefault="00E5262E" w:rsidP="00920A0B">
            <w:pPr>
              <w:jc w:val="left"/>
            </w:pPr>
            <w:r w:rsidRPr="00532F44">
              <w:t>St</w:t>
            </w:r>
            <w:ins w:id="6" w:author="User" w:date="2012-10-04T12:56:00Z">
              <w:r w:rsidR="003762FF">
                <w:t>r</w:t>
              </w:r>
            </w:ins>
            <w:r w:rsidRPr="00532F44">
              <w:t>atified by age. Credible interval calculated using simulation approach</w:t>
            </w:r>
          </w:p>
        </w:tc>
        <w:tc>
          <w:tcPr>
            <w:tcW w:w="3969" w:type="dxa"/>
          </w:tcPr>
          <w:p w:rsidR="00E5262E" w:rsidRPr="00532F44" w:rsidRDefault="00E5262E" w:rsidP="003225C4">
            <w:proofErr w:type="spellStart"/>
            <w:r w:rsidRPr="00532F44">
              <w:t>Eikelboom</w:t>
            </w:r>
            <w:proofErr w:type="spellEnd"/>
            <w:r w:rsidRPr="00532F44">
              <w:t xml:space="preserve"> et al 2011</w:t>
            </w:r>
            <w:r w:rsidR="003225C4" w:rsidRPr="00532F44">
              <w:t xml:space="preserve"> </w:t>
            </w:r>
            <w:r w:rsidR="006C1146" w:rsidRPr="00532F44">
              <w:fldChar w:fldCharType="begin" w:fldLock="1"/>
            </w:r>
            <w:r w:rsidR="008E6143">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6C1146" w:rsidRPr="00532F44">
              <w:fldChar w:fldCharType="separate"/>
            </w:r>
            <w:r w:rsidR="009137B7" w:rsidRPr="009137B7">
              <w:rPr>
                <w:noProof/>
              </w:rPr>
              <w:t>[11]</w:t>
            </w:r>
            <w:r w:rsidR="006C1146" w:rsidRPr="00532F44">
              <w:fldChar w:fldCharType="end"/>
            </w:r>
          </w:p>
        </w:tc>
      </w:tr>
      <w:tr w:rsidR="003225C4" w:rsidRPr="00532F44" w:rsidTr="003225C4">
        <w:trPr>
          <w:divId w:val="1548566716"/>
          <w:trHeight w:val="679"/>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Outcome following stroke</w:t>
            </w:r>
          </w:p>
        </w:tc>
        <w:tc>
          <w:tcPr>
            <w:tcW w:w="4299" w:type="dxa"/>
          </w:tcPr>
          <w:p w:rsidR="00E5262E" w:rsidRPr="00532F44" w:rsidRDefault="00E5262E" w:rsidP="00920A0B">
            <w:pPr>
              <w:jc w:val="left"/>
            </w:pPr>
            <w:r w:rsidRPr="00532F44">
              <w:t>Simulation &amp; mapping based approach</w:t>
            </w:r>
          </w:p>
        </w:tc>
        <w:tc>
          <w:tcPr>
            <w:tcW w:w="3969" w:type="dxa"/>
          </w:tcPr>
          <w:p w:rsidR="00E5262E" w:rsidRPr="00532F44" w:rsidRDefault="00E5262E" w:rsidP="003225C4">
            <w:r w:rsidRPr="00532F44">
              <w:t xml:space="preserve">Method described in report using results published in </w:t>
            </w:r>
            <w:proofErr w:type="spellStart"/>
            <w:r w:rsidRPr="00532F44">
              <w:t>Rivero</w:t>
            </w:r>
            <w:proofErr w:type="spellEnd"/>
            <w:r w:rsidRPr="00532F44">
              <w:t xml:space="preserve">-Arias et al 2010 </w:t>
            </w:r>
            <w:r w:rsidR="006C1146" w:rsidRPr="00532F44">
              <w:fldChar w:fldCharType="begin" w:fldLock="1"/>
            </w:r>
            <w:r w:rsidR="008E6143">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006C1146" w:rsidRPr="00532F44">
              <w:fldChar w:fldCharType="separate"/>
            </w:r>
            <w:r w:rsidR="009137B7" w:rsidRPr="009137B7">
              <w:rPr>
                <w:noProof/>
              </w:rPr>
              <w:t>[23]</w:t>
            </w:r>
            <w:r w:rsidR="006C1146" w:rsidRPr="00532F44">
              <w:fldChar w:fldCharType="end"/>
            </w:r>
            <w:r w:rsidRPr="00532F44">
              <w:t xml:space="preserve"> </w:t>
            </w:r>
          </w:p>
        </w:tc>
      </w:tr>
      <w:tr w:rsidR="003225C4" w:rsidRPr="00532F44" w:rsidTr="003225C4">
        <w:trPr>
          <w:divId w:val="1548566716"/>
          <w:trHeight w:val="109"/>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Outcome following a major bleeding event</w:t>
            </w:r>
          </w:p>
        </w:tc>
        <w:tc>
          <w:tcPr>
            <w:tcW w:w="4299" w:type="dxa"/>
          </w:tcPr>
          <w:p w:rsidR="00E5262E" w:rsidRPr="00532F44" w:rsidRDefault="00E5262E" w:rsidP="00920A0B">
            <w:pPr>
              <w:jc w:val="left"/>
            </w:pPr>
            <w:r w:rsidRPr="00532F44">
              <w:t>Previous estimates</w:t>
            </w:r>
          </w:p>
        </w:tc>
        <w:tc>
          <w:tcPr>
            <w:tcW w:w="3969" w:type="dxa"/>
          </w:tcPr>
          <w:p w:rsidR="00E5262E" w:rsidRPr="00532F44" w:rsidRDefault="00E5262E" w:rsidP="00920A0B">
            <w:r w:rsidRPr="00532F44">
              <w:t xml:space="preserve"> Simpson et al 2010 </w:t>
            </w:r>
            <w:r w:rsidR="006C1146" w:rsidRPr="00532F44">
              <w:fldChar w:fldCharType="begin" w:fldLock="1"/>
            </w:r>
            <w:r w:rsidR="008E6143">
              <w:instrText>ADDIN CSL_CITATION { "citationItems" : [ { "id" : "ITEM-1", "itemData" : { "DOI" : "10.3310/hta13020", "author" : [ { "family" : "Simpson", "given" : "E L" }, { "family" : "Stevenson", "given" : "M D" }, { "family" : "Rawdin", "given" : "A" }, { "family" : "Papaioannou", "given" : "D"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"[24]" }, "properties" : { "noteIndex" : 0 }, "schema" : "https://github.com/citation-style-language/schema/raw/master/csl-citation.json" }</w:instrText>
            </w:r>
            <w:r w:rsidR="006C1146" w:rsidRPr="00532F44">
              <w:fldChar w:fldCharType="separate"/>
            </w:r>
            <w:r w:rsidR="009137B7" w:rsidRPr="009137B7">
              <w:rPr>
                <w:noProof/>
              </w:rPr>
              <w:t>[24]</w:t>
            </w:r>
            <w:r w:rsidR="006C1146" w:rsidRPr="00532F44">
              <w:fldChar w:fldCharType="end"/>
            </w:r>
          </w:p>
        </w:tc>
      </w:tr>
      <w:tr w:rsidR="003225C4" w:rsidRPr="00532F44" w:rsidTr="003225C4">
        <w:trPr>
          <w:divId w:val="1548566716"/>
          <w:trHeight w:val="612"/>
        </w:trPr>
        <w:tc>
          <w:tcPr>
            <w:tcW w:w="1951" w:type="dxa"/>
            <w:vMerge w:val="restart"/>
          </w:tcPr>
          <w:p w:rsidR="00E5262E" w:rsidRPr="00532F44" w:rsidRDefault="00E5262E" w:rsidP="00920A0B">
            <w:pPr>
              <w:rPr>
                <w:b/>
              </w:rPr>
            </w:pPr>
            <w:r w:rsidRPr="00532F44">
              <w:rPr>
                <w:b/>
              </w:rPr>
              <w:t>Utilities</w:t>
            </w:r>
          </w:p>
        </w:tc>
        <w:tc>
          <w:tcPr>
            <w:tcW w:w="3497" w:type="dxa"/>
          </w:tcPr>
          <w:p w:rsidR="00E5262E" w:rsidRPr="00532F44" w:rsidRDefault="00E5262E" w:rsidP="00920A0B">
            <w:r w:rsidRPr="00532F44">
              <w:t>Baseline utilities by age and gender</w:t>
            </w:r>
          </w:p>
        </w:tc>
        <w:tc>
          <w:tcPr>
            <w:tcW w:w="4299" w:type="dxa"/>
          </w:tcPr>
          <w:p w:rsidR="00E5262E" w:rsidRPr="00532F44" w:rsidRDefault="00E5262E" w:rsidP="00920A0B">
            <w:r w:rsidRPr="00532F44">
              <w:t>Regression based approach</w:t>
            </w:r>
          </w:p>
        </w:tc>
        <w:tc>
          <w:tcPr>
            <w:tcW w:w="3969" w:type="dxa"/>
          </w:tcPr>
          <w:p w:rsidR="00E5262E" w:rsidRPr="00532F44" w:rsidRDefault="00E5262E" w:rsidP="00920A0B">
            <w:proofErr w:type="spellStart"/>
            <w:r w:rsidRPr="00532F44">
              <w:t>Ara</w:t>
            </w:r>
            <w:proofErr w:type="spellEnd"/>
            <w:r w:rsidRPr="00532F44">
              <w:t xml:space="preserve"> et al 2010 </w:t>
            </w:r>
            <w:r w:rsidR="006C1146" w:rsidRPr="00532F44">
              <w:fldChar w:fldCharType="begin" w:fldLock="1"/>
            </w:r>
            <w:r w:rsidR="008E6143">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"[25]" }, "properties" : { "noteIndex" : 0 }, "schema" : "https://github.com/citation-style-language/schema/raw/master/csl-citation.json" }</w:instrText>
            </w:r>
            <w:r w:rsidR="006C1146" w:rsidRPr="00532F44">
              <w:fldChar w:fldCharType="separate"/>
            </w:r>
            <w:r w:rsidR="009137B7" w:rsidRPr="009137B7">
              <w:rPr>
                <w:noProof/>
              </w:rPr>
              <w:t>[25]</w:t>
            </w:r>
            <w:r w:rsidR="006C1146" w:rsidRPr="00532F44">
              <w:fldChar w:fldCharType="end"/>
            </w:r>
          </w:p>
          <w:p w:rsidR="00E5262E" w:rsidRPr="00532F44" w:rsidRDefault="00E5262E" w:rsidP="00920A0B"/>
        </w:tc>
      </w:tr>
      <w:tr w:rsidR="003225C4" w:rsidRPr="00532F44" w:rsidTr="003225C4">
        <w:trPr>
          <w:divId w:val="1548566716"/>
          <w:trHeight w:val="122"/>
        </w:trPr>
        <w:tc>
          <w:tcPr>
            <w:tcW w:w="1951" w:type="dxa"/>
            <w:vMerge/>
          </w:tcPr>
          <w:p w:rsidR="00E5262E" w:rsidRPr="00532F44" w:rsidRDefault="00E5262E" w:rsidP="00920A0B"/>
        </w:tc>
        <w:tc>
          <w:tcPr>
            <w:tcW w:w="3497" w:type="dxa"/>
          </w:tcPr>
          <w:p w:rsidR="00E5262E" w:rsidRPr="00532F44" w:rsidRDefault="00E5262E" w:rsidP="00920A0B">
            <w:r w:rsidRPr="00532F44">
              <w:t>Utility multiplier following stroke, utility multiplier following major non-fatal intracranial bleed</w:t>
            </w:r>
          </w:p>
        </w:tc>
        <w:tc>
          <w:tcPr>
            <w:tcW w:w="4299" w:type="dxa"/>
          </w:tcPr>
          <w:p w:rsidR="00E5262E" w:rsidRPr="00532F44" w:rsidRDefault="00E5262E" w:rsidP="00920A0B">
            <w:pPr>
              <w:jc w:val="left"/>
            </w:pPr>
            <w:r w:rsidRPr="00532F44">
              <w:t>Simulation &amp; mapping based approach</w:t>
            </w:r>
          </w:p>
        </w:tc>
        <w:tc>
          <w:tcPr>
            <w:tcW w:w="3969" w:type="dxa"/>
          </w:tcPr>
          <w:p w:rsidR="00E5262E" w:rsidRPr="00532F44" w:rsidRDefault="00E5262E" w:rsidP="00920A0B">
            <w:r w:rsidRPr="00532F44">
              <w:t xml:space="preserve">Method described in report results published in </w:t>
            </w:r>
          </w:p>
          <w:p w:rsidR="00E5262E" w:rsidRPr="00532F44" w:rsidRDefault="00E5262E" w:rsidP="00920A0B">
            <w:proofErr w:type="spellStart"/>
            <w:r w:rsidRPr="00532F44">
              <w:t>Rivero</w:t>
            </w:r>
            <w:proofErr w:type="spellEnd"/>
            <w:r w:rsidRPr="00532F44">
              <w:t xml:space="preserve">-Arias et al 2010 </w:t>
            </w:r>
            <w:r w:rsidR="006C1146" w:rsidRPr="00532F44">
              <w:fldChar w:fldCharType="begin" w:fldLock="1"/>
            </w:r>
            <w:r w:rsidR="008E6143">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006C1146" w:rsidRPr="00532F44">
              <w:fldChar w:fldCharType="separate"/>
            </w:r>
            <w:r w:rsidR="009137B7" w:rsidRPr="009137B7">
              <w:rPr>
                <w:noProof/>
              </w:rPr>
              <w:t>[23]</w:t>
            </w:r>
            <w:r w:rsidR="006C1146" w:rsidRPr="00532F44">
              <w:fldChar w:fldCharType="end"/>
            </w:r>
          </w:p>
        </w:tc>
      </w:tr>
      <w:tr w:rsidR="003225C4" w:rsidRPr="00532F44" w:rsidTr="003225C4">
        <w:trPr>
          <w:divId w:val="1548566716"/>
          <w:trHeight w:val="304"/>
        </w:trPr>
        <w:tc>
          <w:tcPr>
            <w:tcW w:w="1951" w:type="dxa"/>
            <w:vMerge w:val="restart"/>
          </w:tcPr>
          <w:p w:rsidR="00E5262E" w:rsidRPr="00532F44" w:rsidRDefault="00E5262E" w:rsidP="00920A0B">
            <w:pPr>
              <w:rPr>
                <w:b/>
              </w:rPr>
            </w:pPr>
            <w:r w:rsidRPr="00532F44">
              <w:rPr>
                <w:b/>
              </w:rPr>
              <w:t>Costs</w:t>
            </w:r>
          </w:p>
        </w:tc>
        <w:tc>
          <w:tcPr>
            <w:tcW w:w="3497" w:type="dxa"/>
          </w:tcPr>
          <w:p w:rsidR="00E5262E" w:rsidRPr="00532F44" w:rsidRDefault="00E5262E" w:rsidP="00920A0B">
            <w:r w:rsidRPr="00532F44">
              <w:t xml:space="preserve">Annual cost of </w:t>
            </w:r>
            <w:proofErr w:type="spellStart"/>
            <w:r w:rsidRPr="00532F44">
              <w:t>dabigatran</w:t>
            </w:r>
            <w:proofErr w:type="spellEnd"/>
          </w:p>
        </w:tc>
        <w:tc>
          <w:tcPr>
            <w:tcW w:w="4299" w:type="dxa"/>
          </w:tcPr>
          <w:p w:rsidR="00E5262E" w:rsidRPr="00532F44" w:rsidRDefault="00E5262E" w:rsidP="00920A0B">
            <w:r w:rsidRPr="00532F44">
              <w:t>£821.25</w:t>
            </w:r>
          </w:p>
        </w:tc>
        <w:tc>
          <w:tcPr>
            <w:tcW w:w="3969" w:type="dxa"/>
          </w:tcPr>
          <w:p w:rsidR="00E5262E" w:rsidRPr="00532F44" w:rsidRDefault="00E5262E" w:rsidP="003225C4">
            <w:r w:rsidRPr="00532F44">
              <w:t xml:space="preserve">NICE FAD, 2011   </w:t>
            </w:r>
            <w:r w:rsidR="006C1146" w:rsidRPr="00532F44">
              <w:fldChar w:fldCharType="begin" w:fldLock="1"/>
            </w:r>
            <w:r w:rsidR="008E6143">
              <w:instrText>ADDIN CSL_CITATION { "citationItems" : [ { "id" : "ITEM-1", "itemData" : { "author" : [ { "family" : "NICE", "given"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"[26]" }, "properties" : { "noteIndex" : 0 }, "schema" : "https://github.com/citation-style-language/schema/raw/master/csl-citation.json" }</w:instrText>
            </w:r>
            <w:r w:rsidR="006C1146" w:rsidRPr="00532F44">
              <w:fldChar w:fldCharType="separate"/>
            </w:r>
            <w:r w:rsidR="009137B7" w:rsidRPr="009137B7">
              <w:rPr>
                <w:noProof/>
              </w:rPr>
              <w:t>[26]</w:t>
            </w:r>
            <w:r w:rsidR="006C1146" w:rsidRPr="00532F44">
              <w:fldChar w:fldCharType="end"/>
            </w:r>
          </w:p>
        </w:tc>
      </w:tr>
      <w:tr w:rsidR="003225C4" w:rsidRPr="00532F44" w:rsidTr="003225C4">
        <w:trPr>
          <w:divId w:val="1548566716"/>
          <w:trHeight w:val="231"/>
        </w:trPr>
        <w:tc>
          <w:tcPr>
            <w:tcW w:w="1951" w:type="dxa"/>
            <w:vMerge/>
          </w:tcPr>
          <w:p w:rsidR="00E5262E" w:rsidRPr="00532F44" w:rsidRDefault="00E5262E" w:rsidP="00920A0B"/>
        </w:tc>
        <w:tc>
          <w:tcPr>
            <w:tcW w:w="3497" w:type="dxa"/>
          </w:tcPr>
          <w:p w:rsidR="00E5262E" w:rsidRPr="00532F44" w:rsidRDefault="00E5262E" w:rsidP="00920A0B">
            <w:r w:rsidRPr="00532F44">
              <w:t>Cost of TTE</w:t>
            </w:r>
          </w:p>
        </w:tc>
        <w:tc>
          <w:tcPr>
            <w:tcW w:w="4299" w:type="dxa"/>
          </w:tcPr>
          <w:p w:rsidR="00E5262E" w:rsidRPr="00532F44" w:rsidRDefault="00E5262E" w:rsidP="00920A0B">
            <w:r w:rsidRPr="00532F44">
              <w:t>£66</w:t>
            </w:r>
          </w:p>
        </w:tc>
        <w:tc>
          <w:tcPr>
            <w:tcW w:w="3969" w:type="dxa"/>
          </w:tcPr>
          <w:p w:rsidR="00E5262E" w:rsidRPr="00532F44" w:rsidRDefault="00E5262E" w:rsidP="003225C4">
            <w:r w:rsidRPr="00532F44">
              <w:t xml:space="preserve">NHS Reference Costs </w:t>
            </w:r>
          </w:p>
        </w:tc>
      </w:tr>
      <w:tr w:rsidR="003225C4" w:rsidRPr="00532F44" w:rsidTr="003225C4">
        <w:trPr>
          <w:divId w:val="1548566716"/>
          <w:trHeight w:val="399"/>
        </w:trPr>
        <w:tc>
          <w:tcPr>
            <w:tcW w:w="1951" w:type="dxa"/>
            <w:vMerge/>
          </w:tcPr>
          <w:p w:rsidR="00E5262E" w:rsidRPr="00532F44" w:rsidRDefault="00E5262E" w:rsidP="00920A0B"/>
        </w:tc>
        <w:tc>
          <w:tcPr>
            <w:tcW w:w="3497" w:type="dxa"/>
          </w:tcPr>
          <w:p w:rsidR="00E5262E" w:rsidRPr="00532F44" w:rsidRDefault="00E5262E" w:rsidP="00920A0B">
            <w:r w:rsidRPr="00532F44">
              <w:t>Cost of death due to stroke</w:t>
            </w:r>
          </w:p>
        </w:tc>
        <w:tc>
          <w:tcPr>
            <w:tcW w:w="4299" w:type="dxa"/>
          </w:tcPr>
          <w:p w:rsidR="00E5262E" w:rsidRPr="00532F44" w:rsidRDefault="00E5262E" w:rsidP="00920A0B">
            <w:r w:rsidRPr="00532F44">
              <w:t xml:space="preserve">£7,019 (95% </w:t>
            </w:r>
            <w:proofErr w:type="spellStart"/>
            <w:r w:rsidRPr="00532F44">
              <w:t>CrI</w:t>
            </w:r>
            <w:proofErr w:type="spellEnd"/>
            <w:r w:rsidRPr="00532F44">
              <w:t xml:space="preserve"> £6,975 to £7,064)</w:t>
            </w:r>
          </w:p>
        </w:tc>
        <w:tc>
          <w:tcPr>
            <w:tcW w:w="3969" w:type="dxa"/>
          </w:tcPr>
          <w:p w:rsidR="00E5262E" w:rsidRPr="00532F44" w:rsidRDefault="00E5262E" w:rsidP="003225C4">
            <w:proofErr w:type="spellStart"/>
            <w:r w:rsidRPr="00532F44">
              <w:t>Sandercock</w:t>
            </w:r>
            <w:proofErr w:type="spellEnd"/>
            <w:r w:rsidRPr="00532F44">
              <w:t xml:space="preserve"> et al 2002 </w:t>
            </w:r>
            <w:r w:rsidR="006C1146" w:rsidRPr="00532F44">
              <w:fldChar w:fldCharType="begin" w:fldLock="1"/>
            </w:r>
            <w:r w:rsidR="008E6143">
              <w:instrText>ADDIN CSL_CITATION { "citationItems" : [ { "id" : "ITEM-1",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"[27]" }, "properties" : { "noteIndex" : 0 }, "schema" : "https://github.com/citation-style-language/schema/raw/master/csl-citation.json" }</w:instrText>
            </w:r>
            <w:r w:rsidR="006C1146" w:rsidRPr="00532F44">
              <w:fldChar w:fldCharType="separate"/>
            </w:r>
            <w:r w:rsidR="009137B7" w:rsidRPr="009137B7">
              <w:rPr>
                <w:noProof/>
              </w:rPr>
              <w:t>[27]</w:t>
            </w:r>
            <w:r w:rsidR="006C1146" w:rsidRPr="00532F44">
              <w:fldChar w:fldCharType="end"/>
            </w:r>
          </w:p>
        </w:tc>
      </w:tr>
      <w:tr w:rsidR="003225C4" w:rsidRPr="00532F44" w:rsidTr="003225C4">
        <w:trPr>
          <w:divId w:val="1548566716"/>
          <w:trHeight w:val="1128"/>
        </w:trPr>
        <w:tc>
          <w:tcPr>
            <w:tcW w:w="1951" w:type="dxa"/>
            <w:vMerge/>
          </w:tcPr>
          <w:p w:rsidR="00E5262E" w:rsidRPr="00532F44" w:rsidRDefault="00E5262E" w:rsidP="00920A0B"/>
        </w:tc>
        <w:tc>
          <w:tcPr>
            <w:tcW w:w="3497" w:type="dxa"/>
          </w:tcPr>
          <w:p w:rsidR="00E5262E" w:rsidRPr="00532F44" w:rsidRDefault="00E5262E" w:rsidP="00920A0B">
            <w:r w:rsidRPr="00532F44">
              <w:t>Costs in stroke survivors</w:t>
            </w:r>
          </w:p>
        </w:tc>
        <w:tc>
          <w:tcPr>
            <w:tcW w:w="4299" w:type="dxa"/>
          </w:tcPr>
          <w:p w:rsidR="00E5262E" w:rsidRPr="00532F44" w:rsidRDefault="00E5262E" w:rsidP="00920A0B">
            <w:r w:rsidRPr="00532F44">
              <w:t>Various. Differing according to dependent and independent states. Subdivided into ongoing and continuing costs</w:t>
            </w:r>
          </w:p>
        </w:tc>
        <w:tc>
          <w:tcPr>
            <w:tcW w:w="3969" w:type="dxa"/>
          </w:tcPr>
          <w:p w:rsidR="00E5262E" w:rsidRPr="00532F44" w:rsidRDefault="00E5262E" w:rsidP="00920A0B">
            <w:r w:rsidRPr="00532F44">
              <w:t xml:space="preserve">NHS Reference Costs </w:t>
            </w:r>
            <w:r w:rsidR="006C1146" w:rsidRPr="00532F44">
              <w:fldChar w:fldCharType="begin" w:fldLock="1"/>
            </w:r>
            <w:r w:rsidR="008E6143">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"[28]" }, "properties" : { "noteIndex" : 0 }, "schema" : "https://github.com/citation-style-language/schema/raw/master/csl-citation.json" }</w:instrText>
            </w:r>
            <w:r w:rsidR="006C1146" w:rsidRPr="00532F44">
              <w:fldChar w:fldCharType="separate"/>
            </w:r>
            <w:r w:rsidR="009137B7" w:rsidRPr="009137B7">
              <w:rPr>
                <w:noProof/>
              </w:rPr>
              <w:t>[28]</w:t>
            </w:r>
            <w:r w:rsidR="006C1146" w:rsidRPr="00532F44">
              <w:fldChar w:fldCharType="end"/>
            </w:r>
          </w:p>
          <w:p w:rsidR="00E5262E" w:rsidRPr="00532F44" w:rsidRDefault="00E5262E" w:rsidP="00920A0B">
            <w:r w:rsidRPr="00532F44">
              <w:t xml:space="preserve">NHS Stroke Strategy Impact Assessment  </w:t>
            </w:r>
            <w:r w:rsidR="006C1146" w:rsidRPr="00532F44">
              <w:fldChar w:fldCharType="begin" w:fldLock="1"/>
            </w:r>
            <w:r w:rsidR="008E6143">
              <w:instrText>ADDIN CSL_CITATION { "citationItems" : [ { "id" : "ITEM-1", "itemData" : { "author" : [ { "family" : "NHS", "given" : "" } ], "id" : "ITEM-1", "issue" : "13 January", "issued" : { "date-parts" : [ [ "2007" ] ] }, "title" : "National Stroke Strategy Impact Assessment", "type" : "article", "volume" : "2012" }, "uris" : [ "http://www.mendeley.com/documents/?uuid=a0421089-5288-4a8d-a7a4-42744d167907" ] } ], "mendeley" : { "previouslyFormattedCitation" : "[29]" }, "properties" : { "noteIndex" : 0 }, "schema" : "https://github.com/citation-style-language/schema/raw/master/csl-citation.json" }</w:instrText>
            </w:r>
            <w:r w:rsidR="006C1146" w:rsidRPr="00532F44">
              <w:fldChar w:fldCharType="separate"/>
            </w:r>
            <w:r w:rsidR="009137B7" w:rsidRPr="009137B7">
              <w:rPr>
                <w:noProof/>
              </w:rPr>
              <w:t>[29]</w:t>
            </w:r>
            <w:r w:rsidR="006C1146" w:rsidRPr="00532F44">
              <w:fldChar w:fldCharType="end"/>
            </w:r>
          </w:p>
          <w:p w:rsidR="00E5262E" w:rsidRPr="00532F44" w:rsidRDefault="00E5262E" w:rsidP="003225C4">
            <w:r w:rsidRPr="00532F44">
              <w:t xml:space="preserve">Unit Costs of Health and Social Care 2010 </w:t>
            </w:r>
            <w:r w:rsidR="006C1146" w:rsidRPr="00532F44">
              <w:fldChar w:fldCharType="begin" w:fldLock="1"/>
            </w:r>
            <w:r w:rsidR="008E6143">
              <w:instrText>ADDIN CSL_CITATION { "citationItems" : [ { "id" : "ITEM-1", "itemData" : { "author" : [ { "family" : "Curtis", "given" : "L" } ], "id" : "ITEM-1", "issued" : { "date-parts" : [ [ "2010" ] ] }, "page" : "257", "publisher-place" : "Kent", "title" : "Unit Costs of Health and Social Care 2010", "type" : "report" }, "uris" : [ "http://www.mendeley.com/documents/?uuid=83ce0d2a-1f8f-4642-908d-f6d610aa3940" ] } ], "mendeley" : { "previouslyFormattedCitation" : "[30]" }, "properties" : { "noteIndex" : 0 }, "schema" : "https://github.com/citation-style-language/schema/raw/master/csl-citation.json" }</w:instrText>
            </w:r>
            <w:r w:rsidR="006C1146" w:rsidRPr="00532F44">
              <w:fldChar w:fldCharType="separate"/>
            </w:r>
            <w:r w:rsidR="009137B7" w:rsidRPr="009137B7">
              <w:rPr>
                <w:noProof/>
              </w:rPr>
              <w:t>[30]</w:t>
            </w:r>
            <w:r w:rsidR="006C1146" w:rsidRPr="00532F44">
              <w:fldChar w:fldCharType="end"/>
            </w:r>
          </w:p>
        </w:tc>
      </w:tr>
      <w:tr w:rsidR="003225C4" w:rsidRPr="00532F44" w:rsidTr="003225C4">
        <w:trPr>
          <w:divId w:val="1548566716"/>
          <w:trHeight w:val="231"/>
        </w:trPr>
        <w:tc>
          <w:tcPr>
            <w:tcW w:w="1951" w:type="dxa"/>
            <w:vMerge/>
          </w:tcPr>
          <w:p w:rsidR="00E5262E" w:rsidRPr="00532F44" w:rsidRDefault="00E5262E" w:rsidP="00920A0B"/>
        </w:tc>
        <w:tc>
          <w:tcPr>
            <w:tcW w:w="3497" w:type="dxa"/>
          </w:tcPr>
          <w:p w:rsidR="00E5262E" w:rsidRPr="00532F44" w:rsidRDefault="00E5262E" w:rsidP="00920A0B">
            <w:r w:rsidRPr="00532F44">
              <w:t>Costs of fatal bleed</w:t>
            </w:r>
          </w:p>
        </w:tc>
        <w:tc>
          <w:tcPr>
            <w:tcW w:w="8268" w:type="dxa"/>
            <w:gridSpan w:val="2"/>
          </w:tcPr>
          <w:p w:rsidR="00E5262E" w:rsidRPr="00532F44" w:rsidRDefault="00E5262E" w:rsidP="00920A0B">
            <w:r w:rsidRPr="00532F44">
              <w:t>Assumed identical to costs of death due to stroke</w:t>
            </w:r>
          </w:p>
        </w:tc>
      </w:tr>
      <w:tr w:rsidR="003225C4" w:rsidRPr="00532F44" w:rsidTr="003225C4">
        <w:trPr>
          <w:divId w:val="1548566716"/>
          <w:trHeight w:val="122"/>
        </w:trPr>
        <w:tc>
          <w:tcPr>
            <w:tcW w:w="1951" w:type="dxa"/>
            <w:vMerge/>
          </w:tcPr>
          <w:p w:rsidR="00E5262E" w:rsidRPr="00532F44" w:rsidRDefault="00E5262E" w:rsidP="00920A0B"/>
        </w:tc>
        <w:tc>
          <w:tcPr>
            <w:tcW w:w="3497" w:type="dxa"/>
          </w:tcPr>
          <w:p w:rsidR="00E5262E" w:rsidRPr="00532F44" w:rsidRDefault="00E5262E" w:rsidP="00920A0B">
            <w:r w:rsidRPr="00532F44">
              <w:t>Costs of nonfatal bleed</w:t>
            </w:r>
          </w:p>
        </w:tc>
        <w:tc>
          <w:tcPr>
            <w:tcW w:w="4299" w:type="dxa"/>
          </w:tcPr>
          <w:p w:rsidR="00E5262E" w:rsidRPr="00532F44" w:rsidRDefault="00E5262E" w:rsidP="00920A0B">
            <w:r w:rsidRPr="00532F44">
              <w:t>Various</w:t>
            </w:r>
          </w:p>
          <w:p w:rsidR="00E5262E" w:rsidRPr="00532F44" w:rsidRDefault="00E5262E" w:rsidP="00920A0B">
            <w:pPr>
              <w:jc w:val="left"/>
            </w:pPr>
            <w:r w:rsidRPr="00532F44">
              <w:t>Depends on whether bleed is gastrointestinal or intracranial. If intracranial, depends on severity of resulting disability</w:t>
            </w:r>
          </w:p>
        </w:tc>
        <w:tc>
          <w:tcPr>
            <w:tcW w:w="3969" w:type="dxa"/>
          </w:tcPr>
          <w:p w:rsidR="00E5262E" w:rsidRPr="00532F44" w:rsidRDefault="00E5262E" w:rsidP="00920A0B">
            <w:pPr>
              <w:keepNext/>
            </w:pPr>
            <w:r w:rsidRPr="00532F44">
              <w:t xml:space="preserve">NHS Reference Costs </w:t>
            </w:r>
            <w:r w:rsidR="006C1146" w:rsidRPr="00532F44">
              <w:fldChar w:fldCharType="begin" w:fldLock="1"/>
            </w:r>
            <w:r w:rsidR="008E6143">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"[28]" }, "properties" : { "noteIndex" : 0 }, "schema" : "https://github.com/citation-style-language/schema/raw/master/csl-citation.json" }</w:instrText>
            </w:r>
            <w:r w:rsidR="006C1146" w:rsidRPr="00532F44">
              <w:fldChar w:fldCharType="separate"/>
            </w:r>
            <w:r w:rsidR="009137B7" w:rsidRPr="009137B7">
              <w:rPr>
                <w:noProof/>
              </w:rPr>
              <w:t>[28]</w:t>
            </w:r>
            <w:r w:rsidR="006C1146" w:rsidRPr="00532F44">
              <w:fldChar w:fldCharType="end"/>
            </w:r>
          </w:p>
          <w:p w:rsidR="00E5262E" w:rsidRPr="00532F44" w:rsidRDefault="00E5262E" w:rsidP="00920A0B">
            <w:pPr>
              <w:keepNext/>
            </w:pPr>
          </w:p>
        </w:tc>
      </w:tr>
    </w:tbl>
    <w:p w:rsidR="00834F71" w:rsidRPr="00532F44" w:rsidRDefault="00834F71" w:rsidP="00834F71">
      <w:pPr>
        <w:pStyle w:val="Caption"/>
        <w:divId w:val="1548566716"/>
        <w:rPr>
          <w:color w:val="auto"/>
        </w:rPr>
      </w:pPr>
      <w:bookmarkStart w:id="7" w:name="_Ref321401422"/>
      <w:r w:rsidRPr="00532F44">
        <w:rPr>
          <w:color w:val="auto"/>
        </w:rPr>
        <w:t xml:space="preserve">Table </w:t>
      </w:r>
      <w:r w:rsidR="006C1146" w:rsidRPr="00532F44">
        <w:rPr>
          <w:color w:val="auto"/>
        </w:rPr>
        <w:fldChar w:fldCharType="begin"/>
      </w:r>
      <w:r w:rsidR="00AC692E" w:rsidRPr="00532F44">
        <w:rPr>
          <w:color w:val="auto"/>
        </w:rPr>
        <w:instrText xml:space="preserve"> SEQ Table \* ARABIC </w:instrText>
      </w:r>
      <w:r w:rsidR="006C1146" w:rsidRPr="00532F44">
        <w:rPr>
          <w:color w:val="auto"/>
        </w:rPr>
        <w:fldChar w:fldCharType="separate"/>
      </w:r>
      <w:r w:rsidR="000C4858" w:rsidRPr="00532F44">
        <w:rPr>
          <w:noProof/>
          <w:color w:val="auto"/>
        </w:rPr>
        <w:t>2</w:t>
      </w:r>
      <w:r w:rsidR="006C1146" w:rsidRPr="00532F44">
        <w:rPr>
          <w:noProof/>
          <w:color w:val="auto"/>
        </w:rPr>
        <w:fldChar w:fldCharType="end"/>
      </w:r>
      <w:bookmarkEnd w:id="7"/>
      <w:r w:rsidRPr="00532F44">
        <w:rPr>
          <w:color w:val="auto"/>
        </w:rPr>
        <w:t xml:space="preserve"> Parameters used in model</w:t>
      </w:r>
    </w:p>
    <w:p w:rsidR="00E5262E" w:rsidRPr="00532F44" w:rsidRDefault="00E5262E" w:rsidP="00E5262E">
      <w:pPr>
        <w:divId w:val="1548566716"/>
        <w:rPr>
          <w:lang w:val="en-GB"/>
        </w:rPr>
      </w:pPr>
    </w:p>
    <w:p w:rsidR="0055657D" w:rsidRPr="00532F44" w:rsidRDefault="0055657D">
      <w:pPr>
        <w:spacing w:line="276" w:lineRule="auto"/>
        <w:jc w:val="left"/>
        <w:rPr>
          <w:lang w:val="en-GB"/>
        </w:rPr>
      </w:pPr>
      <w:r w:rsidRPr="00532F44">
        <w:rPr>
          <w:lang w:val="en-GB"/>
        </w:rPr>
        <w:br w:type="page"/>
      </w:r>
    </w:p>
    <w:tbl>
      <w:tblPr>
        <w:tblStyle w:val="TableGrid"/>
        <w:tblW w:w="9885" w:type="dxa"/>
        <w:tblLayout w:type="fixed"/>
        <w:tblLook w:val="04A0" w:firstRow="1" w:lastRow="0" w:firstColumn="1" w:lastColumn="0" w:noHBand="0" w:noVBand="1"/>
      </w:tblPr>
      <w:tblGrid>
        <w:gridCol w:w="301"/>
        <w:gridCol w:w="1506"/>
        <w:gridCol w:w="1134"/>
        <w:gridCol w:w="993"/>
        <w:gridCol w:w="850"/>
        <w:gridCol w:w="851"/>
        <w:gridCol w:w="1274"/>
        <w:gridCol w:w="1417"/>
        <w:gridCol w:w="718"/>
        <w:gridCol w:w="841"/>
      </w:tblGrid>
      <w:tr w:rsidR="0055657D" w:rsidRPr="00532F44" w:rsidTr="0055657D">
        <w:trPr>
          <w:divId w:val="1548566716"/>
        </w:trPr>
        <w:tc>
          <w:tcPr>
            <w:tcW w:w="301" w:type="dxa"/>
            <w:vMerge w:val="restart"/>
            <w:tcBorders>
              <w:top w:val="nil"/>
              <w:left w:val="nil"/>
              <w:right w:val="single" w:sz="4" w:space="0" w:color="auto"/>
            </w:tcBorders>
          </w:tcPr>
          <w:p w:rsidR="0055657D" w:rsidRPr="00532F44" w:rsidRDefault="0055657D" w:rsidP="00920A0B">
            <w:pPr>
              <w:rPr>
                <w:rFonts w:ascii="Times New Roman" w:eastAsia="Times New Roman" w:hAnsi="Times New Roman"/>
              </w:rPr>
            </w:pPr>
          </w:p>
        </w:tc>
        <w:tc>
          <w:tcPr>
            <w:tcW w:w="1506" w:type="dxa"/>
            <w:vMerge w:val="restart"/>
            <w:tcBorders>
              <w:top w:val="single" w:sz="4" w:space="0" w:color="auto"/>
              <w:left w:val="single" w:sz="4" w:space="0" w:color="auto"/>
              <w:right w:val="single" w:sz="4" w:space="0" w:color="auto"/>
            </w:tcBorders>
          </w:tcPr>
          <w:p w:rsidR="0055657D" w:rsidRPr="00532F44" w:rsidRDefault="0055657D" w:rsidP="00920A0B">
            <w:pPr>
              <w:rPr>
                <w:rFonts w:ascii="Times New Roman" w:eastAsia="Times New Roman" w:hAnsi="Times New Roman"/>
              </w:rPr>
            </w:pPr>
            <w:r w:rsidRPr="00532F44">
              <w:t>Strategy</w:t>
            </w:r>
          </w:p>
        </w:tc>
        <w:tc>
          <w:tcPr>
            <w:tcW w:w="1134" w:type="dxa"/>
            <w:tcBorders>
              <w:top w:val="single" w:sz="4" w:space="0" w:color="auto"/>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jc w:val="center"/>
              <w:rPr>
                <w:rFonts w:ascii="Times New Roman" w:eastAsia="Times New Roman" w:hAnsi="Times New Roman"/>
              </w:rPr>
            </w:pPr>
            <w:r w:rsidRPr="00532F44">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jc w:val="center"/>
              <w:rPr>
                <w:rFonts w:ascii="Times New Roman" w:eastAsia="Times New Roman" w:hAnsi="Times New Roman"/>
              </w:rPr>
            </w:pPr>
            <w:r w:rsidRPr="00532F44">
              <w:t>Average Number of Events</w:t>
            </w:r>
          </w:p>
        </w:tc>
      </w:tr>
      <w:tr w:rsidR="0055657D" w:rsidRPr="00532F44" w:rsidTr="0055657D">
        <w:trPr>
          <w:divId w:val="1548566716"/>
        </w:trPr>
        <w:tc>
          <w:tcPr>
            <w:tcW w:w="301" w:type="dxa"/>
            <w:vMerge/>
            <w:tcBorders>
              <w:left w:val="nil"/>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p>
        </w:tc>
        <w:tc>
          <w:tcPr>
            <w:tcW w:w="1506" w:type="dxa"/>
            <w:vMerge/>
            <w:tcBorders>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Life Years</w:t>
            </w:r>
          </w:p>
        </w:tc>
        <w:tc>
          <w:tcPr>
            <w:tcW w:w="993"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Stroke</w:t>
            </w:r>
          </w:p>
        </w:tc>
        <w:tc>
          <w:tcPr>
            <w:tcW w:w="850"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Bleed</w:t>
            </w:r>
          </w:p>
        </w:tc>
        <w:tc>
          <w:tcPr>
            <w:tcW w:w="851"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Other</w:t>
            </w:r>
          </w:p>
        </w:tc>
        <w:tc>
          <w:tcPr>
            <w:tcW w:w="1274"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Dependent Strokes</w:t>
            </w:r>
          </w:p>
        </w:tc>
        <w:tc>
          <w:tcPr>
            <w:tcW w:w="1417"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ICH</w:t>
            </w:r>
          </w:p>
        </w:tc>
        <w:tc>
          <w:tcPr>
            <w:tcW w:w="841"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NICH</w:t>
            </w:r>
          </w:p>
        </w:tc>
      </w:tr>
      <w:tr w:rsidR="0055657D" w:rsidRPr="00532F44" w:rsidTr="0055657D">
        <w:trPr>
          <w:divId w:val="1548566716"/>
        </w:trPr>
        <w:tc>
          <w:tcPr>
            <w:tcW w:w="301" w:type="dxa"/>
            <w:vMerge w:val="restart"/>
            <w:tcBorders>
              <w:top w:val="single" w:sz="4" w:space="0" w:color="auto"/>
              <w:left w:val="single" w:sz="4" w:space="0" w:color="auto"/>
              <w:right w:val="single" w:sz="4" w:space="0" w:color="auto"/>
            </w:tcBorders>
            <w:textDirection w:val="btLr"/>
            <w:hideMark/>
          </w:tcPr>
          <w:p w:rsidR="0055657D" w:rsidRPr="00532F44" w:rsidRDefault="0055657D" w:rsidP="0055657D">
            <w:pPr>
              <w:ind w:left="29" w:right="113"/>
              <w:rPr>
                <w:rFonts w:ascii="Times New Roman" w:eastAsia="Times New Roman" w:hAnsi="Times New Roman"/>
              </w:rPr>
            </w:pPr>
            <w:r w:rsidRPr="00532F44">
              <w:rPr>
                <w:rFonts w:ascii="Times New Roman" w:eastAsia="Times New Roman" w:hAnsi="Times New Roman"/>
              </w:rPr>
              <w:t>CHADS2</w:t>
            </w:r>
            <w:r w:rsidR="00444C4D" w:rsidRPr="00532F44">
              <w:rPr>
                <w:rFonts w:ascii="Times New Roman" w:eastAsia="Times New Roman" w:hAnsi="Times New Roman"/>
              </w:rPr>
              <w:t xml:space="preserve"> </w:t>
            </w:r>
            <w:r w:rsidRPr="00532F44">
              <w:rPr>
                <w:rFonts w:ascii="Times New Roman" w:eastAsia="Times New Roman" w:hAnsi="Times New Roman"/>
              </w:rPr>
              <w:t>of zero</w:t>
            </w: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r w:rsidRPr="00532F44">
              <w:t>No initial treatment</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28.840</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87.1</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0.120</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0.242</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0.075</w:t>
            </w:r>
          </w:p>
        </w:tc>
      </w:tr>
      <w:tr w:rsidR="0055657D" w:rsidRPr="00532F44" w:rsidTr="0055657D">
        <w:trPr>
          <w:divId w:val="1548566716"/>
          <w:trHeight w:val="988"/>
        </w:trPr>
        <w:tc>
          <w:tcPr>
            <w:tcW w:w="301" w:type="dxa"/>
            <w:vMerge/>
            <w:tcBorders>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r w:rsidRPr="00532F44">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28.928</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1.8</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87.4</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0.111</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0.014</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0.112</w:t>
            </w:r>
          </w:p>
        </w:tc>
      </w:tr>
      <w:tr w:rsidR="0055657D" w:rsidRPr="00532F44" w:rsidTr="0055657D">
        <w:trPr>
          <w:divId w:val="1548566716"/>
          <w:trHeight w:val="234"/>
        </w:trPr>
        <w:tc>
          <w:tcPr>
            <w:tcW w:w="301" w:type="dxa"/>
            <w:vMerge w:val="restart"/>
            <w:tcBorders>
              <w:left w:val="single" w:sz="4" w:space="0" w:color="auto"/>
              <w:right w:val="single" w:sz="4" w:space="0" w:color="auto"/>
            </w:tcBorders>
            <w:textDirection w:val="btLr"/>
          </w:tcPr>
          <w:p w:rsidR="0055657D" w:rsidRPr="00532F44" w:rsidRDefault="0055657D" w:rsidP="0055657D">
            <w:pPr>
              <w:spacing w:line="276" w:lineRule="auto"/>
              <w:ind w:left="113" w:right="113"/>
              <w:jc w:val="left"/>
              <w:rPr>
                <w:rFonts w:ascii="Times New Roman" w:eastAsia="Times New Roman" w:hAnsi="Times New Roman"/>
              </w:rPr>
            </w:pPr>
            <w:r w:rsidRPr="00532F44">
              <w:rPr>
                <w:rFonts w:ascii="Times New Roman" w:eastAsia="Times New Roman" w:hAnsi="Times New Roman"/>
              </w:rPr>
              <w:t>CHADS2</w:t>
            </w:r>
            <w:r w:rsidR="00444C4D" w:rsidRPr="00532F44">
              <w:rPr>
                <w:rFonts w:ascii="Times New Roman" w:eastAsia="Times New Roman" w:hAnsi="Times New Roman"/>
              </w:rPr>
              <w:t xml:space="preserve"> </w:t>
            </w:r>
            <w:r w:rsidRPr="00532F44">
              <w:rPr>
                <w:rFonts w:ascii="Times New Roman" w:eastAsia="Times New Roman" w:hAnsi="Times New Roman"/>
              </w:rPr>
              <w:t>of one</w:t>
            </w: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r w:rsidRPr="00532F44">
              <w:t>No initial treatment</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28.294</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24.6</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3.1</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72.4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0.259</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0.496</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0.021</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0.181</w:t>
            </w:r>
          </w:p>
        </w:tc>
      </w:tr>
      <w:tr w:rsidR="0055657D" w:rsidRPr="00532F44" w:rsidTr="00920A0B">
        <w:trPr>
          <w:divId w:val="1548566716"/>
          <w:trHeight w:val="213"/>
        </w:trPr>
        <w:tc>
          <w:tcPr>
            <w:tcW w:w="301" w:type="dxa"/>
            <w:vMerge/>
            <w:tcBorders>
              <w:left w:val="single" w:sz="4" w:space="0" w:color="auto"/>
              <w:bottom w:val="single" w:sz="4" w:space="0" w:color="auto"/>
              <w:right w:val="single" w:sz="4" w:space="0" w:color="auto"/>
            </w:tcBorders>
          </w:tcPr>
          <w:p w:rsidR="0055657D" w:rsidRPr="00532F44" w:rsidRDefault="0055657D" w:rsidP="0055657D">
            <w:pPr>
              <w:spacing w:line="276" w:lineRule="auto"/>
              <w:jc w:val="left"/>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r w:rsidRPr="00532F44">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28.660</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22.8</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3.8</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73.4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0.243</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0.459</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0.027</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0.234</w:t>
            </w:r>
          </w:p>
        </w:tc>
      </w:tr>
      <w:tr w:rsidR="0055657D" w:rsidRPr="00532F44" w:rsidTr="0055657D">
        <w:trPr>
          <w:divId w:val="1548566716"/>
        </w:trPr>
        <w:tc>
          <w:tcPr>
            <w:tcW w:w="9885" w:type="dxa"/>
            <w:gridSpan w:val="10"/>
            <w:tcBorders>
              <w:top w:val="single" w:sz="4" w:space="0" w:color="auto"/>
              <w:left w:val="nil"/>
              <w:bottom w:val="nil"/>
              <w:right w:val="nil"/>
            </w:tcBorders>
            <w:hideMark/>
          </w:tcPr>
          <w:p w:rsidR="0055657D" w:rsidRPr="00532F44" w:rsidRDefault="0055657D" w:rsidP="00920A0B">
            <w:pPr>
              <w:rPr>
                <w:rFonts w:ascii="Times New Roman" w:eastAsia="Times New Roman" w:hAnsi="Times New Roman"/>
              </w:rPr>
            </w:pPr>
            <w:r w:rsidRPr="00532F44">
              <w:t xml:space="preserve">TTE = Transthoracic Echocardiography; LA ABN = Left Atrial Abnormality; ICH = Intracranial haemorrhage;  NICH = Non- intracranial haemorrhage </w:t>
            </w:r>
          </w:p>
        </w:tc>
      </w:tr>
    </w:tbl>
    <w:p w:rsidR="00834F71" w:rsidRPr="00532F44" w:rsidRDefault="00834F71" w:rsidP="00834F71">
      <w:pPr>
        <w:pStyle w:val="Caption"/>
        <w:divId w:val="1548566716"/>
        <w:rPr>
          <w:color w:val="auto"/>
        </w:rPr>
      </w:pPr>
      <w:bookmarkStart w:id="8" w:name="_Ref321238070"/>
      <w:r w:rsidRPr="00532F44">
        <w:rPr>
          <w:color w:val="auto"/>
        </w:rPr>
        <w:t xml:space="preserve">Table </w:t>
      </w:r>
      <w:r w:rsidR="006C1146" w:rsidRPr="00532F44">
        <w:rPr>
          <w:color w:val="auto"/>
        </w:rPr>
        <w:fldChar w:fldCharType="begin"/>
      </w:r>
      <w:r w:rsidR="00AC692E" w:rsidRPr="00532F44">
        <w:rPr>
          <w:color w:val="auto"/>
        </w:rPr>
        <w:instrText xml:space="preserve"> SEQ Table \* ARABIC </w:instrText>
      </w:r>
      <w:r w:rsidR="006C1146" w:rsidRPr="00532F44">
        <w:rPr>
          <w:color w:val="auto"/>
        </w:rPr>
        <w:fldChar w:fldCharType="separate"/>
      </w:r>
      <w:r w:rsidR="000C4858" w:rsidRPr="00532F44">
        <w:rPr>
          <w:noProof/>
          <w:color w:val="auto"/>
        </w:rPr>
        <w:t>3</w:t>
      </w:r>
      <w:r w:rsidR="006C1146" w:rsidRPr="00532F44">
        <w:rPr>
          <w:noProof/>
          <w:color w:val="auto"/>
        </w:rPr>
        <w:fldChar w:fldCharType="end"/>
      </w:r>
      <w:bookmarkEnd w:id="8"/>
      <w:r w:rsidRPr="00532F44">
        <w:rPr>
          <w:color w:val="auto"/>
        </w:rPr>
        <w:t xml:space="preserve"> Simulated patient experience: patients with a clinical prediction rule score of 0</w:t>
      </w:r>
    </w:p>
    <w:p w:rsidR="004A0CFF" w:rsidRPr="00532F44" w:rsidRDefault="004A0CFF" w:rsidP="00EB3ED4">
      <w:pPr>
        <w:divId w:val="1548566716"/>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EB3ED4" w:rsidRPr="00532F44" w:rsidRDefault="00273A34" w:rsidP="00273A34">
      <w:pPr>
        <w:pStyle w:val="Caption"/>
        <w:divId w:val="1548566716"/>
        <w:rPr>
          <w:color w:val="auto"/>
        </w:rPr>
      </w:pPr>
      <w:bookmarkStart w:id="9" w:name="_Ref335131627"/>
      <w:r w:rsidRPr="00532F44">
        <w:rPr>
          <w:color w:val="auto"/>
        </w:rPr>
        <w:lastRenderedPageBreak/>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0C4858" w:rsidRPr="00532F44">
        <w:rPr>
          <w:noProof/>
          <w:color w:val="auto"/>
        </w:rPr>
        <w:t>4</w:t>
      </w:r>
      <w:r w:rsidR="006C1146" w:rsidRPr="00532F44">
        <w:rPr>
          <w:color w:val="auto"/>
        </w:rPr>
        <w:fldChar w:fldCharType="end"/>
      </w:r>
      <w:bookmarkEnd w:id="9"/>
      <w:r w:rsidRPr="00532F44">
        <w:rPr>
          <w:color w:val="auto"/>
        </w:rPr>
        <w:t xml:space="preserve"> Cost effectiveness information for the scenario where TTE is used to inform the decision whether to prescribe Warfarin to fifty year old males with an initial CHADS</w:t>
      </w:r>
      <w:r w:rsidRPr="00532F44">
        <w:rPr>
          <w:color w:val="auto"/>
          <w:vertAlign w:val="subscript"/>
        </w:rPr>
        <w:t>2</w:t>
      </w:r>
      <w:r w:rsidRPr="00532F44">
        <w:rPr>
          <w:color w:val="auto"/>
        </w:rPr>
        <w:t xml:space="preserve"> score of zero (Dashed lines in the cost-effectiveness acceptability frontier indicate that the No TTE strategy is optimal, and solid lines indicate that the TTE strategy is optimal)</w:t>
      </w:r>
    </w:p>
    <w:tbl>
      <w:tblPr>
        <w:tblStyle w:val="TableGrid"/>
        <w:tblW w:w="0" w:type="auto"/>
        <w:tblLook w:val="04A0" w:firstRow="1" w:lastRow="0" w:firstColumn="1" w:lastColumn="0" w:noHBand="0" w:noVBand="1"/>
      </w:tblPr>
      <w:tblGrid>
        <w:gridCol w:w="7087"/>
        <w:gridCol w:w="7087"/>
      </w:tblGrid>
      <w:tr w:rsidR="004A0CFF" w:rsidRPr="00532F44" w:rsidTr="006D0808">
        <w:trPr>
          <w:divId w:val="1548566716"/>
          <w:trHeight w:val="4734"/>
        </w:trPr>
        <w:tc>
          <w:tcPr>
            <w:tcW w:w="7087" w:type="dxa"/>
          </w:tcPr>
          <w:p w:rsidR="004A0CFF" w:rsidRPr="00532F44" w:rsidRDefault="004A0CFF" w:rsidP="00920A0B">
            <w:pPr>
              <w:jc w:val="center"/>
            </w:pPr>
            <w:r w:rsidRPr="00532F44">
              <w:rPr>
                <w:noProof/>
                <w:lang w:val="en-GB" w:eastAsia="en-GB"/>
              </w:rPr>
              <w:drawing>
                <wp:inline distT="0" distB="0" distL="0" distR="0">
                  <wp:extent cx="2910177" cy="2910177"/>
                  <wp:effectExtent l="0" t="0" r="0" b="0"/>
                  <wp:docPr id="3" name="Picture 3" descr="X:\EchoAF\R\Figures\W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EchoAF\R\Figures\W_50_0_M__PSA.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1749" cy="2911749"/>
                          </a:xfrm>
                          <a:prstGeom prst="rect">
                            <a:avLst/>
                          </a:prstGeom>
                          <a:noFill/>
                          <a:ln>
                            <a:noFill/>
                          </a:ln>
                        </pic:spPr>
                      </pic:pic>
                    </a:graphicData>
                  </a:graphic>
                </wp:inline>
              </w:drawing>
            </w:r>
          </w:p>
        </w:tc>
        <w:tc>
          <w:tcPr>
            <w:tcW w:w="7087" w:type="dxa"/>
          </w:tcPr>
          <w:p w:rsidR="004A0CFF" w:rsidRPr="00532F44" w:rsidRDefault="004A0CFF" w:rsidP="00920A0B">
            <w:pPr>
              <w:jc w:val="center"/>
            </w:pPr>
            <w:r w:rsidRPr="00532F44">
              <w:rPr>
                <w:noProof/>
                <w:lang w:val="en-GB" w:eastAsia="en-GB"/>
              </w:rPr>
              <w:drawing>
                <wp:inline distT="0" distB="0" distL="0" distR="0">
                  <wp:extent cx="2981739" cy="2981739"/>
                  <wp:effectExtent l="0" t="0" r="0" b="0"/>
                  <wp:docPr id="4" name="Picture 4" descr="X:\EchoAF\R\Figures\W_50_0_M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choAF\R\Figures\W_50_0_M__CEAF.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113" cy="2986113"/>
                          </a:xfrm>
                          <a:prstGeom prst="rect">
                            <a:avLst/>
                          </a:prstGeom>
                          <a:noFill/>
                          <a:ln>
                            <a:noFill/>
                          </a:ln>
                        </pic:spPr>
                      </pic:pic>
                    </a:graphicData>
                  </a:graphic>
                </wp:inline>
              </w:drawing>
            </w:r>
          </w:p>
        </w:tc>
      </w:tr>
      <w:tr w:rsidR="004A0CFF" w:rsidRPr="00532F44" w:rsidTr="004A0CFF">
        <w:trPr>
          <w:divId w:val="1548566716"/>
        </w:trPr>
        <w:tc>
          <w:tcPr>
            <w:tcW w:w="7087" w:type="dxa"/>
          </w:tcPr>
          <w:p w:rsidR="004A0CFF" w:rsidRPr="00532F44" w:rsidRDefault="004A0CFF" w:rsidP="00920A0B">
            <w:r w:rsidRPr="00532F44">
              <w:t>a ) Scatterplot of difference in costs (£) against differences in QALYs</w:t>
            </w:r>
          </w:p>
        </w:tc>
        <w:tc>
          <w:tcPr>
            <w:tcW w:w="7087" w:type="dxa"/>
          </w:tcPr>
          <w:p w:rsidR="004A0CFF" w:rsidRPr="00532F44" w:rsidRDefault="004A0CFF" w:rsidP="00920A0B">
            <w:r w:rsidRPr="00532F44">
              <w:t>b) Cost-effectiveness Acceptability Frontier</w:t>
            </w:r>
          </w:p>
        </w:tc>
      </w:tr>
      <w:tr w:rsidR="004A0CFF" w:rsidRPr="00532F44" w:rsidTr="004A0CFF">
        <w:trPr>
          <w:divId w:val="1548566716"/>
          <w:trHeight w:val="1515"/>
        </w:trPr>
        <w:tc>
          <w:tcPr>
            <w:tcW w:w="14174" w:type="dxa"/>
            <w:gridSpan w:val="2"/>
          </w:tcPr>
          <w:tbl>
            <w:tblPr>
              <w:tblpPr w:leftFromText="180" w:rightFromText="180" w:horzAnchor="margin" w:tblpXSpec="center" w:tblpY="510"/>
              <w:tblOverlap w:val="never"/>
              <w:tblW w:w="11798" w:type="dxa"/>
              <w:tblLook w:val="04A0" w:firstRow="1" w:lastRow="0" w:firstColumn="1" w:lastColumn="0" w:noHBand="0" w:noVBand="1"/>
            </w:tblPr>
            <w:tblGrid>
              <w:gridCol w:w="1566"/>
              <w:gridCol w:w="1479"/>
              <w:gridCol w:w="1429"/>
              <w:gridCol w:w="320"/>
              <w:gridCol w:w="1884"/>
              <w:gridCol w:w="1208"/>
              <w:gridCol w:w="1186"/>
              <w:gridCol w:w="340"/>
              <w:gridCol w:w="227"/>
              <w:gridCol w:w="273"/>
              <w:gridCol w:w="861"/>
              <w:gridCol w:w="1025"/>
            </w:tblGrid>
            <w:tr w:rsidR="004A0CFF" w:rsidRPr="00532F44" w:rsidTr="00920A0B">
              <w:trPr>
                <w:trHeight w:val="314"/>
              </w:trPr>
              <w:tc>
                <w:tcPr>
                  <w:tcW w:w="1566"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W_50_0_M</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QALY</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208"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w:t>
                  </w:r>
                </w:p>
              </w:tc>
              <w:tc>
                <w:tcPr>
                  <w:tcW w:w="3912" w:type="dxa"/>
                  <w:gridSpan w:val="6"/>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Jackknifed 95% Credible Intervals</w:t>
                  </w:r>
                </w:p>
              </w:tc>
            </w:tr>
            <w:tr w:rsidR="004A0CFF" w:rsidRPr="00532F44"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No TTE</w:t>
                  </w:r>
                </w:p>
              </w:tc>
              <w:tc>
                <w:tcPr>
                  <w:tcW w:w="1479"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2,459 </w:t>
                  </w:r>
                </w:p>
              </w:tc>
              <w:tc>
                <w:tcPr>
                  <w:tcW w:w="1429" w:type="dxa"/>
                  <w:tcBorders>
                    <w:top w:val="nil"/>
                    <w:left w:val="nil"/>
                    <w:bottom w:val="nil"/>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13.60</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26,489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-£ 26,552 </w:t>
                  </w:r>
                </w:p>
              </w:tc>
              <w:tc>
                <w:tcPr>
                  <w:tcW w:w="567" w:type="dxa"/>
                  <w:gridSpan w:val="2"/>
                  <w:tcBorders>
                    <w:top w:val="single" w:sz="4" w:space="0" w:color="auto"/>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26,408 </w:t>
                  </w: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r w:rsidR="004A0CFF" w:rsidRPr="00532F44"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4,712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13.51</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iCs/>
                      <w:lang w:eastAsia="en-GB"/>
                    </w:rPr>
                  </w:pPr>
                  <w:r w:rsidRPr="00532F44">
                    <w:rPr>
                      <w:rFonts w:ascii="Calibri" w:eastAsia="Times New Roman" w:hAnsi="Calibri" w:cs="Calibri"/>
                      <w:i/>
                      <w:iCs/>
                      <w:lang w:eastAsia="en-GB"/>
                    </w:rPr>
                    <w:t>Interpretation:</w:t>
                  </w:r>
                </w:p>
              </w:tc>
              <w:tc>
                <w:tcPr>
                  <w:tcW w:w="2734" w:type="dxa"/>
                  <w:gridSpan w:val="3"/>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iCs/>
                      <w:lang w:eastAsia="en-GB"/>
                    </w:rPr>
                  </w:pPr>
                  <w:r w:rsidRPr="00532F44">
                    <w:rPr>
                      <w:rFonts w:ascii="Calibri" w:eastAsia="Times New Roman" w:hAnsi="Calibri" w:cs="Calibri"/>
                      <w:i/>
                      <w:iCs/>
                      <w:lang w:eastAsia="en-GB"/>
                    </w:rPr>
                    <w:t>Dominated</w:t>
                  </w:r>
                </w:p>
              </w:tc>
              <w:tc>
                <w:tcPr>
                  <w:tcW w:w="500" w:type="dxa"/>
                  <w:gridSpan w:val="2"/>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861"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bl>
          <w:p w:rsidR="004A0CFF" w:rsidRPr="00532F44" w:rsidRDefault="004A0CFF" w:rsidP="00920A0B"/>
        </w:tc>
      </w:tr>
      <w:tr w:rsidR="004A0CFF" w:rsidRPr="00532F44" w:rsidTr="004A0CFF">
        <w:trPr>
          <w:divId w:val="1548566716"/>
          <w:trHeight w:val="164"/>
        </w:trPr>
        <w:tc>
          <w:tcPr>
            <w:tcW w:w="14174" w:type="dxa"/>
            <w:gridSpan w:val="2"/>
            <w:tcBorders>
              <w:bottom w:val="single" w:sz="4" w:space="0" w:color="auto"/>
            </w:tcBorders>
          </w:tcPr>
          <w:p w:rsidR="004A0CFF" w:rsidRPr="00532F44" w:rsidRDefault="004A0CFF" w:rsidP="00920A0B">
            <w:pPr>
              <w:jc w:val="center"/>
              <w:rPr>
                <w:rFonts w:eastAsia="Times New Roman" w:cs="Calibri"/>
                <w:b/>
                <w:bCs/>
                <w:i/>
                <w:iCs/>
                <w:lang w:eastAsia="en-GB"/>
              </w:rPr>
            </w:pPr>
            <w:r w:rsidRPr="00532F44">
              <w:t>c) Mean costs, QALYs and ICERs</w:t>
            </w:r>
          </w:p>
        </w:tc>
      </w:tr>
    </w:tbl>
    <w:p w:rsidR="006D0808" w:rsidRPr="00532F44" w:rsidRDefault="006D0808" w:rsidP="00273A34">
      <w:pPr>
        <w:pStyle w:val="Caption"/>
        <w:divId w:val="1548566716"/>
        <w:rPr>
          <w:color w:val="auto"/>
        </w:rPr>
      </w:pPr>
      <w:bookmarkStart w:id="10" w:name="_Ref335131630"/>
    </w:p>
    <w:p w:rsidR="00273A34" w:rsidRPr="00532F44" w:rsidRDefault="00273A34" w:rsidP="00273A34">
      <w:pPr>
        <w:pStyle w:val="Caption"/>
        <w:divId w:val="1548566716"/>
        <w:rPr>
          <w:color w:val="auto"/>
        </w:rPr>
      </w:pPr>
      <w:r w:rsidRPr="00532F44">
        <w:rPr>
          <w:color w:val="auto"/>
        </w:rPr>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0C4858" w:rsidRPr="00532F44">
        <w:rPr>
          <w:noProof/>
          <w:color w:val="auto"/>
        </w:rPr>
        <w:t>5</w:t>
      </w:r>
      <w:r w:rsidR="006C1146" w:rsidRPr="00532F44">
        <w:rPr>
          <w:color w:val="auto"/>
        </w:rPr>
        <w:fldChar w:fldCharType="end"/>
      </w:r>
      <w:bookmarkEnd w:id="10"/>
      <w:r w:rsidRPr="00532F44">
        <w:rPr>
          <w:color w:val="auto"/>
        </w:rPr>
        <w:t xml:space="preserve"> Cost effectiveness information for the scenario where TTE is used to inform the decision whether to prescribe Warfarin to fifty year old males with an initial CHADS</w:t>
      </w:r>
      <w:r w:rsidRPr="00532F44">
        <w:rPr>
          <w:color w:val="auto"/>
          <w:vertAlign w:val="subscript"/>
        </w:rPr>
        <w:t>2</w:t>
      </w:r>
      <w:r w:rsidRPr="00532F44">
        <w:rPr>
          <w:color w:val="auto"/>
        </w:rPr>
        <w:t xml:space="preserve"> score of one (Dashed lines in the cost-effectiveness acceptability frontier indicate that the No TTE strategy is optimal, and solid lines indicate that the TTE strategy is optimal)</w:t>
      </w:r>
    </w:p>
    <w:tbl>
      <w:tblPr>
        <w:tblStyle w:val="TableGrid"/>
        <w:tblW w:w="0" w:type="auto"/>
        <w:tblLook w:val="04A0" w:firstRow="1" w:lastRow="0" w:firstColumn="1" w:lastColumn="0" w:noHBand="0" w:noVBand="1"/>
      </w:tblPr>
      <w:tblGrid>
        <w:gridCol w:w="7087"/>
        <w:gridCol w:w="7087"/>
      </w:tblGrid>
      <w:tr w:rsidR="004A0CFF" w:rsidRPr="00532F44" w:rsidTr="006D0808">
        <w:trPr>
          <w:divId w:val="1548566716"/>
          <w:trHeight w:val="4527"/>
        </w:trPr>
        <w:tc>
          <w:tcPr>
            <w:tcW w:w="7087" w:type="dxa"/>
          </w:tcPr>
          <w:p w:rsidR="004A0CFF" w:rsidRPr="00532F44" w:rsidRDefault="004A0CFF" w:rsidP="00920A0B">
            <w:r w:rsidRPr="00532F44">
              <w:rPr>
                <w:noProof/>
                <w:lang w:val="en-GB" w:eastAsia="en-GB"/>
              </w:rPr>
              <w:lastRenderedPageBreak/>
              <w:drawing>
                <wp:inline distT="0" distB="0" distL="0" distR="0">
                  <wp:extent cx="2782957" cy="2782957"/>
                  <wp:effectExtent l="0" t="0" r="0" b="0"/>
                  <wp:docPr id="13" name="Picture 13" descr="X:\EchoAF\R\Figures\W_50_1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EchoAF\R\Figures\W_50_1_F__PSA.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5263" cy="2785263"/>
                          </a:xfrm>
                          <a:prstGeom prst="rect">
                            <a:avLst/>
                          </a:prstGeom>
                          <a:noFill/>
                          <a:ln>
                            <a:noFill/>
                          </a:ln>
                        </pic:spPr>
                      </pic:pic>
                    </a:graphicData>
                  </a:graphic>
                </wp:inline>
              </w:drawing>
            </w:r>
          </w:p>
        </w:tc>
        <w:tc>
          <w:tcPr>
            <w:tcW w:w="7087" w:type="dxa"/>
          </w:tcPr>
          <w:p w:rsidR="004A0CFF" w:rsidRPr="00532F44" w:rsidRDefault="004A0CFF" w:rsidP="00920A0B">
            <w:r w:rsidRPr="00532F44">
              <w:rPr>
                <w:noProof/>
                <w:lang w:val="en-GB" w:eastAsia="en-GB"/>
              </w:rPr>
              <w:drawing>
                <wp:inline distT="0" distB="0" distL="0" distR="0">
                  <wp:extent cx="2782957" cy="2782957"/>
                  <wp:effectExtent l="0" t="0" r="0" b="0"/>
                  <wp:docPr id="14" name="Picture 14" descr="X:\EchoAF\R\Figures\W_50_1_F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EchoAF\R\Figures\W_50_1_F__CEAF.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5264" cy="2785264"/>
                          </a:xfrm>
                          <a:prstGeom prst="rect">
                            <a:avLst/>
                          </a:prstGeom>
                          <a:noFill/>
                          <a:ln>
                            <a:noFill/>
                          </a:ln>
                        </pic:spPr>
                      </pic:pic>
                    </a:graphicData>
                  </a:graphic>
                </wp:inline>
              </w:drawing>
            </w:r>
          </w:p>
        </w:tc>
      </w:tr>
      <w:tr w:rsidR="004A0CFF" w:rsidRPr="00532F44" w:rsidTr="004A0CFF">
        <w:trPr>
          <w:divId w:val="1548566716"/>
        </w:trPr>
        <w:tc>
          <w:tcPr>
            <w:tcW w:w="7087" w:type="dxa"/>
          </w:tcPr>
          <w:p w:rsidR="004A0CFF" w:rsidRPr="00532F44" w:rsidRDefault="004A0CFF" w:rsidP="00920A0B">
            <w:r w:rsidRPr="00532F44">
              <w:t>a ) Scatterplot of difference in costs (£) against differences in QALYs</w:t>
            </w:r>
          </w:p>
        </w:tc>
        <w:tc>
          <w:tcPr>
            <w:tcW w:w="7087" w:type="dxa"/>
          </w:tcPr>
          <w:p w:rsidR="004A0CFF" w:rsidRPr="00532F44" w:rsidRDefault="004A0CFF" w:rsidP="00920A0B">
            <w:r w:rsidRPr="00532F44">
              <w:t>b) Cost-effectiveness Acceptability Frontier</w:t>
            </w:r>
          </w:p>
        </w:tc>
      </w:tr>
      <w:tr w:rsidR="004A0CFF" w:rsidRPr="00532F44" w:rsidTr="006D0808">
        <w:trPr>
          <w:divId w:val="1548566716"/>
          <w:trHeight w:val="1747"/>
        </w:trPr>
        <w:tc>
          <w:tcPr>
            <w:tcW w:w="14174" w:type="dxa"/>
            <w:gridSpan w:val="2"/>
          </w:tcPr>
          <w:tbl>
            <w:tblPr>
              <w:tblpPr w:leftFromText="180" w:rightFromText="180" w:horzAnchor="margin" w:tblpXSpec="center" w:tblpY="510"/>
              <w:tblOverlap w:val="never"/>
              <w:tblW w:w="11798" w:type="dxa"/>
              <w:tblLook w:val="04A0" w:firstRow="1" w:lastRow="0" w:firstColumn="1" w:lastColumn="0" w:noHBand="0" w:noVBand="1"/>
            </w:tblPr>
            <w:tblGrid>
              <w:gridCol w:w="1566"/>
              <w:gridCol w:w="1479"/>
              <w:gridCol w:w="1429"/>
              <w:gridCol w:w="320"/>
              <w:gridCol w:w="1884"/>
              <w:gridCol w:w="1208"/>
              <w:gridCol w:w="1186"/>
              <w:gridCol w:w="567"/>
              <w:gridCol w:w="851"/>
              <w:gridCol w:w="283"/>
              <w:gridCol w:w="1025"/>
            </w:tblGrid>
            <w:tr w:rsidR="004A0CFF" w:rsidRPr="00532F44" w:rsidTr="00920A0B">
              <w:trPr>
                <w:trHeight w:val="314"/>
              </w:trPr>
              <w:tc>
                <w:tcPr>
                  <w:tcW w:w="1566"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W_50_1_F</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QALY</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208"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w:t>
                  </w:r>
                </w:p>
              </w:tc>
              <w:tc>
                <w:tcPr>
                  <w:tcW w:w="3912" w:type="dxa"/>
                  <w:gridSpan w:val="5"/>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Jackknifed 95% Credible Intervals</w:t>
                  </w:r>
                </w:p>
              </w:tc>
            </w:tr>
            <w:tr w:rsidR="004A0CFF" w:rsidRPr="00532F44"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No TTE</w:t>
                  </w:r>
                </w:p>
              </w:tc>
              <w:tc>
                <w:tcPr>
                  <w:tcW w:w="1479"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8,308 </w:t>
                  </w:r>
                </w:p>
              </w:tc>
              <w:tc>
                <w:tcPr>
                  <w:tcW w:w="1429" w:type="dxa"/>
                  <w:tcBorders>
                    <w:top w:val="nil"/>
                    <w:left w:val="nil"/>
                    <w:bottom w:val="nil"/>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12.54</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640262">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w:t>
                  </w:r>
                  <w:r w:rsidR="00640262" w:rsidRPr="00532F44">
                    <w:rPr>
                      <w:rFonts w:ascii="Calibri" w:eastAsia="Times New Roman" w:hAnsi="Calibri" w:cs="Calibri"/>
                      <w:lang w:eastAsia="en-GB"/>
                    </w:rPr>
                    <w:t xml:space="preserve">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£ 7,192 </w:t>
                  </w:r>
                </w:p>
              </w:tc>
              <w:tc>
                <w:tcPr>
                  <w:tcW w:w="567" w:type="dxa"/>
                  <w:tcBorders>
                    <w:top w:val="single" w:sz="4" w:space="0" w:color="auto"/>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7,202 </w:t>
                  </w: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r w:rsidR="004A0CFF" w:rsidRPr="00532F44"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11,919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13.04</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iCs/>
                      <w:lang w:eastAsia="en-GB"/>
                    </w:rPr>
                  </w:pPr>
                  <w:r w:rsidRPr="00532F44">
                    <w:rPr>
                      <w:rFonts w:ascii="Calibri" w:eastAsia="Times New Roman" w:hAnsi="Calibri" w:cs="Calibri"/>
                      <w:i/>
                      <w:iCs/>
                      <w:lang w:eastAsia="en-GB"/>
                    </w:rPr>
                    <w:t>Interpretation:</w:t>
                  </w:r>
                </w:p>
              </w:tc>
              <w:tc>
                <w:tcPr>
                  <w:tcW w:w="3812" w:type="dxa"/>
                  <w:gridSpan w:val="4"/>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lang w:eastAsia="en-GB"/>
                    </w:rPr>
                  </w:pPr>
                  <w:r w:rsidRPr="00532F44">
                    <w:rPr>
                      <w:rFonts w:ascii="Calibri" w:eastAsia="Times New Roman" w:hAnsi="Calibri" w:cs="Calibri"/>
                      <w:i/>
                      <w:lang w:eastAsia="en-GB"/>
                    </w:rPr>
                    <w:t>Neither dominated nor dominating</w:t>
                  </w:r>
                  <w:r w:rsidR="005468D5" w:rsidRPr="00532F44">
                    <w:rPr>
                      <w:rFonts w:ascii="Calibri" w:eastAsia="Times New Roman" w:hAnsi="Calibri" w:cs="Calibri"/>
                      <w:i/>
                      <w:lang w:eastAsia="en-GB"/>
                    </w:rPr>
                    <w:t>. Appears cost effective at £20,000/QALY</w:t>
                  </w:r>
                </w:p>
              </w:tc>
              <w:tc>
                <w:tcPr>
                  <w:tcW w:w="283"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bl>
          <w:p w:rsidR="004A0CFF" w:rsidRPr="00532F44" w:rsidRDefault="004A0CFF" w:rsidP="00920A0B"/>
        </w:tc>
      </w:tr>
      <w:tr w:rsidR="004A0CFF" w:rsidRPr="00532F44" w:rsidTr="004A0CFF">
        <w:trPr>
          <w:divId w:val="1548566716"/>
          <w:trHeight w:val="203"/>
        </w:trPr>
        <w:tc>
          <w:tcPr>
            <w:tcW w:w="14174" w:type="dxa"/>
            <w:gridSpan w:val="2"/>
          </w:tcPr>
          <w:p w:rsidR="004A0CFF" w:rsidRPr="00532F44" w:rsidRDefault="004A0CFF" w:rsidP="00920A0B">
            <w:pPr>
              <w:jc w:val="center"/>
              <w:rPr>
                <w:rFonts w:eastAsia="Times New Roman" w:cs="Calibri"/>
                <w:b/>
                <w:bCs/>
                <w:i/>
                <w:iCs/>
                <w:lang w:eastAsia="en-GB"/>
              </w:rPr>
            </w:pPr>
            <w:r w:rsidRPr="00532F44">
              <w:t>c) Mean costs, QALYs and ICERs</w:t>
            </w:r>
          </w:p>
        </w:tc>
      </w:tr>
    </w:tbl>
    <w:tbl>
      <w:tblPr>
        <w:tblStyle w:val="TableGrid2"/>
        <w:tblpPr w:leftFromText="180" w:rightFromText="180" w:vertAnchor="page" w:horzAnchor="margin" w:tblpY="2345"/>
        <w:tblW w:w="0" w:type="auto"/>
        <w:tblLook w:val="04A0" w:firstRow="1" w:lastRow="0" w:firstColumn="1" w:lastColumn="0" w:noHBand="0" w:noVBand="1"/>
      </w:tblPr>
      <w:tblGrid>
        <w:gridCol w:w="7087"/>
        <w:gridCol w:w="7087"/>
      </w:tblGrid>
      <w:tr w:rsidR="003162AB" w:rsidRPr="00532F44" w:rsidTr="003162AB">
        <w:trPr>
          <w:divId w:val="1548566716"/>
        </w:trPr>
        <w:tc>
          <w:tcPr>
            <w:tcW w:w="7087" w:type="dxa"/>
          </w:tcPr>
          <w:p w:rsidR="003162AB" w:rsidRPr="00532F44" w:rsidRDefault="003162AB" w:rsidP="003162AB">
            <w:pPr>
              <w:jc w:val="center"/>
            </w:pPr>
            <w:r w:rsidRPr="00532F44">
              <w:rPr>
                <w:noProof/>
                <w:lang w:eastAsia="en-GB"/>
              </w:rPr>
              <w:lastRenderedPageBreak/>
              <w:drawing>
                <wp:inline distT="0" distB="0" distL="0" distR="0">
                  <wp:extent cx="3780000" cy="3780000"/>
                  <wp:effectExtent l="0" t="0" r="0" b="0"/>
                  <wp:docPr id="1" name="Picture 1" descr="X:\EchoAF\R\Figures\W_50_0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choAF\R\Figures\W_50_0_M__EVPI.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3162AB" w:rsidRPr="00532F44" w:rsidRDefault="003162AB" w:rsidP="003162AB">
            <w:pPr>
              <w:jc w:val="center"/>
            </w:pPr>
            <w:r w:rsidRPr="00532F44">
              <w:rPr>
                <w:noProof/>
                <w:lang w:eastAsia="en-GB"/>
              </w:rPr>
              <w:drawing>
                <wp:inline distT="0" distB="0" distL="0" distR="0">
                  <wp:extent cx="3780000" cy="3780000"/>
                  <wp:effectExtent l="0" t="0" r="0" b="0"/>
                  <wp:docPr id="15" name="Picture 15" descr="C:\Users\Jon Minton\Google Drive\EchoAF\R\Figures\W_50_1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 Minton\Google Drive\EchoAF\R\Figures\W_50_1_M__EVPI.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3162AB" w:rsidRPr="00532F44" w:rsidTr="003162AB">
        <w:trPr>
          <w:divId w:val="1548566716"/>
        </w:trPr>
        <w:tc>
          <w:tcPr>
            <w:tcW w:w="7087" w:type="dxa"/>
          </w:tcPr>
          <w:tbl>
            <w:tblPr>
              <w:tblStyle w:val="TableGrid2"/>
              <w:tblW w:w="0" w:type="auto"/>
              <w:tblLook w:val="04A0" w:firstRow="1" w:lastRow="0" w:firstColumn="1" w:lastColumn="0" w:noHBand="0" w:noVBand="1"/>
            </w:tblPr>
            <w:tblGrid>
              <w:gridCol w:w="1500"/>
              <w:gridCol w:w="1322"/>
              <w:gridCol w:w="1346"/>
              <w:gridCol w:w="1346"/>
              <w:gridCol w:w="1347"/>
            </w:tblGrid>
            <w:tr w:rsidR="003162AB" w:rsidRPr="00532F44" w:rsidTr="003162AB">
              <w:tc>
                <w:tcPr>
                  <w:tcW w:w="1500" w:type="dxa"/>
                  <w:vMerge w:val="restart"/>
                </w:tcPr>
                <w:p w:rsidR="003162AB" w:rsidRPr="00532F44" w:rsidRDefault="003162AB" w:rsidP="003162AB">
                  <w:pPr>
                    <w:framePr w:hSpace="180" w:wrap="around" w:vAnchor="page" w:hAnchor="margin" w:y="2345"/>
                    <w:jc w:val="center"/>
                    <w:rPr>
                      <w:b/>
                    </w:rPr>
                  </w:pPr>
                  <w:r w:rsidRPr="00532F44">
                    <w:rPr>
                      <w:b/>
                    </w:rPr>
                    <w:t>MAICER</w:t>
                  </w:r>
                </w:p>
              </w:tc>
              <w:tc>
                <w:tcPr>
                  <w:tcW w:w="1322" w:type="dxa"/>
                  <w:vMerge w:val="restart"/>
                </w:tcPr>
                <w:p w:rsidR="003162AB" w:rsidRPr="00532F44" w:rsidRDefault="003162AB" w:rsidP="003162AB">
                  <w:pPr>
                    <w:framePr w:hSpace="180" w:wrap="around" w:vAnchor="page" w:hAnchor="margin" w:y="2345"/>
                    <w:jc w:val="center"/>
                    <w:rPr>
                      <w:b/>
                    </w:rPr>
                  </w:pPr>
                  <w:r w:rsidRPr="00532F44">
                    <w:rPr>
                      <w:b/>
                    </w:rPr>
                    <w:t>Individual EVPI (£)</w:t>
                  </w:r>
                </w:p>
              </w:tc>
              <w:tc>
                <w:tcPr>
                  <w:tcW w:w="4039" w:type="dxa"/>
                  <w:gridSpan w:val="3"/>
                </w:tcPr>
                <w:p w:rsidR="003162AB" w:rsidRPr="00532F44" w:rsidRDefault="003162AB" w:rsidP="003162AB">
                  <w:pPr>
                    <w:framePr w:hSpace="180" w:wrap="around" w:vAnchor="page" w:hAnchor="margin" w:y="2345"/>
                    <w:jc w:val="center"/>
                    <w:rPr>
                      <w:b/>
                    </w:rPr>
                  </w:pPr>
                  <w:r w:rsidRPr="00532F44">
                    <w:rPr>
                      <w:b/>
                    </w:rPr>
                    <w:t>Population EVPI (£million)</w:t>
                  </w:r>
                </w:p>
              </w:tc>
            </w:tr>
            <w:tr w:rsidR="003162AB" w:rsidRPr="00532F44" w:rsidTr="003162AB">
              <w:tc>
                <w:tcPr>
                  <w:tcW w:w="1500" w:type="dxa"/>
                  <w:vMerge/>
                </w:tcPr>
                <w:p w:rsidR="003162AB" w:rsidRPr="00532F44" w:rsidRDefault="003162AB" w:rsidP="003162AB">
                  <w:pPr>
                    <w:framePr w:hSpace="180" w:wrap="around" w:vAnchor="page" w:hAnchor="margin" w:y="2345"/>
                    <w:jc w:val="center"/>
                  </w:pPr>
                </w:p>
              </w:tc>
              <w:tc>
                <w:tcPr>
                  <w:tcW w:w="1322" w:type="dxa"/>
                  <w:vMerge/>
                </w:tcPr>
                <w:p w:rsidR="003162AB" w:rsidRPr="00532F44" w:rsidRDefault="003162AB" w:rsidP="003162AB">
                  <w:pPr>
                    <w:framePr w:hSpace="180" w:wrap="around" w:vAnchor="page" w:hAnchor="margin" w:y="2345"/>
                    <w:jc w:val="center"/>
                  </w:pPr>
                </w:p>
              </w:tc>
              <w:tc>
                <w:tcPr>
                  <w:tcW w:w="1346" w:type="dxa"/>
                </w:tcPr>
                <w:p w:rsidR="003162AB" w:rsidRPr="00532F44" w:rsidRDefault="003162AB" w:rsidP="003162AB">
                  <w:pPr>
                    <w:framePr w:hSpace="180" w:wrap="around" w:vAnchor="page" w:hAnchor="margin" w:y="2345"/>
                    <w:jc w:val="center"/>
                    <w:rPr>
                      <w:b/>
                    </w:rPr>
                  </w:pPr>
                  <w:r w:rsidRPr="00532F44">
                    <w:rPr>
                      <w:b/>
                    </w:rPr>
                    <w:t>25,000</w:t>
                  </w:r>
                </w:p>
              </w:tc>
              <w:tc>
                <w:tcPr>
                  <w:tcW w:w="1346" w:type="dxa"/>
                </w:tcPr>
                <w:p w:rsidR="003162AB" w:rsidRPr="00532F44" w:rsidRDefault="003162AB" w:rsidP="003162AB">
                  <w:pPr>
                    <w:framePr w:hSpace="180" w:wrap="around" w:vAnchor="page" w:hAnchor="margin" w:y="2345"/>
                    <w:jc w:val="center"/>
                    <w:rPr>
                      <w:b/>
                    </w:rPr>
                  </w:pPr>
                  <w:r w:rsidRPr="00532F44">
                    <w:rPr>
                      <w:b/>
                    </w:rPr>
                    <w:t>50,000</w:t>
                  </w:r>
                </w:p>
              </w:tc>
              <w:tc>
                <w:tcPr>
                  <w:tcW w:w="1347" w:type="dxa"/>
                </w:tcPr>
                <w:p w:rsidR="003162AB" w:rsidRPr="00532F44" w:rsidRDefault="003162AB" w:rsidP="003162AB">
                  <w:pPr>
                    <w:framePr w:hSpace="180" w:wrap="around" w:vAnchor="page" w:hAnchor="margin" w:y="2345"/>
                    <w:jc w:val="center"/>
                    <w:rPr>
                      <w:b/>
                    </w:rPr>
                  </w:pPr>
                  <w:r w:rsidRPr="00532F44">
                    <w:rPr>
                      <w:b/>
                    </w:rPr>
                    <w:t>75,000</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£20,000/QALY</w:t>
                  </w:r>
                </w:p>
              </w:tc>
              <w:tc>
                <w:tcPr>
                  <w:tcW w:w="1322" w:type="dxa"/>
                </w:tcPr>
                <w:p w:rsidR="003162AB" w:rsidRPr="00532F44" w:rsidRDefault="003162AB" w:rsidP="003162AB">
                  <w:pPr>
                    <w:framePr w:hSpace="180" w:wrap="around" w:vAnchor="page" w:hAnchor="margin" w:y="2345"/>
                    <w:jc w:val="right"/>
                  </w:pPr>
                  <w:r w:rsidRPr="00532F44">
                    <w:t>111</w:t>
                  </w:r>
                </w:p>
              </w:tc>
              <w:tc>
                <w:tcPr>
                  <w:tcW w:w="1346" w:type="dxa"/>
                </w:tcPr>
                <w:p w:rsidR="003162AB" w:rsidRPr="00532F44" w:rsidRDefault="003162AB" w:rsidP="003162AB">
                  <w:pPr>
                    <w:framePr w:hSpace="180" w:wrap="around" w:vAnchor="page" w:hAnchor="margin" w:y="2345"/>
                    <w:jc w:val="right"/>
                  </w:pPr>
                  <w:r w:rsidRPr="00532F44">
                    <w:t>2.78</w:t>
                  </w:r>
                </w:p>
              </w:tc>
              <w:tc>
                <w:tcPr>
                  <w:tcW w:w="1346" w:type="dxa"/>
                </w:tcPr>
                <w:p w:rsidR="003162AB" w:rsidRPr="00532F44" w:rsidRDefault="003162AB" w:rsidP="003162AB">
                  <w:pPr>
                    <w:framePr w:hSpace="180" w:wrap="around" w:vAnchor="page" w:hAnchor="margin" w:y="2345"/>
                    <w:jc w:val="right"/>
                  </w:pPr>
                  <w:r w:rsidRPr="00532F44">
                    <w:t>5.55</w:t>
                  </w:r>
                </w:p>
              </w:tc>
              <w:tc>
                <w:tcPr>
                  <w:tcW w:w="1347" w:type="dxa"/>
                </w:tcPr>
                <w:p w:rsidR="003162AB" w:rsidRPr="00532F44" w:rsidRDefault="003162AB" w:rsidP="003162AB">
                  <w:pPr>
                    <w:framePr w:hSpace="180" w:wrap="around" w:vAnchor="page" w:hAnchor="margin" w:y="2345"/>
                    <w:jc w:val="right"/>
                  </w:pPr>
                  <w:r w:rsidRPr="00532F44">
                    <w:t>8.33</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£30,000/QALY</w:t>
                  </w:r>
                </w:p>
              </w:tc>
              <w:tc>
                <w:tcPr>
                  <w:tcW w:w="1322" w:type="dxa"/>
                </w:tcPr>
                <w:p w:rsidR="003162AB" w:rsidRPr="00532F44" w:rsidRDefault="003162AB" w:rsidP="003162AB">
                  <w:pPr>
                    <w:framePr w:hSpace="180" w:wrap="around" w:vAnchor="page" w:hAnchor="margin" w:y="2345"/>
                    <w:jc w:val="right"/>
                  </w:pPr>
                  <w:r w:rsidRPr="00532F44">
                    <w:t>244</w:t>
                  </w:r>
                </w:p>
              </w:tc>
              <w:tc>
                <w:tcPr>
                  <w:tcW w:w="1346" w:type="dxa"/>
                </w:tcPr>
                <w:p w:rsidR="003162AB" w:rsidRPr="00532F44" w:rsidRDefault="003162AB" w:rsidP="003162AB">
                  <w:pPr>
                    <w:framePr w:hSpace="180" w:wrap="around" w:vAnchor="page" w:hAnchor="margin" w:y="2345"/>
                    <w:jc w:val="right"/>
                  </w:pPr>
                  <w:r w:rsidRPr="00532F44">
                    <w:t>6.09</w:t>
                  </w:r>
                </w:p>
              </w:tc>
              <w:tc>
                <w:tcPr>
                  <w:tcW w:w="1346" w:type="dxa"/>
                </w:tcPr>
                <w:p w:rsidR="003162AB" w:rsidRPr="00532F44" w:rsidRDefault="003162AB" w:rsidP="003162AB">
                  <w:pPr>
                    <w:framePr w:hSpace="180" w:wrap="around" w:vAnchor="page" w:hAnchor="margin" w:y="2345"/>
                    <w:jc w:val="right"/>
                  </w:pPr>
                  <w:r w:rsidRPr="00532F44">
                    <w:t>12.18</w:t>
                  </w:r>
                </w:p>
              </w:tc>
              <w:tc>
                <w:tcPr>
                  <w:tcW w:w="1347" w:type="dxa"/>
                </w:tcPr>
                <w:p w:rsidR="003162AB" w:rsidRPr="00532F44" w:rsidRDefault="003162AB" w:rsidP="003162AB">
                  <w:pPr>
                    <w:framePr w:hSpace="180" w:wrap="around" w:vAnchor="page" w:hAnchor="margin" w:y="2345"/>
                    <w:jc w:val="right"/>
                  </w:pPr>
                  <w:r w:rsidRPr="00532F44">
                    <w:t>18.26</w:t>
                  </w:r>
                </w:p>
              </w:tc>
            </w:tr>
          </w:tbl>
          <w:p w:rsidR="003162AB" w:rsidRPr="00532F44" w:rsidRDefault="003162AB" w:rsidP="003162AB"/>
        </w:tc>
        <w:tc>
          <w:tcPr>
            <w:tcW w:w="7087" w:type="dxa"/>
          </w:tcPr>
          <w:tbl>
            <w:tblPr>
              <w:tblStyle w:val="TableGrid"/>
              <w:tblW w:w="0" w:type="auto"/>
              <w:tblLook w:val="04A0" w:firstRow="1" w:lastRow="0" w:firstColumn="1" w:lastColumn="0" w:noHBand="0" w:noVBand="1"/>
            </w:tblPr>
            <w:tblGrid>
              <w:gridCol w:w="1500"/>
              <w:gridCol w:w="1322"/>
              <w:gridCol w:w="1346"/>
              <w:gridCol w:w="1346"/>
              <w:gridCol w:w="1347"/>
            </w:tblGrid>
            <w:tr w:rsidR="003162AB" w:rsidRPr="00532F44" w:rsidTr="003162AB">
              <w:tc>
                <w:tcPr>
                  <w:tcW w:w="1500" w:type="dxa"/>
                  <w:vMerge w:val="restart"/>
                </w:tcPr>
                <w:p w:rsidR="003162AB" w:rsidRPr="00532F44" w:rsidRDefault="003162AB" w:rsidP="003162AB">
                  <w:pPr>
                    <w:framePr w:hSpace="180" w:wrap="around" w:vAnchor="page" w:hAnchor="margin" w:y="2345"/>
                    <w:jc w:val="center"/>
                    <w:rPr>
                      <w:b/>
                    </w:rPr>
                  </w:pPr>
                  <w:r w:rsidRPr="00532F44">
                    <w:rPr>
                      <w:b/>
                    </w:rPr>
                    <w:t>MAICER</w:t>
                  </w:r>
                </w:p>
              </w:tc>
              <w:tc>
                <w:tcPr>
                  <w:tcW w:w="1322" w:type="dxa"/>
                  <w:vMerge w:val="restart"/>
                </w:tcPr>
                <w:p w:rsidR="003162AB" w:rsidRPr="00532F44" w:rsidRDefault="003162AB" w:rsidP="003162AB">
                  <w:pPr>
                    <w:framePr w:hSpace="180" w:wrap="around" w:vAnchor="page" w:hAnchor="margin" w:y="2345"/>
                    <w:jc w:val="center"/>
                    <w:rPr>
                      <w:b/>
                    </w:rPr>
                  </w:pPr>
                  <w:r w:rsidRPr="00532F44">
                    <w:rPr>
                      <w:b/>
                    </w:rPr>
                    <w:t>Individual EVPI (£)</w:t>
                  </w:r>
                </w:p>
              </w:tc>
              <w:tc>
                <w:tcPr>
                  <w:tcW w:w="4039" w:type="dxa"/>
                  <w:gridSpan w:val="3"/>
                </w:tcPr>
                <w:p w:rsidR="003162AB" w:rsidRPr="00532F44" w:rsidRDefault="003162AB" w:rsidP="003162AB">
                  <w:pPr>
                    <w:framePr w:hSpace="180" w:wrap="around" w:vAnchor="page" w:hAnchor="margin" w:y="2345"/>
                    <w:jc w:val="center"/>
                    <w:rPr>
                      <w:b/>
                    </w:rPr>
                  </w:pPr>
                  <w:r w:rsidRPr="00532F44">
                    <w:rPr>
                      <w:b/>
                    </w:rPr>
                    <w:t>Population EVPI (£million)</w:t>
                  </w:r>
                </w:p>
              </w:tc>
            </w:tr>
            <w:tr w:rsidR="003162AB" w:rsidRPr="00532F44" w:rsidTr="003162AB">
              <w:tc>
                <w:tcPr>
                  <w:tcW w:w="1500" w:type="dxa"/>
                  <w:vMerge/>
                </w:tcPr>
                <w:p w:rsidR="003162AB" w:rsidRPr="00532F44" w:rsidRDefault="003162AB" w:rsidP="003162AB">
                  <w:pPr>
                    <w:framePr w:hSpace="180" w:wrap="around" w:vAnchor="page" w:hAnchor="margin" w:y="2345"/>
                    <w:jc w:val="center"/>
                  </w:pPr>
                </w:p>
              </w:tc>
              <w:tc>
                <w:tcPr>
                  <w:tcW w:w="1322" w:type="dxa"/>
                  <w:vMerge/>
                </w:tcPr>
                <w:p w:rsidR="003162AB" w:rsidRPr="00532F44" w:rsidRDefault="003162AB" w:rsidP="003162AB">
                  <w:pPr>
                    <w:framePr w:hSpace="180" w:wrap="around" w:vAnchor="page" w:hAnchor="margin" w:y="2345"/>
                    <w:jc w:val="center"/>
                  </w:pPr>
                </w:p>
              </w:tc>
              <w:tc>
                <w:tcPr>
                  <w:tcW w:w="1346" w:type="dxa"/>
                </w:tcPr>
                <w:p w:rsidR="003162AB" w:rsidRPr="00532F44" w:rsidRDefault="003162AB" w:rsidP="003162AB">
                  <w:pPr>
                    <w:framePr w:hSpace="180" w:wrap="around" w:vAnchor="page" w:hAnchor="margin" w:y="2345"/>
                    <w:jc w:val="center"/>
                    <w:rPr>
                      <w:b/>
                    </w:rPr>
                  </w:pPr>
                  <w:r w:rsidRPr="00532F44">
                    <w:rPr>
                      <w:b/>
                    </w:rPr>
                    <w:t>25,000</w:t>
                  </w:r>
                </w:p>
              </w:tc>
              <w:tc>
                <w:tcPr>
                  <w:tcW w:w="1346" w:type="dxa"/>
                </w:tcPr>
                <w:p w:rsidR="003162AB" w:rsidRPr="00532F44" w:rsidRDefault="003162AB" w:rsidP="003162AB">
                  <w:pPr>
                    <w:framePr w:hSpace="180" w:wrap="around" w:vAnchor="page" w:hAnchor="margin" w:y="2345"/>
                    <w:jc w:val="center"/>
                    <w:rPr>
                      <w:b/>
                    </w:rPr>
                  </w:pPr>
                  <w:r w:rsidRPr="00532F44">
                    <w:rPr>
                      <w:b/>
                    </w:rPr>
                    <w:t>50,000</w:t>
                  </w:r>
                </w:p>
              </w:tc>
              <w:tc>
                <w:tcPr>
                  <w:tcW w:w="1347" w:type="dxa"/>
                </w:tcPr>
                <w:p w:rsidR="003162AB" w:rsidRPr="00532F44" w:rsidRDefault="003162AB" w:rsidP="003162AB">
                  <w:pPr>
                    <w:framePr w:hSpace="180" w:wrap="around" w:vAnchor="page" w:hAnchor="margin" w:y="2345"/>
                    <w:jc w:val="center"/>
                    <w:rPr>
                      <w:b/>
                    </w:rPr>
                  </w:pPr>
                  <w:r w:rsidRPr="00532F44">
                    <w:rPr>
                      <w:b/>
                    </w:rPr>
                    <w:t>75,000</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£20,000/QALY</w:t>
                  </w:r>
                </w:p>
              </w:tc>
              <w:tc>
                <w:tcPr>
                  <w:tcW w:w="1322" w:type="dxa"/>
                </w:tcPr>
                <w:p w:rsidR="003162AB" w:rsidRPr="00532F44" w:rsidRDefault="003162AB" w:rsidP="003162AB">
                  <w:pPr>
                    <w:framePr w:hSpace="180" w:wrap="around" w:vAnchor="page" w:hAnchor="margin" w:y="2345"/>
                    <w:jc w:val="right"/>
                  </w:pPr>
                  <w:r w:rsidRPr="00532F44">
                    <w:t>4</w:t>
                  </w:r>
                </w:p>
              </w:tc>
              <w:tc>
                <w:tcPr>
                  <w:tcW w:w="1346" w:type="dxa"/>
                </w:tcPr>
                <w:p w:rsidR="003162AB" w:rsidRPr="00532F44" w:rsidRDefault="003162AB" w:rsidP="003162AB">
                  <w:pPr>
                    <w:framePr w:hSpace="180" w:wrap="around" w:vAnchor="page" w:hAnchor="margin" w:y="2345"/>
                    <w:jc w:val="right"/>
                  </w:pPr>
                  <w:r w:rsidRPr="00532F44">
                    <w:t>0.10</w:t>
                  </w:r>
                </w:p>
              </w:tc>
              <w:tc>
                <w:tcPr>
                  <w:tcW w:w="1346" w:type="dxa"/>
                </w:tcPr>
                <w:p w:rsidR="003162AB" w:rsidRPr="00532F44" w:rsidRDefault="003162AB" w:rsidP="003162AB">
                  <w:pPr>
                    <w:framePr w:hSpace="180" w:wrap="around" w:vAnchor="page" w:hAnchor="margin" w:y="2345"/>
                    <w:jc w:val="right"/>
                  </w:pPr>
                  <w:r w:rsidRPr="00532F44">
                    <w:t>0.20</w:t>
                  </w:r>
                </w:p>
              </w:tc>
              <w:tc>
                <w:tcPr>
                  <w:tcW w:w="1347" w:type="dxa"/>
                </w:tcPr>
                <w:p w:rsidR="003162AB" w:rsidRPr="00532F44" w:rsidRDefault="003162AB" w:rsidP="003162AB">
                  <w:pPr>
                    <w:framePr w:hSpace="180" w:wrap="around" w:vAnchor="page" w:hAnchor="margin" w:y="2345"/>
                    <w:jc w:val="right"/>
                  </w:pPr>
                  <w:r w:rsidRPr="00532F44">
                    <w:t>0.30</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£30,000/QALY</w:t>
                  </w:r>
                </w:p>
              </w:tc>
              <w:tc>
                <w:tcPr>
                  <w:tcW w:w="1322" w:type="dxa"/>
                </w:tcPr>
                <w:p w:rsidR="003162AB" w:rsidRPr="00532F44" w:rsidRDefault="003162AB" w:rsidP="003162AB">
                  <w:pPr>
                    <w:framePr w:hSpace="180" w:wrap="around" w:vAnchor="page" w:hAnchor="margin" w:y="2345"/>
                    <w:jc w:val="right"/>
                  </w:pPr>
                  <w:r w:rsidRPr="00532F44">
                    <w:t>2</w:t>
                  </w:r>
                </w:p>
              </w:tc>
              <w:tc>
                <w:tcPr>
                  <w:tcW w:w="1346" w:type="dxa"/>
                </w:tcPr>
                <w:p w:rsidR="003162AB" w:rsidRPr="00532F44" w:rsidRDefault="003162AB" w:rsidP="003162AB">
                  <w:pPr>
                    <w:framePr w:hSpace="180" w:wrap="around" w:vAnchor="page" w:hAnchor="margin" w:y="2345"/>
                    <w:jc w:val="right"/>
                  </w:pPr>
                  <w:r w:rsidRPr="00532F44">
                    <w:t>0.04</w:t>
                  </w:r>
                </w:p>
              </w:tc>
              <w:tc>
                <w:tcPr>
                  <w:tcW w:w="1346" w:type="dxa"/>
                </w:tcPr>
                <w:p w:rsidR="003162AB" w:rsidRPr="00532F44" w:rsidRDefault="003162AB" w:rsidP="003162AB">
                  <w:pPr>
                    <w:framePr w:hSpace="180" w:wrap="around" w:vAnchor="page" w:hAnchor="margin" w:y="2345"/>
                    <w:jc w:val="right"/>
                  </w:pPr>
                  <w:r w:rsidRPr="00532F44">
                    <w:t>0.08</w:t>
                  </w:r>
                </w:p>
              </w:tc>
              <w:tc>
                <w:tcPr>
                  <w:tcW w:w="1347" w:type="dxa"/>
                </w:tcPr>
                <w:p w:rsidR="003162AB" w:rsidRPr="00532F44" w:rsidRDefault="003162AB" w:rsidP="003162AB">
                  <w:pPr>
                    <w:framePr w:hSpace="180" w:wrap="around" w:vAnchor="page" w:hAnchor="margin" w:y="2345"/>
                    <w:jc w:val="right"/>
                  </w:pPr>
                  <w:r w:rsidRPr="00532F44">
                    <w:t>0.12</w:t>
                  </w:r>
                </w:p>
              </w:tc>
            </w:tr>
          </w:tbl>
          <w:p w:rsidR="003162AB" w:rsidRPr="00532F44" w:rsidRDefault="003162AB" w:rsidP="003162AB"/>
        </w:tc>
      </w:tr>
      <w:tr w:rsidR="003162AB" w:rsidRPr="00532F44" w:rsidTr="003162AB">
        <w:trPr>
          <w:divId w:val="1548566716"/>
        </w:trPr>
        <w:tc>
          <w:tcPr>
            <w:tcW w:w="7087" w:type="dxa"/>
          </w:tcPr>
          <w:p w:rsidR="003162AB" w:rsidRPr="00532F44" w:rsidRDefault="003162AB" w:rsidP="003162AB">
            <w:pPr>
              <w:pStyle w:val="ListParagraph"/>
              <w:numPr>
                <w:ilvl w:val="0"/>
                <w:numId w:val="14"/>
              </w:numPr>
              <w:spacing w:line="240" w:lineRule="auto"/>
              <w:jc w:val="center"/>
              <w:rPr>
                <w:b/>
              </w:rPr>
            </w:pPr>
            <w:r w:rsidRPr="00532F44">
              <w:rPr>
                <w:b/>
              </w:rPr>
              <w:t>Initial CHADS</w:t>
            </w:r>
            <w:r w:rsidRPr="00532F44">
              <w:rPr>
                <w:b/>
                <w:vertAlign w:val="subscript"/>
              </w:rPr>
              <w:t>2</w:t>
            </w:r>
            <w:r w:rsidRPr="00532F44">
              <w:rPr>
                <w:b/>
              </w:rPr>
              <w:t xml:space="preserve"> score of zero points</w:t>
            </w:r>
          </w:p>
        </w:tc>
        <w:tc>
          <w:tcPr>
            <w:tcW w:w="7087" w:type="dxa"/>
          </w:tcPr>
          <w:p w:rsidR="003162AB" w:rsidRPr="00532F44" w:rsidRDefault="003162AB" w:rsidP="003162AB">
            <w:pPr>
              <w:pStyle w:val="ListParagraph"/>
              <w:numPr>
                <w:ilvl w:val="0"/>
                <w:numId w:val="14"/>
              </w:numPr>
              <w:spacing w:line="240" w:lineRule="auto"/>
              <w:jc w:val="center"/>
              <w:rPr>
                <w:b/>
              </w:rPr>
            </w:pPr>
            <w:r w:rsidRPr="00532F44">
              <w:rPr>
                <w:b/>
              </w:rPr>
              <w:t>Initial CHADS</w:t>
            </w:r>
            <w:r w:rsidRPr="00532F44">
              <w:rPr>
                <w:b/>
                <w:vertAlign w:val="subscript"/>
              </w:rPr>
              <w:t>2</w:t>
            </w:r>
            <w:r w:rsidRPr="00532F44">
              <w:rPr>
                <w:b/>
              </w:rPr>
              <w:t xml:space="preserve"> score of one point</w:t>
            </w:r>
          </w:p>
        </w:tc>
      </w:tr>
    </w:tbl>
    <w:p w:rsidR="006D0808" w:rsidRPr="00532F44" w:rsidRDefault="003162AB" w:rsidP="005468D5">
      <w:pPr>
        <w:pStyle w:val="Caption"/>
        <w:divId w:val="1548566716"/>
        <w:rPr>
          <w:color w:val="auto"/>
        </w:rPr>
      </w:pPr>
      <w:bookmarkStart w:id="11" w:name="_Ref335134846"/>
      <w:r w:rsidRPr="00532F44">
        <w:rPr>
          <w:color w:val="auto"/>
        </w:rPr>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0C4858" w:rsidRPr="00532F44">
        <w:rPr>
          <w:noProof/>
          <w:color w:val="auto"/>
        </w:rPr>
        <w:t>6</w:t>
      </w:r>
      <w:r w:rsidR="006C1146" w:rsidRPr="00532F44">
        <w:rPr>
          <w:color w:val="auto"/>
        </w:rPr>
        <w:fldChar w:fldCharType="end"/>
      </w:r>
      <w:bookmarkEnd w:id="11"/>
      <w:r w:rsidRPr="00532F44">
        <w:rPr>
          <w:color w:val="auto"/>
        </w:rPr>
        <w:t xml:space="preserve"> Expected value of perfect information at a range of maximum acceptable incremental cost effectiv</w:t>
      </w:r>
      <w:r w:rsidR="00BE73AD" w:rsidRPr="00532F44">
        <w:rPr>
          <w:color w:val="auto"/>
        </w:rPr>
        <w:t>e</w:t>
      </w:r>
      <w:r w:rsidRPr="00532F44">
        <w:rPr>
          <w:color w:val="auto"/>
        </w:rPr>
        <w:t>ness ratios (MAICERs), for scenarios involving fifty year old males and the decisio</w:t>
      </w:r>
      <w:r w:rsidR="003C217E" w:rsidRPr="00532F44">
        <w:rPr>
          <w:color w:val="auto"/>
        </w:rPr>
        <w:t>n whether to prescribe warfarin</w:t>
      </w:r>
    </w:p>
    <w:p w:rsidR="006D0808" w:rsidRPr="00532F44" w:rsidRDefault="006D0808" w:rsidP="003C217E">
      <w:pPr>
        <w:divId w:val="1548566716"/>
        <w:rPr>
          <w:lang w:val="en-GB"/>
        </w:rPr>
        <w:sectPr w:rsidR="006D0808" w:rsidRPr="00532F44" w:rsidSect="006D0808">
          <w:pgSz w:w="16838" w:h="11906" w:orient="landscape"/>
          <w:pgMar w:top="1440" w:right="1440" w:bottom="1440" w:left="1440" w:header="709" w:footer="709" w:gutter="0"/>
          <w:cols w:space="708"/>
          <w:docGrid w:linePitch="360"/>
        </w:sectPr>
      </w:pPr>
    </w:p>
    <w:p w:rsidR="00920A0B" w:rsidRPr="00532F44" w:rsidRDefault="0098691C" w:rsidP="0098691C">
      <w:pPr>
        <w:pStyle w:val="Caption"/>
        <w:divId w:val="1548566716"/>
        <w:rPr>
          <w:color w:val="auto"/>
        </w:rPr>
      </w:pPr>
      <w:bookmarkStart w:id="12" w:name="_Ref335141468"/>
      <w:r w:rsidRPr="00532F44">
        <w:rPr>
          <w:color w:val="auto"/>
        </w:rPr>
        <w:lastRenderedPageBreak/>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0C4858" w:rsidRPr="00532F44">
        <w:rPr>
          <w:noProof/>
          <w:color w:val="auto"/>
        </w:rPr>
        <w:t>7</w:t>
      </w:r>
      <w:r w:rsidR="006C1146" w:rsidRPr="00532F44">
        <w:rPr>
          <w:color w:val="auto"/>
        </w:rPr>
        <w:fldChar w:fldCharType="end"/>
      </w:r>
      <w:bookmarkEnd w:id="12"/>
      <w:r w:rsidRPr="00532F44">
        <w:rPr>
          <w:color w:val="auto"/>
        </w:rPr>
        <w:t xml:space="preserve"> Illustration of the effect of different levels of sensitivity and specificity on ICER of TTE compared with no TTE in cohorts of male patients aged fifty in making the decision whether to prescribe warfarin.</w:t>
      </w:r>
      <w:r w:rsidR="00040779" w:rsidRPr="00532F44">
        <w:rPr>
          <w:color w:val="auto"/>
        </w:rPr>
        <w:t xml:space="preserve"> The four cells with sensitivity and specificity values closest to the empirical values are underlined</w:t>
      </w:r>
      <w:r w:rsidR="0053772E" w:rsidRPr="00532F44">
        <w:rPr>
          <w:color w:val="auto"/>
        </w:rPr>
        <w:t>.</w:t>
      </w:r>
      <w:r w:rsidRPr="00532F44">
        <w:rPr>
          <w:color w:val="auto"/>
        </w:rPr>
        <w:t xml:space="preserve"> (Amounts in £1000 / QALY; &gt;99; Over £99,000/QALY; D: Dominated)</w:t>
      </w:r>
    </w:p>
    <w:tbl>
      <w:tblPr>
        <w:tblpPr w:leftFromText="180" w:rightFromText="180" w:vertAnchor="page" w:horzAnchor="margin" w:tblpY="2911"/>
        <w:tblW w:w="0" w:type="auto"/>
        <w:tblLook w:val="04A0" w:firstRow="1" w:lastRow="0" w:firstColumn="1" w:lastColumn="0" w:noHBand="0" w:noVBand="1"/>
      </w:tblPr>
      <w:tblGrid>
        <w:gridCol w:w="556"/>
        <w:gridCol w:w="686"/>
        <w:gridCol w:w="426"/>
        <w:gridCol w:w="567"/>
        <w:gridCol w:w="567"/>
        <w:gridCol w:w="567"/>
        <w:gridCol w:w="567"/>
        <w:gridCol w:w="567"/>
        <w:gridCol w:w="567"/>
        <w:gridCol w:w="780"/>
        <w:gridCol w:w="709"/>
        <w:gridCol w:w="607"/>
        <w:gridCol w:w="552"/>
      </w:tblGrid>
      <w:tr w:rsidR="00DB7C63" w:rsidRPr="00532F44"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a) CHADS</w:t>
            </w:r>
            <w:r w:rsidRPr="00532F44">
              <w:rPr>
                <w:rFonts w:ascii="Calibri" w:eastAsia="Times New Roman" w:hAnsi="Calibri" w:cs="Calibri"/>
                <w:b/>
                <w:bCs/>
                <w:i/>
                <w:iCs/>
                <w:vertAlign w:val="subscript"/>
                <w:lang w:eastAsia="en-GB"/>
              </w:rPr>
              <w:t>2</w:t>
            </w: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Sensitivity</w:t>
            </w:r>
          </w:p>
        </w:tc>
      </w:tr>
      <w:tr w:rsidR="00DB7C63" w:rsidRPr="00532F44" w:rsidTr="00DB7C63">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of zero</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r>
      <w:tr w:rsidR="00DB7C63" w:rsidRPr="00532F44" w:rsidTr="00DB7C63">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Specificity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8.4</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5.7</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4.9</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4.4</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4.2</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65.6</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4.0</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35.0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3.8</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24.5</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3.8</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63.9</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3.7</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40.2</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16.0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3.6</w:t>
            </w:r>
          </w:p>
        </w:tc>
      </w:tr>
    </w:tbl>
    <w:p w:rsidR="0098691C" w:rsidRPr="00532F44" w:rsidRDefault="0098691C" w:rsidP="003162AB">
      <w:pPr>
        <w:divId w:val="1548566716"/>
      </w:pPr>
    </w:p>
    <w:p w:rsidR="0098691C" w:rsidRPr="00532F44" w:rsidRDefault="0098691C" w:rsidP="003162AB">
      <w:pPr>
        <w:divId w:val="1548566716"/>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tbl>
      <w:tblPr>
        <w:tblpPr w:leftFromText="180" w:rightFromText="180" w:vertAnchor="text" w:horzAnchor="margin" w:tblpY="106"/>
        <w:tblW w:w="7638" w:type="dxa"/>
        <w:tblLook w:val="04A0" w:firstRow="1" w:lastRow="0" w:firstColumn="1" w:lastColumn="0" w:noHBand="0" w:noVBand="1"/>
      </w:tblPr>
      <w:tblGrid>
        <w:gridCol w:w="658"/>
        <w:gridCol w:w="618"/>
        <w:gridCol w:w="495"/>
        <w:gridCol w:w="529"/>
        <w:gridCol w:w="529"/>
        <w:gridCol w:w="529"/>
        <w:gridCol w:w="529"/>
        <w:gridCol w:w="645"/>
        <w:gridCol w:w="645"/>
        <w:gridCol w:w="645"/>
        <w:gridCol w:w="645"/>
        <w:gridCol w:w="645"/>
        <w:gridCol w:w="526"/>
      </w:tblGrid>
      <w:tr w:rsidR="00DB7C63" w:rsidRPr="00532F44" w:rsidTr="00DB7C63">
        <w:trPr>
          <w:trHeight w:val="293"/>
        </w:trPr>
        <w:tc>
          <w:tcPr>
            <w:tcW w:w="1276"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b) CHADS</w:t>
            </w:r>
            <w:r w:rsidRPr="00532F44">
              <w:rPr>
                <w:rFonts w:ascii="Calibri" w:eastAsia="Times New Roman" w:hAnsi="Calibri" w:cs="Calibri"/>
                <w:b/>
                <w:bCs/>
                <w:i/>
                <w:iCs/>
                <w:vertAlign w:val="subscript"/>
                <w:lang w:eastAsia="en-GB"/>
              </w:rPr>
              <w:t>2</w:t>
            </w:r>
            <w:r w:rsidRPr="00532F44">
              <w:rPr>
                <w:rFonts w:ascii="Calibri" w:eastAsia="Times New Roman" w:hAnsi="Calibri" w:cs="Calibri"/>
                <w:b/>
                <w:bCs/>
                <w:i/>
                <w:iCs/>
                <w:lang w:eastAsia="en-GB"/>
              </w:rPr>
              <w:t xml:space="preserve"> </w:t>
            </w:r>
          </w:p>
        </w:tc>
        <w:tc>
          <w:tcPr>
            <w:tcW w:w="6362"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Sensitivity</w:t>
            </w:r>
          </w:p>
        </w:tc>
      </w:tr>
      <w:tr w:rsidR="00DB7C63" w:rsidRPr="00532F44" w:rsidTr="00DB7C63">
        <w:trPr>
          <w:trHeight w:val="293"/>
        </w:trPr>
        <w:tc>
          <w:tcPr>
            <w:tcW w:w="1276" w:type="dxa"/>
            <w:gridSpan w:val="2"/>
            <w:tcBorders>
              <w:top w:val="nil"/>
              <w:left w:val="single" w:sz="4" w:space="0" w:color="auto"/>
              <w:bottom w:val="single" w:sz="4" w:space="0" w:color="auto"/>
              <w:right w:val="single" w:sz="4" w:space="0" w:color="000000"/>
            </w:tcBorders>
            <w:shd w:val="clear" w:color="auto" w:fill="auto"/>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of one</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r>
      <w:tr w:rsidR="00DB7C63" w:rsidRPr="00532F44" w:rsidTr="00DB7C63">
        <w:trPr>
          <w:trHeight w:val="293"/>
        </w:trPr>
        <w:tc>
          <w:tcPr>
            <w:tcW w:w="658"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Specificity</w:t>
            </w: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11.6</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8.6</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6.4</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4.3</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5.6</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3.9</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8.0</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5.1</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3.7</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7.6</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4.8</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3.6</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4.6</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3.5</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4.4</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3.4</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4.3</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3.4</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7.0</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4.1</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3.4</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4.0</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3.3</w:t>
            </w:r>
          </w:p>
        </w:tc>
      </w:tr>
    </w:tbl>
    <w:p w:rsidR="006D0808" w:rsidRPr="00532F44" w:rsidRDefault="006D0808">
      <w:pPr>
        <w:spacing w:line="276" w:lineRule="auto"/>
        <w:jc w:val="left"/>
      </w:pPr>
    </w:p>
    <w:p w:rsidR="002D3329" w:rsidRPr="00532F44" w:rsidRDefault="002D3329">
      <w:pPr>
        <w:spacing w:line="276" w:lineRule="auto"/>
        <w:jc w:val="left"/>
      </w:pPr>
      <w:r w:rsidRPr="00532F44">
        <w:br w:type="page"/>
      </w:r>
    </w:p>
    <w:p w:rsidR="003162AB" w:rsidRPr="00532F44" w:rsidRDefault="003A6116" w:rsidP="003A6116">
      <w:pPr>
        <w:pStyle w:val="Caption"/>
        <w:divId w:val="1548566716"/>
        <w:rPr>
          <w:color w:val="auto"/>
        </w:rPr>
      </w:pPr>
      <w:bookmarkStart w:id="13" w:name="_Ref335142114"/>
      <w:r w:rsidRPr="00532F44">
        <w:rPr>
          <w:color w:val="auto"/>
        </w:rPr>
        <w:lastRenderedPageBreak/>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0C4858" w:rsidRPr="00532F44">
        <w:rPr>
          <w:noProof/>
          <w:color w:val="auto"/>
        </w:rPr>
        <w:t>8</w:t>
      </w:r>
      <w:r w:rsidR="006C1146" w:rsidRPr="00532F44">
        <w:rPr>
          <w:color w:val="auto"/>
        </w:rPr>
        <w:fldChar w:fldCharType="end"/>
      </w:r>
      <w:bookmarkEnd w:id="13"/>
      <w:r w:rsidRPr="00532F44">
        <w:rPr>
          <w:color w:val="auto"/>
        </w:rPr>
        <w:t xml:space="preserve"> Qualitative summary of results of all 14 scenarios</w:t>
      </w:r>
    </w:p>
    <w:tbl>
      <w:tblPr>
        <w:tblStyle w:val="TableGrid"/>
        <w:tblW w:w="0" w:type="auto"/>
        <w:tblLayout w:type="fixed"/>
        <w:tblLook w:val="04A0" w:firstRow="1" w:lastRow="0" w:firstColumn="1" w:lastColumn="0" w:noHBand="0" w:noVBand="1"/>
      </w:tblPr>
      <w:tblGrid>
        <w:gridCol w:w="675"/>
        <w:gridCol w:w="882"/>
        <w:gridCol w:w="1121"/>
        <w:gridCol w:w="1258"/>
        <w:gridCol w:w="1842"/>
        <w:gridCol w:w="1701"/>
        <w:gridCol w:w="1701"/>
      </w:tblGrid>
      <w:tr w:rsidR="003225C4" w:rsidRPr="00532F44" w:rsidTr="003225C4">
        <w:trPr>
          <w:divId w:val="1548566716"/>
          <w:trHeight w:val="318"/>
        </w:trPr>
        <w:tc>
          <w:tcPr>
            <w:tcW w:w="675" w:type="dxa"/>
            <w:vMerge w:val="restart"/>
          </w:tcPr>
          <w:p w:rsidR="002D3329" w:rsidRPr="00532F44" w:rsidRDefault="002D3329" w:rsidP="003162AB">
            <w:r w:rsidRPr="00532F44">
              <w:t>Age</w:t>
            </w:r>
          </w:p>
        </w:tc>
        <w:tc>
          <w:tcPr>
            <w:tcW w:w="882" w:type="dxa"/>
            <w:vMerge w:val="restart"/>
          </w:tcPr>
          <w:p w:rsidR="002D3329" w:rsidRPr="00532F44" w:rsidRDefault="002D3329" w:rsidP="003162AB">
            <w:r w:rsidRPr="00532F44">
              <w:t>Gender</w:t>
            </w:r>
          </w:p>
        </w:tc>
        <w:tc>
          <w:tcPr>
            <w:tcW w:w="1121" w:type="dxa"/>
            <w:vMerge w:val="restart"/>
          </w:tcPr>
          <w:p w:rsidR="002D3329" w:rsidRPr="00532F44" w:rsidRDefault="002D3329" w:rsidP="003162AB">
            <w:r w:rsidRPr="00532F44">
              <w:t>CHADS</w:t>
            </w:r>
            <w:r w:rsidRPr="00532F44">
              <w:rPr>
                <w:vertAlign w:val="subscript"/>
              </w:rPr>
              <w:t>2</w:t>
            </w:r>
            <w:r w:rsidRPr="00532F44">
              <w:t xml:space="preserve"> score of 1</w:t>
            </w:r>
          </w:p>
        </w:tc>
        <w:tc>
          <w:tcPr>
            <w:tcW w:w="1258" w:type="dxa"/>
            <w:vMerge w:val="restart"/>
          </w:tcPr>
          <w:p w:rsidR="002D3329" w:rsidRPr="00532F44" w:rsidRDefault="002D3329" w:rsidP="003162AB">
            <w:r w:rsidRPr="00532F44">
              <w:t>OAC</w:t>
            </w:r>
          </w:p>
        </w:tc>
        <w:tc>
          <w:tcPr>
            <w:tcW w:w="1842" w:type="dxa"/>
            <w:vMerge w:val="restart"/>
          </w:tcPr>
          <w:p w:rsidR="002D3329" w:rsidRPr="00532F44" w:rsidRDefault="002D3329" w:rsidP="003225C4">
            <w:r w:rsidRPr="00532F44">
              <w:t xml:space="preserve">Ruled out by simple </w:t>
            </w:r>
            <w:r w:rsidR="003225C4" w:rsidRPr="00532F44">
              <w:t>d</w:t>
            </w:r>
            <w:r w:rsidRPr="00532F44">
              <w:t>ominance</w:t>
            </w:r>
          </w:p>
        </w:tc>
        <w:tc>
          <w:tcPr>
            <w:tcW w:w="3402" w:type="dxa"/>
            <w:gridSpan w:val="2"/>
          </w:tcPr>
          <w:p w:rsidR="002D3329" w:rsidRPr="00532F44" w:rsidRDefault="002D3329" w:rsidP="002D3329">
            <w:r w:rsidRPr="00532F44">
              <w:t>TTE optimal</w:t>
            </w:r>
          </w:p>
        </w:tc>
      </w:tr>
      <w:tr w:rsidR="003225C4" w:rsidRPr="00532F44" w:rsidTr="003225C4">
        <w:trPr>
          <w:divId w:val="1548566716"/>
          <w:trHeight w:val="327"/>
        </w:trPr>
        <w:tc>
          <w:tcPr>
            <w:tcW w:w="675" w:type="dxa"/>
            <w:vMerge/>
          </w:tcPr>
          <w:p w:rsidR="002D3329" w:rsidRPr="00532F44" w:rsidRDefault="002D3329" w:rsidP="003162AB"/>
        </w:tc>
        <w:tc>
          <w:tcPr>
            <w:tcW w:w="882" w:type="dxa"/>
            <w:vMerge/>
          </w:tcPr>
          <w:p w:rsidR="002D3329" w:rsidRPr="00532F44" w:rsidRDefault="002D3329" w:rsidP="003162AB"/>
        </w:tc>
        <w:tc>
          <w:tcPr>
            <w:tcW w:w="1121" w:type="dxa"/>
            <w:vMerge/>
          </w:tcPr>
          <w:p w:rsidR="002D3329" w:rsidRPr="00532F44" w:rsidRDefault="002D3329" w:rsidP="003162AB"/>
        </w:tc>
        <w:tc>
          <w:tcPr>
            <w:tcW w:w="1258" w:type="dxa"/>
            <w:vMerge/>
          </w:tcPr>
          <w:p w:rsidR="002D3329" w:rsidRPr="00532F44" w:rsidRDefault="002D3329" w:rsidP="003162AB"/>
        </w:tc>
        <w:tc>
          <w:tcPr>
            <w:tcW w:w="1842" w:type="dxa"/>
            <w:vMerge/>
          </w:tcPr>
          <w:p w:rsidR="002D3329" w:rsidRPr="00532F44" w:rsidRDefault="002D3329" w:rsidP="003162AB"/>
        </w:tc>
        <w:tc>
          <w:tcPr>
            <w:tcW w:w="1701" w:type="dxa"/>
          </w:tcPr>
          <w:p w:rsidR="002D3329" w:rsidRPr="00532F44" w:rsidRDefault="002D3329" w:rsidP="003225C4">
            <w:r w:rsidRPr="00532F44">
              <w:t>at £20,000/QALY</w:t>
            </w:r>
          </w:p>
        </w:tc>
        <w:tc>
          <w:tcPr>
            <w:tcW w:w="1701" w:type="dxa"/>
          </w:tcPr>
          <w:p w:rsidR="002D3329" w:rsidRPr="00532F44" w:rsidRDefault="002D3329" w:rsidP="003225C4">
            <w:r w:rsidRPr="00532F44">
              <w:t>At £30,000</w:t>
            </w:r>
            <w:r w:rsidR="003225C4" w:rsidRPr="00532F44">
              <w:t xml:space="preserve"> </w:t>
            </w:r>
            <w:r w:rsidRPr="00532F44">
              <w:t>/QALY</w:t>
            </w:r>
          </w:p>
        </w:tc>
      </w:tr>
      <w:tr w:rsidR="003225C4" w:rsidRPr="00532F44" w:rsidTr="003225C4">
        <w:trPr>
          <w:divId w:val="1548566716"/>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3162AB">
            <w:r w:rsidRPr="00532F44">
              <w:t>No</w:t>
            </w:r>
          </w:p>
        </w:tc>
        <w:tc>
          <w:tcPr>
            <w:tcW w:w="1701" w:type="dxa"/>
          </w:tcPr>
          <w:p w:rsidR="002D3329" w:rsidRPr="00532F44" w:rsidRDefault="002D3329" w:rsidP="003162AB">
            <w:r w:rsidRPr="00532F44">
              <w:t>No</w:t>
            </w:r>
          </w:p>
        </w:tc>
      </w:tr>
      <w:tr w:rsidR="003225C4" w:rsidRPr="00532F44" w:rsidTr="003225C4">
        <w:trPr>
          <w:divId w:val="1548566716"/>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yes</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151"/>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yes</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16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yes</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128"/>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yes</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201"/>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rivaroxaban</w:t>
            </w:r>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Height w:val="217"/>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rivaroxaban</w:t>
            </w:r>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Height w:val="178"/>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rivaroxaban</w:t>
            </w:r>
          </w:p>
        </w:tc>
        <w:tc>
          <w:tcPr>
            <w:tcW w:w="1842" w:type="dxa"/>
          </w:tcPr>
          <w:p w:rsidR="002D3329" w:rsidRPr="00532F44" w:rsidRDefault="002D3329" w:rsidP="003162AB">
            <w:r w:rsidRPr="00532F44">
              <w:t>no</w:t>
            </w:r>
          </w:p>
        </w:tc>
        <w:tc>
          <w:tcPr>
            <w:tcW w:w="1701" w:type="dxa"/>
          </w:tcPr>
          <w:p w:rsidR="002D3329" w:rsidRPr="00532F44" w:rsidRDefault="002D3329" w:rsidP="003162AB">
            <w:r w:rsidRPr="00532F44">
              <w:t>No</w:t>
            </w:r>
          </w:p>
        </w:tc>
        <w:tc>
          <w:tcPr>
            <w:tcW w:w="1701" w:type="dxa"/>
          </w:tcPr>
          <w:p w:rsidR="002D3329" w:rsidRPr="00532F44" w:rsidRDefault="00C314AC" w:rsidP="002D3329">
            <w:r w:rsidRPr="00532F44">
              <w:t>No</w:t>
            </w:r>
            <w:r w:rsidR="002D3329" w:rsidRPr="00532F44">
              <w:t xml:space="preserve"> </w:t>
            </w:r>
            <w:r w:rsidR="00B56A7D" w:rsidRPr="00532F44">
              <w:rPr>
                <w:rStyle w:val="FootnoteReference"/>
              </w:rPr>
              <w:footnoteReference w:id="1"/>
            </w:r>
          </w:p>
        </w:tc>
      </w:tr>
      <w:tr w:rsidR="003225C4" w:rsidRPr="00532F44" w:rsidTr="003225C4">
        <w:trPr>
          <w:divId w:val="1548566716"/>
          <w:trHeight w:val="16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rivaroxaban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Yes</w:t>
            </w:r>
          </w:p>
        </w:tc>
      </w:tr>
      <w:tr w:rsidR="003225C4" w:rsidRPr="00532F44" w:rsidTr="003225C4">
        <w:trPr>
          <w:divId w:val="1548566716"/>
          <w:trHeight w:val="20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dabigatran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3225C4" w:rsidTr="003225C4">
        <w:trPr>
          <w:divId w:val="1548566716"/>
          <w:trHeight w:val="16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dabigatran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3225C4" w:rsidRDefault="002D3329" w:rsidP="002D3329">
            <w:r w:rsidRPr="00532F44">
              <w:t>Yes</w:t>
            </w:r>
          </w:p>
        </w:tc>
      </w:tr>
    </w:tbl>
    <w:p w:rsidR="003162AB" w:rsidRPr="003225C4" w:rsidRDefault="003162AB" w:rsidP="003162AB">
      <w:pPr>
        <w:divId w:val="1548566716"/>
        <w:rPr>
          <w:lang w:val="en-GB"/>
        </w:rPr>
      </w:pPr>
    </w:p>
    <w:sectPr w:rsidR="003162AB" w:rsidRPr="003225C4" w:rsidSect="006D0808">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on Minton" w:date="2012-10-15T15:11:00Z" w:initials="JM">
    <w:p w:rsidR="008E6143" w:rsidRDefault="008E6143">
      <w:pPr>
        <w:pStyle w:val="CommentText"/>
      </w:pPr>
      <w:r>
        <w:rPr>
          <w:rStyle w:val="CommentReference"/>
        </w:rPr>
        <w:annotationRef/>
      </w:r>
      <w:r>
        <w:t xml:space="preserve">I can’t get ref to NICE Methods Guide to work properly. (It doesn’t give date accessed, URL etc.) – </w:t>
      </w:r>
      <w:proofErr w:type="gramStart"/>
      <w:r>
        <w:t>for</w:t>
      </w:r>
      <w:proofErr w:type="gramEnd"/>
      <w:r>
        <w:t xml:space="preserve"> now I just want to flag this up. When everything else is completed I will manually edit this if need be.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71F" w:rsidRDefault="0029171F" w:rsidP="008D11C1">
      <w:r>
        <w:separator/>
      </w:r>
    </w:p>
  </w:endnote>
  <w:endnote w:type="continuationSeparator" w:id="0">
    <w:p w:rsidR="0029171F" w:rsidRDefault="0029171F"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Content>
      <w:p w:rsidR="009137B7" w:rsidRDefault="009137B7" w:rsidP="008D11C1">
        <w:pPr>
          <w:pStyle w:val="Footer"/>
        </w:pPr>
        <w:r>
          <w:fldChar w:fldCharType="begin"/>
        </w:r>
        <w:r>
          <w:instrText xml:space="preserve"> PAGE   \* MERGEFORMAT </w:instrText>
        </w:r>
        <w:r>
          <w:fldChar w:fldCharType="separate"/>
        </w:r>
        <w:r w:rsidR="00194737">
          <w:rPr>
            <w:noProof/>
          </w:rPr>
          <w:t>16</w:t>
        </w:r>
        <w:r>
          <w:rPr>
            <w:noProof/>
          </w:rPr>
          <w:fldChar w:fldCharType="end"/>
        </w:r>
      </w:p>
    </w:sdtContent>
  </w:sdt>
  <w:p w:rsidR="009137B7" w:rsidRDefault="009137B7"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71F" w:rsidRDefault="0029171F" w:rsidP="008D11C1">
      <w:r>
        <w:separator/>
      </w:r>
    </w:p>
  </w:footnote>
  <w:footnote w:type="continuationSeparator" w:id="0">
    <w:p w:rsidR="0029171F" w:rsidRDefault="0029171F" w:rsidP="008D11C1">
      <w:r>
        <w:continuationSeparator/>
      </w:r>
    </w:p>
  </w:footnote>
  <w:footnote w:id="1">
    <w:p w:rsidR="009137B7" w:rsidRDefault="009137B7">
      <w:pPr>
        <w:pStyle w:val="FootnoteText"/>
      </w:pPr>
      <w:r>
        <w:rPr>
          <w:rStyle w:val="FootnoteReference"/>
        </w:rPr>
        <w:footnoteRef/>
      </w:r>
      <w:r>
        <w:t xml:space="preserve"> The optimal strategy switches from no TTE to TTE at a MAICER of £30,400/QALY.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5"/>
  </w:num>
  <w:num w:numId="3">
    <w:abstractNumId w:val="1"/>
  </w:num>
  <w:num w:numId="4">
    <w:abstractNumId w:val="14"/>
  </w:num>
  <w:num w:numId="5">
    <w:abstractNumId w:val="10"/>
  </w:num>
  <w:num w:numId="6">
    <w:abstractNumId w:val="6"/>
  </w:num>
  <w:num w:numId="7">
    <w:abstractNumId w:val="3"/>
  </w:num>
  <w:num w:numId="8">
    <w:abstractNumId w:val="0"/>
  </w:num>
  <w:num w:numId="9">
    <w:abstractNumId w:val="12"/>
  </w:num>
  <w:num w:numId="10">
    <w:abstractNumId w:val="2"/>
  </w:num>
  <w:num w:numId="11">
    <w:abstractNumId w:val="13"/>
  </w:num>
  <w:num w:numId="12">
    <w:abstractNumId w:val="9"/>
  </w:num>
  <w:num w:numId="13">
    <w:abstractNumId w:val="7"/>
  </w:num>
  <w:num w:numId="14">
    <w:abstractNumId w:val="11"/>
  </w:num>
  <w:num w:numId="15">
    <w:abstractNumId w:val="4"/>
  </w:num>
  <w:num w:numId="16">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59D1"/>
    <w:rsid w:val="00004236"/>
    <w:rsid w:val="00023D5D"/>
    <w:rsid w:val="000406AE"/>
    <w:rsid w:val="00040779"/>
    <w:rsid w:val="0004239D"/>
    <w:rsid w:val="0005390C"/>
    <w:rsid w:val="000804F2"/>
    <w:rsid w:val="00081AF9"/>
    <w:rsid w:val="000A4ABF"/>
    <w:rsid w:val="000A6E69"/>
    <w:rsid w:val="000B7AA1"/>
    <w:rsid w:val="000C4858"/>
    <w:rsid w:val="000C54E6"/>
    <w:rsid w:val="000F1109"/>
    <w:rsid w:val="000F1748"/>
    <w:rsid w:val="00112021"/>
    <w:rsid w:val="001138A7"/>
    <w:rsid w:val="001259D1"/>
    <w:rsid w:val="00153929"/>
    <w:rsid w:val="00155B53"/>
    <w:rsid w:val="00155DF4"/>
    <w:rsid w:val="00161B1F"/>
    <w:rsid w:val="00183C66"/>
    <w:rsid w:val="00194737"/>
    <w:rsid w:val="001B457D"/>
    <w:rsid w:val="001B784A"/>
    <w:rsid w:val="001B7E26"/>
    <w:rsid w:val="00216347"/>
    <w:rsid w:val="002173F5"/>
    <w:rsid w:val="002379A0"/>
    <w:rsid w:val="00260232"/>
    <w:rsid w:val="00263B7C"/>
    <w:rsid w:val="00266451"/>
    <w:rsid w:val="00267F89"/>
    <w:rsid w:val="00270FD8"/>
    <w:rsid w:val="00273A34"/>
    <w:rsid w:val="002857F0"/>
    <w:rsid w:val="002908BA"/>
    <w:rsid w:val="0029171F"/>
    <w:rsid w:val="002970B4"/>
    <w:rsid w:val="002B2FB1"/>
    <w:rsid w:val="002C4C31"/>
    <w:rsid w:val="002D3329"/>
    <w:rsid w:val="002F7CCE"/>
    <w:rsid w:val="00305A5B"/>
    <w:rsid w:val="00307F5F"/>
    <w:rsid w:val="00313F74"/>
    <w:rsid w:val="003162AB"/>
    <w:rsid w:val="00321AA3"/>
    <w:rsid w:val="003225C4"/>
    <w:rsid w:val="003378D6"/>
    <w:rsid w:val="00337C3B"/>
    <w:rsid w:val="003559AD"/>
    <w:rsid w:val="003562A1"/>
    <w:rsid w:val="00356EEF"/>
    <w:rsid w:val="00366B50"/>
    <w:rsid w:val="00374A9D"/>
    <w:rsid w:val="00374E80"/>
    <w:rsid w:val="003762FF"/>
    <w:rsid w:val="00395BE3"/>
    <w:rsid w:val="00397282"/>
    <w:rsid w:val="00397705"/>
    <w:rsid w:val="003A388D"/>
    <w:rsid w:val="003A6116"/>
    <w:rsid w:val="003C217E"/>
    <w:rsid w:val="003D3DC2"/>
    <w:rsid w:val="003E2C5D"/>
    <w:rsid w:val="003E2F7C"/>
    <w:rsid w:val="003F5221"/>
    <w:rsid w:val="00407CD7"/>
    <w:rsid w:val="004111A3"/>
    <w:rsid w:val="004323B5"/>
    <w:rsid w:val="00436D67"/>
    <w:rsid w:val="00440383"/>
    <w:rsid w:val="00444C4D"/>
    <w:rsid w:val="0044580B"/>
    <w:rsid w:val="00454436"/>
    <w:rsid w:val="00465A7A"/>
    <w:rsid w:val="0047004A"/>
    <w:rsid w:val="004850ED"/>
    <w:rsid w:val="00492057"/>
    <w:rsid w:val="00495D9F"/>
    <w:rsid w:val="004A0CFF"/>
    <w:rsid w:val="004B7B0B"/>
    <w:rsid w:val="004D5F6A"/>
    <w:rsid w:val="00500063"/>
    <w:rsid w:val="00501F33"/>
    <w:rsid w:val="00512460"/>
    <w:rsid w:val="00515AEC"/>
    <w:rsid w:val="00532F44"/>
    <w:rsid w:val="005364A7"/>
    <w:rsid w:val="00536C35"/>
    <w:rsid w:val="0053772E"/>
    <w:rsid w:val="00542E72"/>
    <w:rsid w:val="005468D5"/>
    <w:rsid w:val="0055657D"/>
    <w:rsid w:val="00560933"/>
    <w:rsid w:val="00570EFD"/>
    <w:rsid w:val="00577888"/>
    <w:rsid w:val="005A2BAB"/>
    <w:rsid w:val="005B26D5"/>
    <w:rsid w:val="005B4084"/>
    <w:rsid w:val="005C1F9B"/>
    <w:rsid w:val="005D114E"/>
    <w:rsid w:val="005D3306"/>
    <w:rsid w:val="005E46D7"/>
    <w:rsid w:val="005E79DB"/>
    <w:rsid w:val="00604F56"/>
    <w:rsid w:val="00605BB7"/>
    <w:rsid w:val="00606B8D"/>
    <w:rsid w:val="006071D2"/>
    <w:rsid w:val="0061601D"/>
    <w:rsid w:val="00640262"/>
    <w:rsid w:val="00654FFC"/>
    <w:rsid w:val="00655A1D"/>
    <w:rsid w:val="00657538"/>
    <w:rsid w:val="00665212"/>
    <w:rsid w:val="00670364"/>
    <w:rsid w:val="00672785"/>
    <w:rsid w:val="00682DC7"/>
    <w:rsid w:val="0069573B"/>
    <w:rsid w:val="006B480A"/>
    <w:rsid w:val="006B4FDF"/>
    <w:rsid w:val="006B7EC6"/>
    <w:rsid w:val="006C1146"/>
    <w:rsid w:val="006C6A74"/>
    <w:rsid w:val="006D0808"/>
    <w:rsid w:val="006D7B3B"/>
    <w:rsid w:val="006E020D"/>
    <w:rsid w:val="006E655B"/>
    <w:rsid w:val="0070222B"/>
    <w:rsid w:val="00707C6F"/>
    <w:rsid w:val="0071040B"/>
    <w:rsid w:val="00715C19"/>
    <w:rsid w:val="00732E2A"/>
    <w:rsid w:val="00736D21"/>
    <w:rsid w:val="007461E7"/>
    <w:rsid w:val="007606EA"/>
    <w:rsid w:val="00772D0B"/>
    <w:rsid w:val="00793FD8"/>
    <w:rsid w:val="00795047"/>
    <w:rsid w:val="007955A1"/>
    <w:rsid w:val="00796E10"/>
    <w:rsid w:val="007973DF"/>
    <w:rsid w:val="007B0965"/>
    <w:rsid w:val="007B765A"/>
    <w:rsid w:val="007C70A4"/>
    <w:rsid w:val="007D019C"/>
    <w:rsid w:val="00812032"/>
    <w:rsid w:val="00820F9B"/>
    <w:rsid w:val="00834F71"/>
    <w:rsid w:val="00850455"/>
    <w:rsid w:val="008539B5"/>
    <w:rsid w:val="00862C39"/>
    <w:rsid w:val="00867ABA"/>
    <w:rsid w:val="00875B61"/>
    <w:rsid w:val="00876B5A"/>
    <w:rsid w:val="008864FC"/>
    <w:rsid w:val="00894960"/>
    <w:rsid w:val="0089571D"/>
    <w:rsid w:val="00896DA7"/>
    <w:rsid w:val="008C72E4"/>
    <w:rsid w:val="008D11C1"/>
    <w:rsid w:val="008D30D8"/>
    <w:rsid w:val="008D613B"/>
    <w:rsid w:val="008E6143"/>
    <w:rsid w:val="00903CA6"/>
    <w:rsid w:val="00911187"/>
    <w:rsid w:val="0091160C"/>
    <w:rsid w:val="009137B7"/>
    <w:rsid w:val="00920A0B"/>
    <w:rsid w:val="00930CCB"/>
    <w:rsid w:val="00932F8B"/>
    <w:rsid w:val="00933B76"/>
    <w:rsid w:val="00933C10"/>
    <w:rsid w:val="009344EA"/>
    <w:rsid w:val="0093614E"/>
    <w:rsid w:val="0094141C"/>
    <w:rsid w:val="009606A0"/>
    <w:rsid w:val="00960F46"/>
    <w:rsid w:val="00972322"/>
    <w:rsid w:val="00974077"/>
    <w:rsid w:val="00983B8D"/>
    <w:rsid w:val="009840A6"/>
    <w:rsid w:val="0098691C"/>
    <w:rsid w:val="00997914"/>
    <w:rsid w:val="009A3B70"/>
    <w:rsid w:val="009A59BC"/>
    <w:rsid w:val="009A6772"/>
    <w:rsid w:val="009B513D"/>
    <w:rsid w:val="009B762A"/>
    <w:rsid w:val="009C0DBF"/>
    <w:rsid w:val="009C2038"/>
    <w:rsid w:val="009C2BE1"/>
    <w:rsid w:val="009C7509"/>
    <w:rsid w:val="009F27B4"/>
    <w:rsid w:val="00A0005C"/>
    <w:rsid w:val="00A059E1"/>
    <w:rsid w:val="00A07773"/>
    <w:rsid w:val="00A11AEA"/>
    <w:rsid w:val="00A12911"/>
    <w:rsid w:val="00A40066"/>
    <w:rsid w:val="00A42D14"/>
    <w:rsid w:val="00A541AC"/>
    <w:rsid w:val="00A8404E"/>
    <w:rsid w:val="00A84C60"/>
    <w:rsid w:val="00A96DA4"/>
    <w:rsid w:val="00AB2D8E"/>
    <w:rsid w:val="00AC692E"/>
    <w:rsid w:val="00AD6705"/>
    <w:rsid w:val="00AE69C3"/>
    <w:rsid w:val="00AF094E"/>
    <w:rsid w:val="00B1326A"/>
    <w:rsid w:val="00B14037"/>
    <w:rsid w:val="00B24433"/>
    <w:rsid w:val="00B31E31"/>
    <w:rsid w:val="00B325C3"/>
    <w:rsid w:val="00B37EDA"/>
    <w:rsid w:val="00B43839"/>
    <w:rsid w:val="00B56A7D"/>
    <w:rsid w:val="00B577E8"/>
    <w:rsid w:val="00B7598B"/>
    <w:rsid w:val="00B819AE"/>
    <w:rsid w:val="00BB7BDC"/>
    <w:rsid w:val="00BC4AAE"/>
    <w:rsid w:val="00BC79E5"/>
    <w:rsid w:val="00BD0097"/>
    <w:rsid w:val="00BD4F95"/>
    <w:rsid w:val="00BE73AD"/>
    <w:rsid w:val="00C007A4"/>
    <w:rsid w:val="00C0367B"/>
    <w:rsid w:val="00C0617D"/>
    <w:rsid w:val="00C23AC0"/>
    <w:rsid w:val="00C27319"/>
    <w:rsid w:val="00C3051A"/>
    <w:rsid w:val="00C314AC"/>
    <w:rsid w:val="00C32E52"/>
    <w:rsid w:val="00C3580C"/>
    <w:rsid w:val="00C42A71"/>
    <w:rsid w:val="00C46C92"/>
    <w:rsid w:val="00C6586B"/>
    <w:rsid w:val="00C84263"/>
    <w:rsid w:val="00C87195"/>
    <w:rsid w:val="00C918EC"/>
    <w:rsid w:val="00CA434B"/>
    <w:rsid w:val="00CB6661"/>
    <w:rsid w:val="00CE4F27"/>
    <w:rsid w:val="00CE585A"/>
    <w:rsid w:val="00CE68A8"/>
    <w:rsid w:val="00CE721E"/>
    <w:rsid w:val="00CF007B"/>
    <w:rsid w:val="00CF1136"/>
    <w:rsid w:val="00D103FA"/>
    <w:rsid w:val="00D200D6"/>
    <w:rsid w:val="00D20CA0"/>
    <w:rsid w:val="00D34DE7"/>
    <w:rsid w:val="00D47469"/>
    <w:rsid w:val="00D57902"/>
    <w:rsid w:val="00D62831"/>
    <w:rsid w:val="00D65C68"/>
    <w:rsid w:val="00D67B2F"/>
    <w:rsid w:val="00D828F2"/>
    <w:rsid w:val="00D87110"/>
    <w:rsid w:val="00DB7C63"/>
    <w:rsid w:val="00DC17EE"/>
    <w:rsid w:val="00DC2BB2"/>
    <w:rsid w:val="00DC628D"/>
    <w:rsid w:val="00DD5C22"/>
    <w:rsid w:val="00DE0591"/>
    <w:rsid w:val="00DE62D7"/>
    <w:rsid w:val="00DF4463"/>
    <w:rsid w:val="00DF7E46"/>
    <w:rsid w:val="00E00A0D"/>
    <w:rsid w:val="00E13288"/>
    <w:rsid w:val="00E2513B"/>
    <w:rsid w:val="00E36064"/>
    <w:rsid w:val="00E36870"/>
    <w:rsid w:val="00E41165"/>
    <w:rsid w:val="00E5262E"/>
    <w:rsid w:val="00E5368F"/>
    <w:rsid w:val="00E55A94"/>
    <w:rsid w:val="00E55C64"/>
    <w:rsid w:val="00E57550"/>
    <w:rsid w:val="00E74F07"/>
    <w:rsid w:val="00E84302"/>
    <w:rsid w:val="00E93B06"/>
    <w:rsid w:val="00E97667"/>
    <w:rsid w:val="00EB3ED4"/>
    <w:rsid w:val="00EB5AE5"/>
    <w:rsid w:val="00EB5B27"/>
    <w:rsid w:val="00ED065B"/>
    <w:rsid w:val="00ED1CB5"/>
    <w:rsid w:val="00EF4164"/>
    <w:rsid w:val="00EF7137"/>
    <w:rsid w:val="00F00EDF"/>
    <w:rsid w:val="00F0458E"/>
    <w:rsid w:val="00F15320"/>
    <w:rsid w:val="00F16C06"/>
    <w:rsid w:val="00F37F4A"/>
    <w:rsid w:val="00F406A5"/>
    <w:rsid w:val="00F5273F"/>
    <w:rsid w:val="00F54A94"/>
    <w:rsid w:val="00F91783"/>
    <w:rsid w:val="00FA2321"/>
    <w:rsid w:val="00FB3E31"/>
    <w:rsid w:val="00FB4677"/>
    <w:rsid w:val="00FB6128"/>
    <w:rsid w:val="00FC1604"/>
    <w:rsid w:val="00FD3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sChild>
                                                                                        <w:div w:id="5701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A3B382-59F5-4234-94FF-25CA49D95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17816</Words>
  <Characters>101557</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119135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2012-10-15T14:16:00Z</dcterms:created>
  <dcterms:modified xsi:type="dcterms:W3CDTF">2012-10-15T14:16:00Z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Chicago Manual of Style (author-date)</vt:lpwstr>
  </property>
  <property fmtid="{D5CDD505-2E9C-101B-9397-08002B2CF9AE}" pid="6" name="Mendeley Recent Style Id 0_1">
    <vt:lpwstr>http://www.zotero.org/styles/chicago-author-date</vt:lpwstr>
  </property>
  <property fmtid="{D5CDD505-2E9C-101B-9397-08002B2CF9AE}" pid="7" name="Mendeley Recent Style Name 1_1">
    <vt:lpwstr>IEEE</vt:lpwstr>
  </property>
  <property fmtid="{D5CDD505-2E9C-101B-9397-08002B2CF9AE}" pid="8" name="Mendeley Recent Style Id 1_1">
    <vt:lpwstr>http://www.zotero.org/styles/ieee</vt:lpwstr>
  </property>
  <property fmtid="{D5CDD505-2E9C-101B-9397-08002B2CF9AE}" pid="9" name="Mendeley Recent Style Name 2_1">
    <vt:lpwstr>Harvard Reference format 1 (author-date)</vt:lpwstr>
  </property>
  <property fmtid="{D5CDD505-2E9C-101B-9397-08002B2CF9AE}" pid="10" name="Mendeley Recent Style Id 2_1">
    <vt:lpwstr>http://www.zotero.org/styles/harvard1</vt:lpwstr>
  </property>
  <property fmtid="{D5CDD505-2E9C-101B-9397-08002B2CF9AE}" pid="11" name="Mendeley Recent Style Name 3_1">
    <vt:lpwstr>Modern Humanities Research Association (note with bibliography)</vt:lpwstr>
  </property>
  <property fmtid="{D5CDD505-2E9C-101B-9397-08002B2CF9AE}" pid="12" name="Mendeley Recent Style Id 3_1">
    <vt:lpwstr>http://www.zotero.org/styles/mhra</vt:lpwstr>
  </property>
  <property fmtid="{D5CDD505-2E9C-101B-9397-08002B2CF9AE}" pid="13" name="Mendeley Recent Style Name 4_1">
    <vt:lpwstr>Modern Language Association</vt:lpwstr>
  </property>
  <property fmtid="{D5CDD505-2E9C-101B-9397-08002B2CF9AE}" pid="14" name="Mendeley Recent Style Id 4_1">
    <vt:lpwstr>http://www.zotero.org/styles/mla</vt:lpwstr>
  </property>
  <property fmtid="{D5CDD505-2E9C-101B-9397-08002B2CF9AE}" pid="15" name="Mendeley Recent Style Name 5_1">
    <vt:lpwstr>Nature</vt:lpwstr>
  </property>
  <property fmtid="{D5CDD505-2E9C-101B-9397-08002B2CF9AE}" pid="16" name="Mendeley Recent Style Id 5_1">
    <vt:lpwstr>http://www.zotero.org/styles/nature</vt:lpwstr>
  </property>
  <property fmtid="{D5CDD505-2E9C-101B-9397-08002B2CF9AE}" pid="17" name="Mendeley Recent Style Name 6_1">
    <vt:lpwstr>Journal of Epidemiology &amp; Community Health</vt:lpwstr>
  </property>
  <property fmtid="{D5CDD505-2E9C-101B-9397-08002B2CF9AE}" pid="18" name="Mendeley Recent Style Id 6_1">
    <vt:lpwstr>http://www.zotero.org/styles/journal-of-epidemiology-community-health</vt:lpwstr>
  </property>
  <property fmtid="{D5CDD505-2E9C-101B-9397-08002B2CF9AE}" pid="19" name="Mendeley Recent Style Name 7_1">
    <vt:lpwstr>American Psychological Association 6th Edition</vt:lpwstr>
  </property>
  <property fmtid="{D5CDD505-2E9C-101B-9397-08002B2CF9AE}" pid="20" name="Mendeley Recent Style Id 7_1">
    <vt:lpwstr>http://www.zotero.org/styles/apa</vt:lpwstr>
  </property>
  <property fmtid="{D5CDD505-2E9C-101B-9397-08002B2CF9AE}" pid="21" name="Mendeley Recent Style Name 8_1">
    <vt:lpwstr>Vancouver</vt:lpwstr>
  </property>
  <property fmtid="{D5CDD505-2E9C-101B-9397-08002B2CF9AE}" pid="22" name="Mendeley Recent Style Id 8_1">
    <vt:lpwstr>http://www.zotero.org/styles/vancouver</vt:lpwstr>
  </property>
  <property fmtid="{D5CDD505-2E9C-101B-9397-08002B2CF9AE}" pid="23" name="Mendeley Recent Style Name 9_1">
    <vt:lpwstr>BMJ</vt:lpwstr>
  </property>
  <property fmtid="{D5CDD505-2E9C-101B-9397-08002B2CF9AE}" pid="24" name="Mendeley Recent Style Id 9_1">
    <vt:lpwstr>http://www.zotero.org/styles/bmj</vt:lpwstr>
  </property>
</Properties>
</file>